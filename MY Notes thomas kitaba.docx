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ECCB0" w14:textId="75F06075" w:rsidR="00856BEA" w:rsidRPr="00A072BB" w:rsidRDefault="00805AC4" w:rsidP="00CB18D3">
      <w:pPr>
        <w:pStyle w:val="ListParagraph"/>
        <w:spacing w:after="0"/>
        <w:ind w:left="0"/>
        <w:jc w:val="center"/>
        <w:rPr>
          <w:b/>
          <w:color w:val="000000" w:themeColor="text1"/>
          <w:sz w:val="16"/>
          <w:szCs w:val="16"/>
          <w:u w:val="single"/>
        </w:rPr>
      </w:pPr>
      <w:proofErr w:type="spellStart"/>
      <w:proofErr w:type="gramStart"/>
      <w:r>
        <w:rPr>
          <w:b/>
          <w:color w:val="000000" w:themeColor="text1"/>
          <w:sz w:val="16"/>
          <w:szCs w:val="16"/>
          <w:u w:val="single"/>
        </w:rPr>
        <w:t>t</w:t>
      </w:r>
      <w:r w:rsidR="00B91EF2">
        <w:rPr>
          <w:b/>
          <w:color w:val="000000" w:themeColor="text1"/>
          <w:sz w:val="16"/>
          <w:szCs w:val="16"/>
          <w:u w:val="single"/>
        </w:rPr>
        <w:t>it</w:t>
      </w:r>
      <w:r w:rsidR="001A4B25" w:rsidRPr="00A072BB">
        <w:rPr>
          <w:b/>
          <w:color w:val="000000" w:themeColor="text1"/>
          <w:sz w:val="16"/>
          <w:szCs w:val="16"/>
          <w:u w:val="single"/>
        </w:rPr>
        <w:t>Thomas</w:t>
      </w:r>
      <w:proofErr w:type="spellEnd"/>
      <w:proofErr w:type="gramEnd"/>
      <w:r w:rsidR="001A4B25" w:rsidRPr="00A072BB">
        <w:rPr>
          <w:b/>
          <w:color w:val="000000" w:themeColor="text1"/>
          <w:sz w:val="16"/>
          <w:szCs w:val="16"/>
          <w:u w:val="single"/>
        </w:rPr>
        <w:t xml:space="preserve"> Kitaba note</w:t>
      </w:r>
    </w:p>
    <w:tbl>
      <w:tblPr>
        <w:tblStyle w:val="TableGrid"/>
        <w:tblW w:w="0" w:type="auto"/>
        <w:tblInd w:w="-450" w:type="dxa"/>
        <w:tblLook w:val="04A0" w:firstRow="1" w:lastRow="0" w:firstColumn="1" w:lastColumn="0" w:noHBand="0" w:noVBand="1"/>
      </w:tblPr>
      <w:tblGrid>
        <w:gridCol w:w="744"/>
        <w:gridCol w:w="1147"/>
        <w:gridCol w:w="1170"/>
        <w:gridCol w:w="1350"/>
        <w:gridCol w:w="2430"/>
        <w:gridCol w:w="1742"/>
        <w:gridCol w:w="22"/>
        <w:gridCol w:w="1620"/>
        <w:gridCol w:w="1381"/>
      </w:tblGrid>
      <w:tr w:rsidR="00A072BB" w:rsidRPr="00A072BB" w14:paraId="51C4C8DF" w14:textId="77777777" w:rsidTr="00E551E9">
        <w:tc>
          <w:tcPr>
            <w:tcW w:w="0" w:type="auto"/>
          </w:tcPr>
          <w:p w14:paraId="3ECF7579" w14:textId="77777777" w:rsidR="000B72D1" w:rsidRPr="00A072BB" w:rsidRDefault="000B72D1" w:rsidP="00CB18D3">
            <w:pPr>
              <w:pStyle w:val="ListParagraph"/>
              <w:ind w:left="0"/>
              <w:jc w:val="both"/>
              <w:rPr>
                <w:color w:val="000000" w:themeColor="text1"/>
                <w:sz w:val="16"/>
                <w:szCs w:val="16"/>
              </w:rPr>
            </w:pPr>
          </w:p>
        </w:tc>
        <w:tc>
          <w:tcPr>
            <w:tcW w:w="10862" w:type="dxa"/>
            <w:gridSpan w:val="8"/>
          </w:tcPr>
          <w:p w14:paraId="37DA6E43" w14:textId="7F786FE2" w:rsidR="000B72D1" w:rsidRPr="00A072BB" w:rsidRDefault="0071558F" w:rsidP="00CB18D3">
            <w:pPr>
              <w:jc w:val="both"/>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52"/>
                <w:szCs w:val="16"/>
              </w:rPr>
              <w:t>C programing</w:t>
            </w:r>
          </w:p>
        </w:tc>
      </w:tr>
      <w:tr w:rsidR="00A072BB" w:rsidRPr="00A072BB" w14:paraId="63E81C02" w14:textId="77777777" w:rsidTr="00E551E9">
        <w:tc>
          <w:tcPr>
            <w:tcW w:w="0" w:type="auto"/>
          </w:tcPr>
          <w:p w14:paraId="055AE643" w14:textId="77777777" w:rsidR="000B72D1" w:rsidRPr="00A072BB" w:rsidRDefault="000B72D1" w:rsidP="00CB18D3">
            <w:pPr>
              <w:pStyle w:val="ListParagraph"/>
              <w:ind w:left="0"/>
              <w:jc w:val="both"/>
              <w:rPr>
                <w:color w:val="000000" w:themeColor="text1"/>
                <w:sz w:val="16"/>
                <w:szCs w:val="16"/>
              </w:rPr>
            </w:pPr>
          </w:p>
          <w:p w14:paraId="0B404440" w14:textId="77777777" w:rsidR="000B72D1" w:rsidRPr="00A072BB" w:rsidRDefault="000B72D1" w:rsidP="00CB18D3">
            <w:pPr>
              <w:pStyle w:val="ListParagraph"/>
              <w:ind w:left="0"/>
              <w:jc w:val="both"/>
              <w:rPr>
                <w:color w:val="000000" w:themeColor="text1"/>
                <w:sz w:val="16"/>
                <w:szCs w:val="16"/>
              </w:rPr>
            </w:pPr>
          </w:p>
          <w:p w14:paraId="3B870FA9" w14:textId="77777777" w:rsidR="0004374C" w:rsidRPr="00A072BB" w:rsidRDefault="0004374C" w:rsidP="00CB18D3">
            <w:pPr>
              <w:pStyle w:val="ListParagraph"/>
              <w:ind w:left="0"/>
              <w:jc w:val="both"/>
              <w:rPr>
                <w:color w:val="000000" w:themeColor="text1"/>
                <w:sz w:val="16"/>
                <w:szCs w:val="16"/>
              </w:rPr>
            </w:pPr>
            <w:r w:rsidRPr="00A072BB">
              <w:rPr>
                <w:color w:val="000000" w:themeColor="text1"/>
                <w:sz w:val="16"/>
                <w:szCs w:val="16"/>
              </w:rPr>
              <w:t>1</w:t>
            </w:r>
          </w:p>
        </w:tc>
        <w:tc>
          <w:tcPr>
            <w:tcW w:w="10862" w:type="dxa"/>
            <w:gridSpan w:val="8"/>
          </w:tcPr>
          <w:p w14:paraId="47709A04" w14:textId="77777777" w:rsidR="000B72D1" w:rsidRPr="00A072BB" w:rsidRDefault="000B72D1" w:rsidP="00CB18D3">
            <w:pPr>
              <w:jc w:val="both"/>
              <w:rPr>
                <w:rFonts w:ascii="Times New Roman" w:eastAsia="Times New Roman" w:hAnsi="Times New Roman" w:cs="Times New Roman"/>
                <w:color w:val="000000" w:themeColor="text1"/>
                <w:sz w:val="16"/>
                <w:szCs w:val="16"/>
              </w:rPr>
            </w:pPr>
          </w:p>
          <w:p w14:paraId="45D15A34" w14:textId="77777777" w:rsidR="000B72D1" w:rsidRPr="00A072BB" w:rsidRDefault="000B72D1" w:rsidP="00CB18D3">
            <w:pPr>
              <w:jc w:val="both"/>
              <w:rPr>
                <w:rFonts w:ascii="Times New Roman" w:eastAsia="Times New Roman" w:hAnsi="Times New Roman" w:cs="Times New Roman"/>
                <w:color w:val="000000" w:themeColor="text1"/>
                <w:sz w:val="16"/>
                <w:szCs w:val="16"/>
              </w:rPr>
            </w:pPr>
          </w:p>
          <w:p w14:paraId="0B7E5310" w14:textId="77777777" w:rsidR="002D4A8A" w:rsidRPr="00A072BB" w:rsidRDefault="0004374C"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Fire up the terminal from VS code</w:t>
            </w:r>
          </w:p>
          <w:p w14:paraId="08453BF2" w14:textId="77777777" w:rsidR="0004374C" w:rsidRPr="00A072BB" w:rsidRDefault="0004374C" w:rsidP="00CB18D3">
            <w:pPr>
              <w:jc w:val="both"/>
              <w:rPr>
                <w:rFonts w:ascii="Times New Roman" w:eastAsia="Times New Roman" w:hAnsi="Times New Roman" w:cs="Times New Roman"/>
                <w:color w:val="000000" w:themeColor="text1"/>
                <w:sz w:val="16"/>
                <w:szCs w:val="16"/>
              </w:rPr>
            </w:pPr>
            <w:proofErr w:type="spellStart"/>
            <w:r w:rsidRPr="00A072BB">
              <w:rPr>
                <w:rFonts w:ascii="Times New Roman" w:eastAsia="Times New Roman" w:hAnsi="Times New Roman" w:cs="Times New Roman"/>
                <w:b/>
                <w:color w:val="000000" w:themeColor="text1"/>
                <w:sz w:val="16"/>
                <w:szCs w:val="16"/>
                <w:u w:val="single"/>
              </w:rPr>
              <w:t>gcc</w:t>
            </w:r>
            <w:proofErr w:type="spellEnd"/>
            <w:r w:rsidRPr="00A072BB">
              <w:rPr>
                <w:rFonts w:ascii="Times New Roman" w:eastAsia="Times New Roman" w:hAnsi="Times New Roman" w:cs="Times New Roman"/>
                <w:b/>
                <w:color w:val="000000" w:themeColor="text1"/>
                <w:sz w:val="16"/>
                <w:szCs w:val="16"/>
                <w:u w:val="single"/>
              </w:rPr>
              <w:t xml:space="preserve"> </w:t>
            </w:r>
            <w:proofErr w:type="spellStart"/>
            <w:r w:rsidRPr="00A072BB">
              <w:rPr>
                <w:rFonts w:ascii="Times New Roman" w:eastAsia="Times New Roman" w:hAnsi="Times New Roman" w:cs="Times New Roman"/>
                <w:b/>
                <w:color w:val="000000" w:themeColor="text1"/>
                <w:sz w:val="16"/>
                <w:szCs w:val="16"/>
                <w:u w:val="single"/>
              </w:rPr>
              <w:t>filename.c</w:t>
            </w:r>
            <w:proofErr w:type="spellEnd"/>
            <w:r w:rsidRPr="00A072BB">
              <w:rPr>
                <w:rFonts w:ascii="Times New Roman" w:eastAsia="Times New Roman" w:hAnsi="Times New Roman" w:cs="Times New Roman"/>
                <w:b/>
                <w:color w:val="000000" w:themeColor="text1"/>
                <w:sz w:val="16"/>
                <w:szCs w:val="16"/>
                <w:u w:val="single"/>
              </w:rPr>
              <w:t>"</w:t>
            </w:r>
            <w:r w:rsidR="002D4A8A" w:rsidRPr="00A072BB">
              <w:rPr>
                <w:rFonts w:ascii="Times New Roman" w:eastAsia="Times New Roman" w:hAnsi="Times New Roman" w:cs="Times New Roman"/>
                <w:color w:val="000000" w:themeColor="text1"/>
                <w:sz w:val="16"/>
                <w:szCs w:val="16"/>
              </w:rPr>
              <w:t xml:space="preserve">    </w:t>
            </w:r>
            <w:r w:rsidRPr="00A072BB">
              <w:rPr>
                <w:rFonts w:ascii="Times New Roman" w:eastAsia="Times New Roman" w:hAnsi="Times New Roman" w:cs="Times New Roman"/>
                <w:color w:val="000000" w:themeColor="text1"/>
                <w:sz w:val="16"/>
                <w:szCs w:val="16"/>
              </w:rPr>
              <w:t xml:space="preserve"> to compile the program</w:t>
            </w:r>
          </w:p>
          <w:p w14:paraId="6319700E" w14:textId="77777777" w:rsidR="0004374C" w:rsidRPr="00A072BB" w:rsidRDefault="002D4A8A"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b/>
                <w:color w:val="000000" w:themeColor="text1"/>
                <w:sz w:val="16"/>
                <w:szCs w:val="16"/>
                <w:u w:val="single"/>
              </w:rPr>
              <w:t>.\a.exe   or a./out</w:t>
            </w:r>
            <w:r w:rsidRPr="00A072BB">
              <w:rPr>
                <w:rFonts w:ascii="Times New Roman" w:eastAsia="Times New Roman" w:hAnsi="Times New Roman" w:cs="Times New Roman"/>
                <w:color w:val="000000" w:themeColor="text1"/>
                <w:sz w:val="16"/>
                <w:szCs w:val="16"/>
              </w:rPr>
              <w:t xml:space="preserve"> </w:t>
            </w:r>
            <w:r w:rsidR="0004374C" w:rsidRPr="00A072BB">
              <w:rPr>
                <w:rFonts w:ascii="Times New Roman" w:eastAsia="Times New Roman" w:hAnsi="Times New Roman" w:cs="Times New Roman"/>
                <w:color w:val="000000" w:themeColor="text1"/>
                <w:sz w:val="16"/>
                <w:szCs w:val="16"/>
              </w:rPr>
              <w:t xml:space="preserve"> to run the program from the terminal</w:t>
            </w:r>
          </w:p>
          <w:p w14:paraId="61ECAB51" w14:textId="77777777" w:rsidR="0004374C" w:rsidRPr="00A072BB" w:rsidRDefault="0004374C" w:rsidP="00CB18D3">
            <w:pPr>
              <w:rPr>
                <w:rFonts w:ascii="Times New Roman" w:eastAsia="Times New Roman" w:hAnsi="Times New Roman" w:cs="Times New Roman"/>
                <w:color w:val="000000" w:themeColor="text1"/>
                <w:sz w:val="16"/>
                <w:szCs w:val="16"/>
              </w:rPr>
            </w:pPr>
          </w:p>
          <w:p w14:paraId="4F752149" w14:textId="77777777" w:rsidR="0004374C" w:rsidRPr="00A072BB" w:rsidRDefault="0004374C"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The default executable output of </w:t>
            </w:r>
            <w:proofErr w:type="spellStart"/>
            <w:r w:rsidRPr="00A072BB">
              <w:rPr>
                <w:rFonts w:ascii="Times New Roman" w:eastAsia="Times New Roman" w:hAnsi="Times New Roman" w:cs="Times New Roman"/>
                <w:color w:val="000000" w:themeColor="text1"/>
                <w:sz w:val="16"/>
                <w:szCs w:val="16"/>
              </w:rPr>
              <w:t>gcc</w:t>
            </w:r>
            <w:proofErr w:type="spellEnd"/>
            <w:r w:rsidRPr="00A072BB">
              <w:rPr>
                <w:rFonts w:ascii="Times New Roman" w:eastAsia="Times New Roman" w:hAnsi="Times New Roman" w:cs="Times New Roman"/>
                <w:color w:val="000000" w:themeColor="text1"/>
                <w:sz w:val="16"/>
                <w:szCs w:val="16"/>
              </w:rPr>
              <w:t xml:space="preserve"> is "</w:t>
            </w:r>
            <w:proofErr w:type="spellStart"/>
            <w:r w:rsidRPr="00A072BB">
              <w:rPr>
                <w:rFonts w:ascii="Times New Roman" w:eastAsia="Times New Roman" w:hAnsi="Times New Roman" w:cs="Times New Roman"/>
                <w:color w:val="000000" w:themeColor="text1"/>
                <w:sz w:val="16"/>
                <w:szCs w:val="16"/>
              </w:rPr>
              <w:t>a.out</w:t>
            </w:r>
            <w:proofErr w:type="spellEnd"/>
            <w:r w:rsidRPr="00A072BB">
              <w:rPr>
                <w:rFonts w:ascii="Times New Roman" w:eastAsia="Times New Roman" w:hAnsi="Times New Roman" w:cs="Times New Roman"/>
                <w:color w:val="000000" w:themeColor="text1"/>
                <w:sz w:val="16"/>
                <w:szCs w:val="16"/>
              </w:rPr>
              <w:t xml:space="preserve"> but you can change it by adding </w:t>
            </w:r>
            <w:r w:rsidRPr="00A072BB">
              <w:rPr>
                <w:rFonts w:ascii="Courier New" w:eastAsia="Times New Roman" w:hAnsi="Courier New" w:cs="Courier New"/>
                <w:color w:val="000000" w:themeColor="text1"/>
                <w:sz w:val="16"/>
                <w:szCs w:val="16"/>
              </w:rPr>
              <w:t xml:space="preserve">-o </w:t>
            </w:r>
            <w:proofErr w:type="spellStart"/>
            <w:r w:rsidRPr="00A072BB">
              <w:rPr>
                <w:rFonts w:ascii="Courier New" w:eastAsia="Times New Roman" w:hAnsi="Courier New" w:cs="Courier New"/>
                <w:b/>
                <w:bCs/>
                <w:color w:val="000000" w:themeColor="text1"/>
                <w:sz w:val="16"/>
                <w:szCs w:val="16"/>
              </w:rPr>
              <w:t>outputfile</w:t>
            </w:r>
            <w:proofErr w:type="spellEnd"/>
            <w:r w:rsidR="00D15399" w:rsidRPr="00A072BB">
              <w:rPr>
                <w:rFonts w:ascii="Courier New" w:eastAsia="Times New Roman" w:hAnsi="Courier New" w:cs="Courier New"/>
                <w:b/>
                <w:bCs/>
                <w:color w:val="000000" w:themeColor="text1"/>
                <w:sz w:val="16"/>
                <w:szCs w:val="16"/>
              </w:rPr>
              <w:t xml:space="preserve"> </w:t>
            </w:r>
            <w:r w:rsidR="00D15399" w:rsidRPr="00A072BB">
              <w:rPr>
                <w:rFonts w:ascii="Times New Roman" w:eastAsia="Times New Roman" w:hAnsi="Times New Roman" w:cs="Times New Roman"/>
                <w:color w:val="000000" w:themeColor="text1"/>
                <w:sz w:val="16"/>
                <w:szCs w:val="16"/>
              </w:rPr>
              <w:t>at the end</w:t>
            </w:r>
          </w:p>
          <w:p w14:paraId="5B8AC5B5" w14:textId="77777777" w:rsidR="0004374C" w:rsidRPr="00A072BB" w:rsidRDefault="0004374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Helvetica" w:eastAsia="Times New Roman" w:hAnsi="Helvetica" w:cs="Helvetica"/>
                <w:b/>
                <w:bCs/>
                <w:color w:val="000000" w:themeColor="text1"/>
                <w:sz w:val="16"/>
                <w:szCs w:val="16"/>
              </w:rPr>
            </w:pPr>
            <w:proofErr w:type="spellStart"/>
            <w:r w:rsidRPr="00A072BB">
              <w:rPr>
                <w:rFonts w:ascii="Helvetica" w:eastAsia="Times New Roman" w:hAnsi="Helvetica" w:cs="Helvetica"/>
                <w:b/>
                <w:color w:val="000000" w:themeColor="text1"/>
                <w:sz w:val="16"/>
                <w:szCs w:val="16"/>
              </w:rPr>
              <w:t>gcc</w:t>
            </w:r>
            <w:proofErr w:type="spellEnd"/>
            <w:r w:rsidRPr="00A072BB">
              <w:rPr>
                <w:rFonts w:ascii="Helvetica" w:eastAsia="Times New Roman" w:hAnsi="Helvetica" w:cs="Helvetica"/>
                <w:b/>
                <w:color w:val="000000" w:themeColor="text1"/>
                <w:sz w:val="16"/>
                <w:szCs w:val="16"/>
              </w:rPr>
              <w:t xml:space="preserve"> </w:t>
            </w:r>
            <w:r w:rsidRPr="00A072BB">
              <w:rPr>
                <w:rFonts w:ascii="Helvetica" w:eastAsia="Times New Roman" w:hAnsi="Helvetica" w:cs="Helvetica"/>
                <w:b/>
                <w:i/>
                <w:iCs/>
                <w:color w:val="000000" w:themeColor="text1"/>
                <w:sz w:val="16"/>
                <w:szCs w:val="16"/>
              </w:rPr>
              <w:t>filename</w:t>
            </w:r>
            <w:r w:rsidRPr="00A072BB">
              <w:rPr>
                <w:rFonts w:ascii="Helvetica" w:eastAsia="Times New Roman" w:hAnsi="Helvetica" w:cs="Helvetica"/>
                <w:b/>
                <w:color w:val="000000" w:themeColor="text1"/>
                <w:sz w:val="16"/>
                <w:szCs w:val="16"/>
              </w:rPr>
              <w:t xml:space="preserve"> -o </w:t>
            </w:r>
            <w:proofErr w:type="spellStart"/>
            <w:r w:rsidRPr="00A072BB">
              <w:rPr>
                <w:rFonts w:ascii="Helvetica" w:eastAsia="Times New Roman" w:hAnsi="Helvetica" w:cs="Helvetica"/>
                <w:b/>
                <w:bCs/>
                <w:color w:val="000000" w:themeColor="text1"/>
                <w:sz w:val="16"/>
                <w:szCs w:val="16"/>
              </w:rPr>
              <w:t>outputfile</w:t>
            </w:r>
            <w:proofErr w:type="spellEnd"/>
            <w:r w:rsidR="00D15399" w:rsidRPr="00A072BB">
              <w:rPr>
                <w:rFonts w:ascii="Helvetica" w:eastAsia="Times New Roman" w:hAnsi="Helvetica" w:cs="Helvetica"/>
                <w:b/>
                <w:bCs/>
                <w:color w:val="000000" w:themeColor="text1"/>
                <w:sz w:val="16"/>
                <w:szCs w:val="16"/>
              </w:rPr>
              <w:t xml:space="preserve"> </w:t>
            </w:r>
          </w:p>
          <w:p w14:paraId="75CFA8F0" w14:textId="77777777" w:rsidR="0004374C" w:rsidRPr="00A072BB" w:rsidRDefault="0004374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b/>
                <w:color w:val="000000" w:themeColor="text1"/>
                <w:sz w:val="16"/>
                <w:szCs w:val="16"/>
              </w:rPr>
            </w:pPr>
            <w:proofErr w:type="spellStart"/>
            <w:r w:rsidRPr="00A072BB">
              <w:rPr>
                <w:rFonts w:ascii="Helvetica" w:eastAsia="Times New Roman" w:hAnsi="Helvetica" w:cs="Helvetica"/>
                <w:b/>
                <w:bCs/>
                <w:color w:val="000000" w:themeColor="text1"/>
                <w:sz w:val="16"/>
                <w:szCs w:val="16"/>
              </w:rPr>
              <w:t>gcc</w:t>
            </w:r>
            <w:proofErr w:type="spellEnd"/>
            <w:r w:rsidRPr="00A072BB">
              <w:rPr>
                <w:rFonts w:ascii="Helvetica" w:eastAsia="Times New Roman" w:hAnsi="Helvetica" w:cs="Helvetica"/>
                <w:b/>
                <w:bCs/>
                <w:color w:val="000000" w:themeColor="text1"/>
                <w:sz w:val="16"/>
                <w:szCs w:val="16"/>
              </w:rPr>
              <w:t xml:space="preserve"> </w:t>
            </w:r>
            <w:proofErr w:type="spellStart"/>
            <w:r w:rsidRPr="00A072BB">
              <w:rPr>
                <w:rFonts w:ascii="Helvetica" w:eastAsia="Times New Roman" w:hAnsi="Helvetica" w:cs="Helvetica"/>
                <w:b/>
                <w:bCs/>
                <w:color w:val="000000" w:themeColor="text1"/>
                <w:sz w:val="16"/>
                <w:szCs w:val="16"/>
              </w:rPr>
              <w:t>calc.c</w:t>
            </w:r>
            <w:proofErr w:type="spellEnd"/>
            <w:r w:rsidRPr="00A072BB">
              <w:rPr>
                <w:rFonts w:ascii="Helvetica" w:eastAsia="Times New Roman" w:hAnsi="Helvetica" w:cs="Helvetica"/>
                <w:b/>
                <w:bCs/>
                <w:color w:val="000000" w:themeColor="text1"/>
                <w:sz w:val="16"/>
                <w:szCs w:val="16"/>
              </w:rPr>
              <w:t xml:space="preserve">  -o </w:t>
            </w:r>
            <w:proofErr w:type="spellStart"/>
            <w:r w:rsidRPr="00A072BB">
              <w:rPr>
                <w:rFonts w:ascii="Helvetica" w:eastAsia="Times New Roman" w:hAnsi="Helvetica" w:cs="Helvetica"/>
                <w:b/>
                <w:bCs/>
                <w:color w:val="000000" w:themeColor="text1"/>
                <w:sz w:val="16"/>
                <w:szCs w:val="16"/>
              </w:rPr>
              <w:t>calc</w:t>
            </w:r>
            <w:proofErr w:type="spellEnd"/>
            <w:r w:rsidR="00B86FC4" w:rsidRPr="00A072BB">
              <w:rPr>
                <w:rFonts w:ascii="Helvetica" w:eastAsia="Times New Roman" w:hAnsi="Helvetica" w:cs="Helvetica"/>
                <w:b/>
                <w:bCs/>
                <w:color w:val="000000" w:themeColor="text1"/>
                <w:sz w:val="16"/>
                <w:szCs w:val="16"/>
              </w:rPr>
              <w:t xml:space="preserve"> </w:t>
            </w:r>
          </w:p>
          <w:p w14:paraId="3A90E684" w14:textId="77777777" w:rsidR="0004374C" w:rsidRPr="00A072BB" w:rsidRDefault="0004374C" w:rsidP="00CB18D3">
            <w:pPr>
              <w:pStyle w:val="ListParagraph"/>
              <w:ind w:left="0"/>
              <w:jc w:val="both"/>
              <w:rPr>
                <w:color w:val="000000" w:themeColor="text1"/>
                <w:sz w:val="16"/>
                <w:szCs w:val="16"/>
              </w:rPr>
            </w:pPr>
          </w:p>
        </w:tc>
      </w:tr>
      <w:tr w:rsidR="00A072BB" w:rsidRPr="00A072BB" w14:paraId="2656A9E9" w14:textId="77777777" w:rsidTr="002239FE">
        <w:trPr>
          <w:trHeight w:val="1250"/>
        </w:trPr>
        <w:tc>
          <w:tcPr>
            <w:tcW w:w="0" w:type="auto"/>
          </w:tcPr>
          <w:p w14:paraId="5A87728F" w14:textId="77777777" w:rsidR="000B72D1" w:rsidRPr="00A072BB" w:rsidRDefault="000B72D1" w:rsidP="00CB18D3">
            <w:pPr>
              <w:pStyle w:val="ListParagraph"/>
              <w:ind w:left="0"/>
              <w:jc w:val="both"/>
              <w:rPr>
                <w:color w:val="000000" w:themeColor="text1"/>
                <w:sz w:val="16"/>
                <w:szCs w:val="16"/>
              </w:rPr>
            </w:pPr>
          </w:p>
        </w:tc>
        <w:tc>
          <w:tcPr>
            <w:tcW w:w="10862" w:type="dxa"/>
            <w:gridSpan w:val="8"/>
          </w:tcPr>
          <w:p w14:paraId="1942BF21" w14:textId="77777777" w:rsidR="000B72D1" w:rsidRPr="00A072BB" w:rsidRDefault="0008761F"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Date time</w:t>
            </w:r>
          </w:p>
          <w:p w14:paraId="30AB0D09" w14:textId="77777777" w:rsidR="00BC01AB" w:rsidRPr="00A072BB" w:rsidRDefault="00BC01AB" w:rsidP="00CB18D3">
            <w:pPr>
              <w:jc w:val="both"/>
              <w:rPr>
                <w:rFonts w:ascii="Times New Roman" w:eastAsia="Times New Roman" w:hAnsi="Times New Roman" w:cs="Times New Roman"/>
                <w:color w:val="000000" w:themeColor="text1"/>
                <w:sz w:val="16"/>
                <w:szCs w:val="16"/>
              </w:rPr>
            </w:pPr>
          </w:p>
          <w:p w14:paraId="2D1FE704" w14:textId="77777777" w:rsidR="00BC01AB" w:rsidRPr="00A072BB" w:rsidRDefault="00BC01AB"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USING DATIME FUNCTION</w:t>
            </w:r>
          </w:p>
          <w:p w14:paraId="3BEE48A3" w14:textId="77777777" w:rsidR="002814E0" w:rsidRPr="00A072BB" w:rsidRDefault="002814E0"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from </w:t>
            </w:r>
            <w:proofErr w:type="spellStart"/>
            <w:r w:rsidRPr="00A072BB">
              <w:rPr>
                <w:rFonts w:ascii="Courier New" w:eastAsia="Times New Roman" w:hAnsi="Courier New" w:cs="Courier New"/>
                <w:color w:val="000000" w:themeColor="text1"/>
                <w:sz w:val="12"/>
                <w:szCs w:val="12"/>
              </w:rPr>
              <w:t>datetime</w:t>
            </w:r>
            <w:proofErr w:type="spellEnd"/>
            <w:r w:rsidRPr="00A072BB">
              <w:rPr>
                <w:rFonts w:ascii="Courier New" w:eastAsia="Times New Roman" w:hAnsi="Courier New" w:cs="Courier New"/>
                <w:color w:val="000000" w:themeColor="text1"/>
                <w:sz w:val="12"/>
                <w:szCs w:val="12"/>
              </w:rPr>
              <w:t xml:space="preserve"> import </w:t>
            </w:r>
            <w:proofErr w:type="spellStart"/>
            <w:r w:rsidRPr="00A072BB">
              <w:rPr>
                <w:rFonts w:ascii="Courier New" w:eastAsia="Times New Roman" w:hAnsi="Courier New" w:cs="Courier New"/>
                <w:color w:val="000000" w:themeColor="text1"/>
                <w:sz w:val="12"/>
                <w:szCs w:val="12"/>
              </w:rPr>
              <w:t>datetime</w:t>
            </w:r>
            <w:proofErr w:type="spellEnd"/>
          </w:p>
          <w:p w14:paraId="3F657A4B" w14:textId="77777777" w:rsidR="002814E0" w:rsidRPr="00A072BB" w:rsidRDefault="0026735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to get every thing</w:t>
            </w:r>
          </w:p>
          <w:p w14:paraId="33116A5C" w14:textId="77777777" w:rsidR="00267352" w:rsidRPr="00A072BB" w:rsidRDefault="0026735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b/>
                <w:color w:val="000000" w:themeColor="text1"/>
                <w:sz w:val="12"/>
                <w:szCs w:val="12"/>
              </w:rPr>
              <w:t>current_date_and_time</w:t>
            </w:r>
            <w:proofErr w:type="spellEnd"/>
            <w:r w:rsidRPr="00A072BB">
              <w:rPr>
                <w:rFonts w:ascii="Courier New" w:eastAsia="Times New Roman" w:hAnsi="Courier New" w:cs="Courier New"/>
                <w:color w:val="000000" w:themeColor="text1"/>
                <w:sz w:val="12"/>
                <w:szCs w:val="12"/>
              </w:rPr>
              <w:t xml:space="preserve"> = </w:t>
            </w:r>
            <w:proofErr w:type="spellStart"/>
            <w:r w:rsidRPr="00A072BB">
              <w:rPr>
                <w:rFonts w:ascii="Courier New" w:eastAsia="Times New Roman" w:hAnsi="Courier New" w:cs="Courier New"/>
                <w:color w:val="000000" w:themeColor="text1"/>
                <w:sz w:val="12"/>
                <w:szCs w:val="12"/>
              </w:rPr>
              <w:t>datetime.now</w:t>
            </w:r>
            <w:proofErr w:type="spellEnd"/>
            <w:r w:rsidRPr="00A072BB">
              <w:rPr>
                <w:rFonts w:ascii="Courier New" w:eastAsia="Times New Roman" w:hAnsi="Courier New" w:cs="Courier New"/>
                <w:color w:val="000000" w:themeColor="text1"/>
                <w:sz w:val="12"/>
                <w:szCs w:val="12"/>
              </w:rPr>
              <w:t>()</w:t>
            </w:r>
          </w:p>
          <w:p w14:paraId="3E2A2077" w14:textId="77777777" w:rsidR="00267352" w:rsidRPr="00A072BB" w:rsidRDefault="00E563A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r w:rsidR="00A831E7" w:rsidRPr="00A072BB">
              <w:rPr>
                <w:rFonts w:ascii="Courier New" w:eastAsia="Times New Roman" w:hAnsi="Courier New" w:cs="Courier New"/>
                <w:color w:val="000000" w:themeColor="text1"/>
                <w:sz w:val="12"/>
                <w:szCs w:val="12"/>
              </w:rPr>
              <w:t xml:space="preserve"> </w:t>
            </w:r>
            <w:r w:rsidR="00A831E7" w:rsidRPr="00A072BB">
              <w:rPr>
                <w:rFonts w:ascii="Courier New" w:eastAsia="Times New Roman" w:hAnsi="Courier New" w:cs="Courier New"/>
                <w:b/>
                <w:color w:val="000000" w:themeColor="text1"/>
                <w:sz w:val="12"/>
                <w:szCs w:val="12"/>
              </w:rPr>
              <w:t>output</w:t>
            </w:r>
            <w:r w:rsidR="00A831E7" w:rsidRPr="00A072BB">
              <w:rPr>
                <w:rFonts w:ascii="Courier New" w:eastAsia="Times New Roman" w:hAnsi="Courier New" w:cs="Courier New"/>
                <w:color w:val="000000" w:themeColor="text1"/>
                <w:sz w:val="12"/>
                <w:szCs w:val="12"/>
              </w:rPr>
              <w:t xml:space="preserve">: </w:t>
            </w:r>
            <w:r w:rsidR="00267352" w:rsidRPr="00A072BB">
              <w:rPr>
                <w:rFonts w:ascii="Courier New" w:eastAsia="Times New Roman" w:hAnsi="Courier New" w:cs="Courier New"/>
                <w:color w:val="000000" w:themeColor="text1"/>
                <w:sz w:val="12"/>
                <w:szCs w:val="12"/>
              </w:rPr>
              <w:t xml:space="preserve"> The current date and time is 2022-07-12 10:22:00.776664</w:t>
            </w:r>
          </w:p>
          <w:p w14:paraId="712C5549" w14:textId="77777777" w:rsidR="00267352" w:rsidRPr="00A072BB" w:rsidRDefault="0026735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4CD0CC7A" w14:textId="77777777" w:rsidR="002814E0" w:rsidRPr="00A072BB" w:rsidRDefault="002814E0"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to get time</w:t>
            </w:r>
          </w:p>
          <w:p w14:paraId="01414103" w14:textId="77777777" w:rsidR="002814E0" w:rsidRPr="00A072BB" w:rsidRDefault="00A050F7"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002814E0" w:rsidRPr="00A072BB">
              <w:rPr>
                <w:rFonts w:ascii="Courier New" w:eastAsia="Times New Roman" w:hAnsi="Courier New" w:cs="Courier New"/>
                <w:b/>
                <w:color w:val="000000" w:themeColor="text1"/>
                <w:sz w:val="12"/>
                <w:szCs w:val="12"/>
              </w:rPr>
              <w:t>time_now</w:t>
            </w:r>
            <w:proofErr w:type="spellEnd"/>
            <w:r w:rsidR="002814E0" w:rsidRPr="00A072BB">
              <w:rPr>
                <w:rFonts w:ascii="Courier New" w:eastAsia="Times New Roman" w:hAnsi="Courier New" w:cs="Courier New"/>
                <w:color w:val="000000" w:themeColor="text1"/>
                <w:sz w:val="12"/>
                <w:szCs w:val="12"/>
              </w:rPr>
              <w:t xml:space="preserve"> = </w:t>
            </w:r>
            <w:proofErr w:type="spellStart"/>
            <w:r w:rsidR="002814E0" w:rsidRPr="00A072BB">
              <w:rPr>
                <w:rFonts w:ascii="Courier New" w:eastAsia="Times New Roman" w:hAnsi="Courier New" w:cs="Courier New"/>
                <w:color w:val="000000" w:themeColor="text1"/>
                <w:sz w:val="12"/>
                <w:szCs w:val="12"/>
              </w:rPr>
              <w:t>datetime.now</w:t>
            </w:r>
            <w:proofErr w:type="spellEnd"/>
            <w:r w:rsidR="002814E0" w:rsidRPr="00A072BB">
              <w:rPr>
                <w:rFonts w:ascii="Courier New" w:eastAsia="Times New Roman" w:hAnsi="Courier New" w:cs="Courier New"/>
                <w:color w:val="000000" w:themeColor="text1"/>
                <w:sz w:val="12"/>
                <w:szCs w:val="12"/>
              </w:rPr>
              <w:t>().</w:t>
            </w:r>
            <w:proofErr w:type="spellStart"/>
            <w:r w:rsidR="002814E0" w:rsidRPr="00A072BB">
              <w:rPr>
                <w:rFonts w:ascii="Courier New" w:eastAsia="Times New Roman" w:hAnsi="Courier New" w:cs="Courier New"/>
                <w:color w:val="000000" w:themeColor="text1"/>
                <w:sz w:val="12"/>
                <w:szCs w:val="12"/>
              </w:rPr>
              <w:t>strftime</w:t>
            </w:r>
            <w:proofErr w:type="spellEnd"/>
            <w:r w:rsidR="002814E0" w:rsidRPr="00A072BB">
              <w:rPr>
                <w:rFonts w:ascii="Courier New" w:eastAsia="Times New Roman" w:hAnsi="Courier New" w:cs="Courier New"/>
                <w:color w:val="000000" w:themeColor="text1"/>
                <w:sz w:val="12"/>
                <w:szCs w:val="12"/>
              </w:rPr>
              <w:t>("%H:%M:%S")</w:t>
            </w:r>
          </w:p>
          <w:p w14:paraId="3F67B7A7" w14:textId="203AE954" w:rsidR="003001AB" w:rsidRPr="00A072BB" w:rsidRDefault="00A050F7" w:rsidP="00CB18D3">
            <w:pPr>
              <w:pStyle w:val="HTMLPreformatted"/>
              <w:rPr>
                <w:color w:val="000000" w:themeColor="text1"/>
                <w:sz w:val="12"/>
                <w:szCs w:val="12"/>
              </w:rPr>
            </w:pPr>
            <w:r w:rsidRPr="00A072BB">
              <w:rPr>
                <w:rFonts w:ascii="Times New Roman" w:hAnsi="Times New Roman" w:cs="Times New Roman"/>
                <w:color w:val="000000" w:themeColor="text1"/>
                <w:sz w:val="16"/>
                <w:szCs w:val="16"/>
              </w:rPr>
              <w:t xml:space="preserve">            </w:t>
            </w:r>
            <w:r w:rsidR="003001AB" w:rsidRPr="00A072BB">
              <w:rPr>
                <w:rFonts w:ascii="Times New Roman" w:hAnsi="Times New Roman" w:cs="Times New Roman"/>
                <w:b/>
                <w:color w:val="000000" w:themeColor="text1"/>
                <w:sz w:val="16"/>
                <w:szCs w:val="16"/>
              </w:rPr>
              <w:t>output</w:t>
            </w:r>
            <w:r w:rsidR="003001AB" w:rsidRPr="00A072BB">
              <w:rPr>
                <w:rFonts w:ascii="Times New Roman" w:hAnsi="Times New Roman" w:cs="Times New Roman"/>
                <w:color w:val="000000" w:themeColor="text1"/>
                <w:sz w:val="16"/>
                <w:szCs w:val="16"/>
              </w:rPr>
              <w:t xml:space="preserve"> : </w:t>
            </w:r>
            <w:r w:rsidR="003001AB" w:rsidRPr="00A072BB">
              <w:rPr>
                <w:color w:val="000000" w:themeColor="text1"/>
                <w:sz w:val="12"/>
                <w:szCs w:val="12"/>
              </w:rPr>
              <w:t xml:space="preserve"> The current date and time is 10:30:37</w:t>
            </w:r>
            <w:r w:rsidR="00562A1C">
              <w:rPr>
                <w:color w:val="000000" w:themeColor="text1"/>
                <w:sz w:val="12"/>
                <w:szCs w:val="12"/>
              </w:rPr>
              <w:t>s</w:t>
            </w:r>
          </w:p>
          <w:p w14:paraId="08FD57EA" w14:textId="77777777" w:rsidR="00F57150" w:rsidRPr="00A072BB" w:rsidRDefault="00F57150" w:rsidP="00CB18D3">
            <w:pPr>
              <w:pStyle w:val="HTMLPreformatted"/>
              <w:rPr>
                <w:color w:val="000000" w:themeColor="text1"/>
                <w:sz w:val="12"/>
                <w:szCs w:val="12"/>
              </w:rPr>
            </w:pPr>
            <w:r w:rsidRPr="00A072BB">
              <w:rPr>
                <w:color w:val="000000" w:themeColor="text1"/>
                <w:sz w:val="12"/>
                <w:szCs w:val="12"/>
              </w:rPr>
              <w:t xml:space="preserve"># to get year month and day </w:t>
            </w:r>
            <w:proofErr w:type="spellStart"/>
            <w:r w:rsidRPr="00A072BB">
              <w:rPr>
                <w:color w:val="000000" w:themeColor="text1"/>
                <w:sz w:val="12"/>
                <w:szCs w:val="12"/>
              </w:rPr>
              <w:t>separetly</w:t>
            </w:r>
            <w:proofErr w:type="spellEnd"/>
          </w:p>
          <w:p w14:paraId="7A226D91" w14:textId="77777777" w:rsidR="00F57150" w:rsidRPr="00A072BB" w:rsidRDefault="00A55680" w:rsidP="00CB18D3">
            <w:pPr>
              <w:rPr>
                <w:rFonts w:ascii="Times New Roman" w:eastAsia="Times New Roman" w:hAnsi="Times New Roman" w:cs="Times New Roman"/>
                <w:color w:val="000000" w:themeColor="text1"/>
                <w:sz w:val="16"/>
                <w:szCs w:val="16"/>
              </w:rPr>
            </w:pPr>
            <w:r w:rsidRPr="00A072BB">
              <w:rPr>
                <w:rFonts w:ascii="Courier New" w:eastAsia="Times New Roman" w:hAnsi="Courier New" w:cs="Courier New"/>
                <w:color w:val="000000" w:themeColor="text1"/>
                <w:sz w:val="12"/>
                <w:szCs w:val="12"/>
              </w:rPr>
              <w:t xml:space="preserve">           </w:t>
            </w:r>
            <w:r w:rsidR="00F57150" w:rsidRPr="00A072BB">
              <w:rPr>
                <w:rFonts w:ascii="Courier New" w:eastAsia="Times New Roman" w:hAnsi="Courier New" w:cs="Courier New"/>
                <w:color w:val="000000" w:themeColor="text1"/>
                <w:sz w:val="12"/>
                <w:szCs w:val="12"/>
              </w:rPr>
              <w:t xml:space="preserve">year: </w:t>
            </w:r>
            <w:proofErr w:type="spellStart"/>
            <w:r w:rsidR="00F57150" w:rsidRPr="00A072BB">
              <w:rPr>
                <w:rFonts w:ascii="Courier New" w:eastAsia="Times New Roman" w:hAnsi="Courier New" w:cs="Courier New"/>
                <w:color w:val="000000" w:themeColor="text1"/>
                <w:sz w:val="12"/>
                <w:szCs w:val="12"/>
              </w:rPr>
              <w:t>current_time.year</w:t>
            </w:r>
            <w:proofErr w:type="spellEnd"/>
          </w:p>
          <w:p w14:paraId="15D25169" w14:textId="77777777" w:rsidR="00F57150" w:rsidRPr="00A072BB" w:rsidRDefault="00A55680" w:rsidP="00CB18D3">
            <w:pPr>
              <w:rPr>
                <w:rFonts w:ascii="Times New Roman" w:eastAsia="Times New Roman" w:hAnsi="Times New Roman" w:cs="Times New Roman"/>
                <w:color w:val="000000" w:themeColor="text1"/>
                <w:sz w:val="16"/>
                <w:szCs w:val="16"/>
              </w:rPr>
            </w:pPr>
            <w:r w:rsidRPr="00A072BB">
              <w:rPr>
                <w:rFonts w:ascii="Courier New" w:eastAsia="Times New Roman" w:hAnsi="Courier New" w:cs="Courier New"/>
                <w:color w:val="000000" w:themeColor="text1"/>
                <w:sz w:val="12"/>
                <w:szCs w:val="12"/>
              </w:rPr>
              <w:t xml:space="preserve">           </w:t>
            </w:r>
            <w:r w:rsidR="00F57150" w:rsidRPr="00A072BB">
              <w:rPr>
                <w:rFonts w:ascii="Courier New" w:eastAsia="Times New Roman" w:hAnsi="Courier New" w:cs="Courier New"/>
                <w:color w:val="000000" w:themeColor="text1"/>
                <w:sz w:val="12"/>
                <w:szCs w:val="12"/>
              </w:rPr>
              <w:t>month:</w:t>
            </w:r>
            <w:r w:rsidR="00F57150" w:rsidRPr="00A072BB">
              <w:rPr>
                <w:rFonts w:ascii="Times New Roman" w:eastAsia="Times New Roman" w:hAnsi="Times New Roman" w:cs="Times New Roman"/>
                <w:color w:val="000000" w:themeColor="text1"/>
                <w:sz w:val="16"/>
                <w:szCs w:val="16"/>
              </w:rPr>
              <w:t xml:space="preserve"> </w:t>
            </w:r>
            <w:proofErr w:type="spellStart"/>
            <w:r w:rsidR="00F57150" w:rsidRPr="00A072BB">
              <w:rPr>
                <w:rFonts w:ascii="Courier New" w:eastAsia="Times New Roman" w:hAnsi="Courier New" w:cs="Courier New"/>
                <w:color w:val="000000" w:themeColor="text1"/>
                <w:sz w:val="12"/>
                <w:szCs w:val="12"/>
              </w:rPr>
              <w:t>current_time.month</w:t>
            </w:r>
            <w:proofErr w:type="spellEnd"/>
          </w:p>
          <w:p w14:paraId="4089D4D4" w14:textId="77777777" w:rsidR="00F57150" w:rsidRPr="00A072BB" w:rsidRDefault="00A55680" w:rsidP="00CB18D3">
            <w:pPr>
              <w:rPr>
                <w:rFonts w:ascii="Times New Roman" w:eastAsia="Times New Roman" w:hAnsi="Times New Roman" w:cs="Times New Roman"/>
                <w:color w:val="000000" w:themeColor="text1"/>
                <w:sz w:val="16"/>
                <w:szCs w:val="16"/>
              </w:rPr>
            </w:pPr>
            <w:r w:rsidRPr="00A072BB">
              <w:rPr>
                <w:rFonts w:ascii="Courier New" w:eastAsia="Times New Roman" w:hAnsi="Courier New" w:cs="Courier New"/>
                <w:color w:val="000000" w:themeColor="text1"/>
                <w:sz w:val="12"/>
                <w:szCs w:val="12"/>
              </w:rPr>
              <w:t xml:space="preserve">           </w:t>
            </w:r>
            <w:r w:rsidR="00F57150" w:rsidRPr="00A072BB">
              <w:rPr>
                <w:rFonts w:ascii="Courier New" w:eastAsia="Times New Roman" w:hAnsi="Courier New" w:cs="Courier New"/>
                <w:color w:val="000000" w:themeColor="text1"/>
                <w:sz w:val="12"/>
                <w:szCs w:val="12"/>
              </w:rPr>
              <w:t xml:space="preserve">day: </w:t>
            </w:r>
            <w:proofErr w:type="spellStart"/>
            <w:r w:rsidR="00F57150" w:rsidRPr="00A072BB">
              <w:rPr>
                <w:rFonts w:ascii="Courier New" w:eastAsia="Times New Roman" w:hAnsi="Courier New" w:cs="Courier New"/>
                <w:color w:val="000000" w:themeColor="text1"/>
                <w:sz w:val="12"/>
                <w:szCs w:val="12"/>
              </w:rPr>
              <w:t>current_time.day</w:t>
            </w:r>
            <w:proofErr w:type="spellEnd"/>
          </w:p>
          <w:p w14:paraId="02B69EE3" w14:textId="77777777" w:rsidR="00F57150" w:rsidRPr="00A072BB" w:rsidRDefault="00F57150" w:rsidP="00CB18D3">
            <w:pPr>
              <w:pStyle w:val="HTMLPreformatted"/>
              <w:rPr>
                <w:color w:val="000000" w:themeColor="text1"/>
                <w:sz w:val="12"/>
                <w:szCs w:val="12"/>
              </w:rPr>
            </w:pPr>
          </w:p>
          <w:p w14:paraId="32FA2416" w14:textId="77777777" w:rsidR="00184AD4" w:rsidRPr="00A072BB" w:rsidRDefault="00184AD4" w:rsidP="00CB18D3">
            <w:pPr>
              <w:pStyle w:val="HTMLPreformatted"/>
              <w:rPr>
                <w:color w:val="000000" w:themeColor="text1"/>
                <w:sz w:val="12"/>
                <w:szCs w:val="12"/>
              </w:rPr>
            </w:pPr>
          </w:p>
          <w:p w14:paraId="41472D9F" w14:textId="77777777" w:rsidR="00184AD4" w:rsidRPr="00A072BB" w:rsidRDefault="00184AD4"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USING DATIME FUNCTION </w:t>
            </w:r>
          </w:p>
          <w:p w14:paraId="62ADFE22" w14:textId="77777777" w:rsidR="00BF7053" w:rsidRPr="00A072BB" w:rsidRDefault="00BF7053" w:rsidP="00CB18D3">
            <w:pPr>
              <w:pStyle w:val="HTMLPreformatted"/>
              <w:rPr>
                <w:color w:val="000000" w:themeColor="text1"/>
                <w:sz w:val="12"/>
                <w:szCs w:val="12"/>
              </w:rPr>
            </w:pPr>
            <w:r w:rsidRPr="00A072BB">
              <w:rPr>
                <w:rFonts w:ascii="Times New Roman" w:hAnsi="Times New Roman" w:cs="Times New Roman"/>
                <w:color w:val="000000" w:themeColor="text1"/>
                <w:sz w:val="12"/>
                <w:szCs w:val="16"/>
              </w:rPr>
              <w:t xml:space="preserve"> </w:t>
            </w:r>
            <w:r w:rsidRPr="00A072BB">
              <w:rPr>
                <w:color w:val="000000" w:themeColor="text1"/>
                <w:sz w:val="12"/>
                <w:szCs w:val="12"/>
              </w:rPr>
              <w:t>import time</w:t>
            </w:r>
          </w:p>
          <w:p w14:paraId="47FB423B"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0D28B025"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color w:val="000000" w:themeColor="text1"/>
                <w:sz w:val="12"/>
                <w:szCs w:val="12"/>
              </w:rPr>
              <w:t>current_time</w:t>
            </w:r>
            <w:proofErr w:type="spellEnd"/>
            <w:r w:rsidRPr="00A072BB">
              <w:rPr>
                <w:rFonts w:ascii="Courier New" w:eastAsia="Times New Roman" w:hAnsi="Courier New" w:cs="Courier New"/>
                <w:color w:val="000000" w:themeColor="text1"/>
                <w:sz w:val="12"/>
                <w:szCs w:val="12"/>
              </w:rPr>
              <w:t xml:space="preserve"> = </w:t>
            </w:r>
            <w:proofErr w:type="spellStart"/>
            <w:r w:rsidRPr="00A072BB">
              <w:rPr>
                <w:rFonts w:ascii="Courier New" w:eastAsia="Times New Roman" w:hAnsi="Courier New" w:cs="Courier New"/>
                <w:color w:val="000000" w:themeColor="text1"/>
                <w:sz w:val="12"/>
                <w:szCs w:val="12"/>
              </w:rPr>
              <w:t>time.ctime</w:t>
            </w:r>
            <w:proofErr w:type="spellEnd"/>
            <w:r w:rsidRPr="00A072BB">
              <w:rPr>
                <w:rFonts w:ascii="Courier New" w:eastAsia="Times New Roman" w:hAnsi="Courier New" w:cs="Courier New"/>
                <w:color w:val="000000" w:themeColor="text1"/>
                <w:sz w:val="12"/>
                <w:szCs w:val="12"/>
              </w:rPr>
              <w:t>()</w:t>
            </w:r>
          </w:p>
          <w:p w14:paraId="6CFA45B1" w14:textId="16A93E25"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color w:val="000000" w:themeColor="text1"/>
                <w:sz w:val="12"/>
                <w:szCs w:val="12"/>
              </w:rPr>
              <w:t>output:Tue</w:t>
            </w:r>
            <w:proofErr w:type="spellEnd"/>
            <w:r w:rsidRPr="00A072BB">
              <w:rPr>
                <w:rFonts w:ascii="Courier New" w:eastAsia="Times New Roman" w:hAnsi="Courier New" w:cs="Courier New"/>
                <w:color w:val="000000" w:themeColor="text1"/>
                <w:sz w:val="12"/>
                <w:szCs w:val="12"/>
              </w:rPr>
              <w:t xml:space="preserve"> Jul 12 10:37:46 2022</w:t>
            </w:r>
          </w:p>
          <w:p w14:paraId="585097BA" w14:textId="77777777" w:rsidR="00BF7053" w:rsidRPr="00A072BB" w:rsidRDefault="00BF7053" w:rsidP="00CB18D3">
            <w:pPr>
              <w:spacing w:before="100" w:beforeAutospacing="1" w:after="100" w:afterAutospacing="1"/>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         To extract the current time, you also have to use the </w:t>
            </w:r>
            <w:proofErr w:type="spellStart"/>
            <w:r w:rsidRPr="00A072BB">
              <w:rPr>
                <w:rFonts w:ascii="Courier New" w:eastAsia="Times New Roman" w:hAnsi="Courier New" w:cs="Courier New"/>
                <w:color w:val="000000" w:themeColor="text1"/>
                <w:sz w:val="12"/>
                <w:szCs w:val="12"/>
              </w:rPr>
              <w:t>strftime</w:t>
            </w:r>
            <w:proofErr w:type="spellEnd"/>
            <w:r w:rsidRPr="00A072BB">
              <w:rPr>
                <w:rFonts w:ascii="Courier New" w:eastAsia="Times New Roman" w:hAnsi="Courier New" w:cs="Courier New"/>
                <w:color w:val="000000" w:themeColor="text1"/>
                <w:sz w:val="12"/>
                <w:szCs w:val="12"/>
              </w:rPr>
              <w:t>()</w:t>
            </w:r>
            <w:r w:rsidRPr="00A072BB">
              <w:rPr>
                <w:rFonts w:ascii="Times New Roman" w:eastAsia="Times New Roman" w:hAnsi="Times New Roman" w:cs="Times New Roman"/>
                <w:color w:val="000000" w:themeColor="text1"/>
                <w:sz w:val="16"/>
                <w:szCs w:val="16"/>
              </w:rPr>
              <w:t xml:space="preserve"> function:</w:t>
            </w:r>
          </w:p>
          <w:p w14:paraId="26D9A14D"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import time</w:t>
            </w:r>
          </w:p>
          <w:p w14:paraId="060DBB94"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57E1BD82"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w:t>
            </w:r>
            <w:proofErr w:type="spellStart"/>
            <w:r w:rsidRPr="00A072BB">
              <w:rPr>
                <w:rFonts w:ascii="Courier New" w:eastAsia="Times New Roman" w:hAnsi="Courier New" w:cs="Courier New"/>
                <w:color w:val="000000" w:themeColor="text1"/>
                <w:sz w:val="12"/>
                <w:szCs w:val="12"/>
              </w:rPr>
              <w:t>current_time</w:t>
            </w:r>
            <w:proofErr w:type="spellEnd"/>
            <w:r w:rsidRPr="00A072BB">
              <w:rPr>
                <w:rFonts w:ascii="Courier New" w:eastAsia="Times New Roman" w:hAnsi="Courier New" w:cs="Courier New"/>
                <w:color w:val="000000" w:themeColor="text1"/>
                <w:sz w:val="12"/>
                <w:szCs w:val="12"/>
              </w:rPr>
              <w:t xml:space="preserve"> = </w:t>
            </w:r>
            <w:proofErr w:type="spellStart"/>
            <w:r w:rsidRPr="00A072BB">
              <w:rPr>
                <w:rFonts w:ascii="Courier New" w:eastAsia="Times New Roman" w:hAnsi="Courier New" w:cs="Courier New"/>
                <w:color w:val="000000" w:themeColor="text1"/>
                <w:sz w:val="12"/>
                <w:szCs w:val="12"/>
              </w:rPr>
              <w:t>time.strftime</w:t>
            </w:r>
            <w:proofErr w:type="spellEnd"/>
            <w:r w:rsidRPr="00A072BB">
              <w:rPr>
                <w:rFonts w:ascii="Courier New" w:eastAsia="Times New Roman" w:hAnsi="Courier New" w:cs="Courier New"/>
                <w:color w:val="000000" w:themeColor="text1"/>
                <w:sz w:val="12"/>
                <w:szCs w:val="12"/>
              </w:rPr>
              <w:t>("%H:%M:%S")</w:t>
            </w:r>
          </w:p>
          <w:p w14:paraId="0A300C88"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       print("The current time is", </w:t>
            </w:r>
            <w:proofErr w:type="spellStart"/>
            <w:r w:rsidRPr="00A072BB">
              <w:rPr>
                <w:rFonts w:ascii="Courier New" w:eastAsia="Times New Roman" w:hAnsi="Courier New" w:cs="Courier New"/>
                <w:color w:val="000000" w:themeColor="text1"/>
                <w:sz w:val="12"/>
                <w:szCs w:val="12"/>
              </w:rPr>
              <w:t>current_time</w:t>
            </w:r>
            <w:proofErr w:type="spellEnd"/>
            <w:r w:rsidRPr="00A072BB">
              <w:rPr>
                <w:rFonts w:ascii="Courier New" w:eastAsia="Times New Roman" w:hAnsi="Courier New" w:cs="Courier New"/>
                <w:color w:val="000000" w:themeColor="text1"/>
                <w:sz w:val="12"/>
                <w:szCs w:val="12"/>
              </w:rPr>
              <w:t>)</w:t>
            </w:r>
          </w:p>
          <w:p w14:paraId="705D6AE3"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p>
          <w:p w14:paraId="4ADA6A1F" w14:textId="77777777" w:rsidR="00BF7053" w:rsidRPr="00A072BB" w:rsidRDefault="00BF705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The current time is 10:42:32</w:t>
            </w:r>
          </w:p>
          <w:p w14:paraId="3825F137" w14:textId="6FD9AFBF" w:rsidR="00BF7053" w:rsidRPr="00A072BB" w:rsidRDefault="00BF7053" w:rsidP="00CB18D3">
            <w:pPr>
              <w:jc w:val="both"/>
              <w:rPr>
                <w:rFonts w:ascii="Times New Roman" w:eastAsia="Times New Roman" w:hAnsi="Times New Roman" w:cs="Times New Roman"/>
                <w:color w:val="000000" w:themeColor="text1"/>
                <w:sz w:val="12"/>
                <w:szCs w:val="16"/>
              </w:rPr>
            </w:pPr>
          </w:p>
          <w:p w14:paraId="0D381A51" w14:textId="494CE328" w:rsidR="00CE7CD5" w:rsidRPr="00A072BB" w:rsidRDefault="000C0D31" w:rsidP="00CB18D3">
            <w:pPr>
              <w:pStyle w:val="ListParagraph"/>
              <w:numPr>
                <w:ilvl w:val="0"/>
                <w:numId w:val="14"/>
              </w:numPr>
              <w:jc w:val="both"/>
              <w:rPr>
                <w:rFonts w:ascii="Times New Roman" w:eastAsia="Times New Roman" w:hAnsi="Times New Roman" w:cs="Times New Roman"/>
                <w:b/>
                <w:bCs/>
                <w:color w:val="000000" w:themeColor="text1"/>
                <w:sz w:val="26"/>
                <w:szCs w:val="30"/>
              </w:rPr>
            </w:pPr>
            <w:r w:rsidRPr="00A072BB">
              <w:rPr>
                <w:rFonts w:ascii="Times New Roman" w:eastAsia="Times New Roman" w:hAnsi="Times New Roman" w:cs="Times New Roman"/>
                <w:b/>
                <w:bCs/>
                <w:color w:val="000000" w:themeColor="text1"/>
                <w:sz w:val="26"/>
                <w:szCs w:val="30"/>
              </w:rPr>
              <w:t xml:space="preserve">Convert </w:t>
            </w:r>
            <w:proofErr w:type="spellStart"/>
            <w:r w:rsidRPr="00A072BB">
              <w:rPr>
                <w:rFonts w:ascii="Times New Roman" w:eastAsia="Times New Roman" w:hAnsi="Times New Roman" w:cs="Times New Roman"/>
                <w:b/>
                <w:bCs/>
                <w:color w:val="000000" w:themeColor="text1"/>
                <w:sz w:val="26"/>
                <w:szCs w:val="30"/>
              </w:rPr>
              <w:t>datetime</w:t>
            </w:r>
            <w:proofErr w:type="spellEnd"/>
            <w:r w:rsidRPr="00A072BB">
              <w:rPr>
                <w:rFonts w:ascii="Times New Roman" w:eastAsia="Times New Roman" w:hAnsi="Times New Roman" w:cs="Times New Roman"/>
                <w:b/>
                <w:bCs/>
                <w:color w:val="000000" w:themeColor="text1"/>
                <w:sz w:val="26"/>
                <w:szCs w:val="30"/>
              </w:rPr>
              <w:t xml:space="preserve"> string to </w:t>
            </w:r>
            <w:proofErr w:type="spellStart"/>
            <w:r w:rsidRPr="00A072BB">
              <w:rPr>
                <w:rFonts w:ascii="Times New Roman" w:eastAsia="Times New Roman" w:hAnsi="Times New Roman" w:cs="Times New Roman"/>
                <w:b/>
                <w:bCs/>
                <w:color w:val="000000" w:themeColor="text1"/>
                <w:sz w:val="26"/>
                <w:szCs w:val="30"/>
              </w:rPr>
              <w:t>dateobject</w:t>
            </w:r>
            <w:proofErr w:type="spellEnd"/>
          </w:p>
          <w:p w14:paraId="388C8AC6" w14:textId="77777777" w:rsidR="000C0D31" w:rsidRPr="00A072BB" w:rsidRDefault="000C0D31" w:rsidP="00CB18D3">
            <w:pPr>
              <w:pStyle w:val="ListParagraph"/>
              <w:jc w:val="both"/>
              <w:rPr>
                <w:rFonts w:eastAsia="Times New Roman" w:cstheme="minorHAnsi"/>
                <w:color w:val="000000" w:themeColor="text1"/>
              </w:rPr>
            </w:pPr>
            <w:proofErr w:type="spellStart"/>
            <w:r w:rsidRPr="00A072BB">
              <w:rPr>
                <w:rFonts w:eastAsia="Times New Roman" w:cstheme="minorHAnsi"/>
                <w:color w:val="000000" w:themeColor="text1"/>
              </w:rPr>
              <w:t>date_str</w:t>
            </w:r>
            <w:proofErr w:type="spellEnd"/>
            <w:r w:rsidRPr="00A072BB">
              <w:rPr>
                <w:rFonts w:eastAsia="Times New Roman" w:cstheme="minorHAnsi"/>
                <w:color w:val="000000" w:themeColor="text1"/>
              </w:rPr>
              <w:t xml:space="preserve"> = "2021/01/20"</w:t>
            </w:r>
          </w:p>
          <w:p w14:paraId="25B35AB0" w14:textId="65789A8D" w:rsidR="000C0D31" w:rsidRPr="00A072BB" w:rsidRDefault="000C0D31" w:rsidP="00CB18D3">
            <w:pPr>
              <w:pStyle w:val="ListParagraph"/>
              <w:jc w:val="both"/>
              <w:rPr>
                <w:rFonts w:eastAsia="Times New Roman" w:cstheme="minorHAnsi"/>
                <w:color w:val="000000" w:themeColor="text1"/>
              </w:rPr>
            </w:pPr>
            <w:proofErr w:type="spellStart"/>
            <w:r w:rsidRPr="00A072BB">
              <w:rPr>
                <w:rFonts w:eastAsia="Times New Roman" w:cstheme="minorHAnsi"/>
                <w:color w:val="000000" w:themeColor="text1"/>
              </w:rPr>
              <w:t>date_object</w:t>
            </w:r>
            <w:proofErr w:type="spellEnd"/>
            <w:r w:rsidRPr="00A072BB">
              <w:rPr>
                <w:rFonts w:eastAsia="Times New Roman" w:cstheme="minorHAnsi"/>
                <w:color w:val="000000" w:themeColor="text1"/>
              </w:rPr>
              <w:t xml:space="preserve"> = </w:t>
            </w:r>
            <w:proofErr w:type="spellStart"/>
            <w:r w:rsidRPr="00A072BB">
              <w:rPr>
                <w:rFonts w:eastAsia="Times New Roman" w:cstheme="minorHAnsi"/>
                <w:color w:val="000000" w:themeColor="text1"/>
              </w:rPr>
              <w:t>datetime.</w:t>
            </w:r>
            <w:r w:rsidRPr="00A072BB">
              <w:rPr>
                <w:rFonts w:eastAsia="Times New Roman" w:cstheme="minorHAnsi"/>
                <w:b/>
                <w:bCs/>
                <w:color w:val="000000" w:themeColor="text1"/>
                <w:u w:val="single"/>
              </w:rPr>
              <w:t>strptime</w:t>
            </w:r>
            <w:proofErr w:type="spellEnd"/>
            <w:r w:rsidRPr="00A072BB">
              <w:rPr>
                <w:rFonts w:eastAsia="Times New Roman" w:cstheme="minorHAnsi"/>
                <w:color w:val="000000" w:themeColor="text1"/>
              </w:rPr>
              <w:t>(</w:t>
            </w:r>
            <w:proofErr w:type="spellStart"/>
            <w:r w:rsidRPr="00A072BB">
              <w:rPr>
                <w:rFonts w:eastAsia="Times New Roman" w:cstheme="minorHAnsi"/>
                <w:color w:val="000000" w:themeColor="text1"/>
              </w:rPr>
              <w:t>date_str</w:t>
            </w:r>
            <w:proofErr w:type="spellEnd"/>
            <w:r w:rsidRPr="00A072BB">
              <w:rPr>
                <w:rFonts w:eastAsia="Times New Roman" w:cstheme="minorHAnsi"/>
                <w:color w:val="000000" w:themeColor="text1"/>
              </w:rPr>
              <w:t>, "%Y/%m/%d")</w:t>
            </w:r>
          </w:p>
          <w:p w14:paraId="23739693" w14:textId="246455CD" w:rsidR="00CE7CD5" w:rsidRPr="00A072BB" w:rsidRDefault="00CE7CD5" w:rsidP="00CB18D3">
            <w:pPr>
              <w:jc w:val="both"/>
              <w:rPr>
                <w:rFonts w:ascii="Times New Roman" w:eastAsia="Times New Roman" w:hAnsi="Times New Roman" w:cs="Times New Roman"/>
                <w:color w:val="000000" w:themeColor="text1"/>
                <w:sz w:val="12"/>
                <w:szCs w:val="16"/>
              </w:rPr>
            </w:pPr>
          </w:p>
          <w:p w14:paraId="383C6F7E" w14:textId="77777777" w:rsidR="00CE7CD5" w:rsidRPr="00A072BB" w:rsidRDefault="00CE7CD5" w:rsidP="00CB18D3">
            <w:pPr>
              <w:jc w:val="both"/>
              <w:rPr>
                <w:rFonts w:ascii="Times New Roman" w:eastAsia="Times New Roman" w:hAnsi="Times New Roman" w:cs="Times New Roman"/>
                <w:color w:val="000000" w:themeColor="text1"/>
                <w:sz w:val="12"/>
                <w:szCs w:val="16"/>
              </w:rPr>
            </w:pPr>
          </w:p>
          <w:p w14:paraId="22A3AF89" w14:textId="6AD7293D" w:rsidR="002814E0" w:rsidRPr="00A072BB" w:rsidRDefault="00467D85" w:rsidP="00CB18D3">
            <w:pPr>
              <w:jc w:val="both"/>
              <w:rPr>
                <w:rFonts w:ascii="Times New Roman" w:eastAsia="Times New Roman" w:hAnsi="Times New Roman" w:cs="Times New Roman"/>
                <w:b/>
                <w:bCs/>
                <w:color w:val="000000" w:themeColor="text1"/>
                <w:sz w:val="16"/>
                <w:szCs w:val="16"/>
              </w:rPr>
            </w:pPr>
            <w:r w:rsidRPr="00A072BB">
              <w:rPr>
                <w:rFonts w:ascii="Times New Roman" w:eastAsia="Times New Roman" w:hAnsi="Times New Roman" w:cs="Times New Roman"/>
                <w:b/>
                <w:bCs/>
                <w:color w:val="000000" w:themeColor="text1"/>
                <w:sz w:val="16"/>
                <w:szCs w:val="16"/>
              </w:rPr>
              <w:t>Date Calculation</w:t>
            </w:r>
          </w:p>
          <w:p w14:paraId="196E8CF9"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from </w:t>
            </w:r>
            <w:proofErr w:type="spellStart"/>
            <w:r w:rsidRPr="00A072BB">
              <w:rPr>
                <w:rFonts w:eastAsia="Times New Roman" w:cstheme="minorHAnsi"/>
                <w:color w:val="000000" w:themeColor="text1"/>
                <w:sz w:val="20"/>
                <w:szCs w:val="20"/>
                <w:lang w:val="en-GB" w:eastAsia="en-GB"/>
              </w:rPr>
              <w:t>datetime</w:t>
            </w:r>
            <w:proofErr w:type="spellEnd"/>
            <w:r w:rsidRPr="00A072BB">
              <w:rPr>
                <w:rFonts w:eastAsia="Times New Roman" w:cstheme="minorHAnsi"/>
                <w:color w:val="000000" w:themeColor="text1"/>
                <w:sz w:val="20"/>
                <w:szCs w:val="20"/>
                <w:lang w:val="en-GB" w:eastAsia="en-GB"/>
              </w:rPr>
              <w:t xml:space="preserve"> import date, </w:t>
            </w:r>
            <w:proofErr w:type="spellStart"/>
            <w:r w:rsidRPr="00A072BB">
              <w:rPr>
                <w:rFonts w:eastAsia="Times New Roman" w:cstheme="minorHAnsi"/>
                <w:color w:val="000000" w:themeColor="text1"/>
                <w:sz w:val="20"/>
                <w:szCs w:val="20"/>
                <w:lang w:val="en-GB" w:eastAsia="en-GB"/>
              </w:rPr>
              <w:t>timedelta</w:t>
            </w:r>
            <w:proofErr w:type="spellEnd"/>
          </w:p>
          <w:p w14:paraId="4122DCF0"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
          <w:p w14:paraId="7182AAAB"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roofErr w:type="spellStart"/>
            <w:r w:rsidRPr="00A072BB">
              <w:rPr>
                <w:rFonts w:eastAsia="Times New Roman" w:cstheme="minorHAnsi"/>
                <w:color w:val="000000" w:themeColor="text1"/>
                <w:sz w:val="20"/>
                <w:szCs w:val="20"/>
                <w:lang w:val="en-GB" w:eastAsia="en-GB"/>
              </w:rPr>
              <w:t>start_date</w:t>
            </w:r>
            <w:proofErr w:type="spellEnd"/>
            <w:r w:rsidRPr="00A072BB">
              <w:rPr>
                <w:rFonts w:eastAsia="Times New Roman" w:cstheme="minorHAnsi"/>
                <w:color w:val="000000" w:themeColor="text1"/>
                <w:sz w:val="20"/>
                <w:szCs w:val="20"/>
                <w:lang w:val="en-GB" w:eastAsia="en-GB"/>
              </w:rPr>
              <w:t xml:space="preserve"> = date(2008, 8, 15) </w:t>
            </w:r>
          </w:p>
          <w:p w14:paraId="3CDA46E6"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roofErr w:type="spellStart"/>
            <w:r w:rsidRPr="00A072BB">
              <w:rPr>
                <w:rFonts w:eastAsia="Times New Roman" w:cstheme="minorHAnsi"/>
                <w:color w:val="000000" w:themeColor="text1"/>
                <w:sz w:val="20"/>
                <w:szCs w:val="20"/>
                <w:lang w:val="en-GB" w:eastAsia="en-GB"/>
              </w:rPr>
              <w:t>end_date</w:t>
            </w:r>
            <w:proofErr w:type="spellEnd"/>
            <w:r w:rsidRPr="00A072BB">
              <w:rPr>
                <w:rFonts w:eastAsia="Times New Roman" w:cstheme="minorHAnsi"/>
                <w:color w:val="000000" w:themeColor="text1"/>
                <w:sz w:val="20"/>
                <w:szCs w:val="20"/>
                <w:lang w:val="en-GB" w:eastAsia="en-GB"/>
              </w:rPr>
              <w:t xml:space="preserve"> = date(2008, 9, 15)    # perhaps </w:t>
            </w:r>
            <w:proofErr w:type="spellStart"/>
            <w:r w:rsidRPr="00A072BB">
              <w:rPr>
                <w:rFonts w:eastAsia="Times New Roman" w:cstheme="minorHAnsi"/>
                <w:color w:val="000000" w:themeColor="text1"/>
                <w:sz w:val="20"/>
                <w:szCs w:val="20"/>
                <w:lang w:val="en-GB" w:eastAsia="en-GB"/>
              </w:rPr>
              <w:t>date.now</w:t>
            </w:r>
            <w:proofErr w:type="spellEnd"/>
            <w:r w:rsidRPr="00A072BB">
              <w:rPr>
                <w:rFonts w:eastAsia="Times New Roman" w:cstheme="minorHAnsi"/>
                <w:color w:val="000000" w:themeColor="text1"/>
                <w:sz w:val="20"/>
                <w:szCs w:val="20"/>
                <w:lang w:val="en-GB" w:eastAsia="en-GB"/>
              </w:rPr>
              <w:t>()</w:t>
            </w:r>
          </w:p>
          <w:p w14:paraId="1CDECB3C"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
          <w:p w14:paraId="2A2782EE" w14:textId="363FD2BE"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roofErr w:type="spellStart"/>
            <w:r w:rsidRPr="00A072BB">
              <w:rPr>
                <w:rFonts w:eastAsia="Times New Roman" w:cstheme="minorHAnsi"/>
                <w:color w:val="000000" w:themeColor="text1"/>
                <w:sz w:val="20"/>
                <w:szCs w:val="20"/>
                <w:lang w:val="en-GB" w:eastAsia="en-GB"/>
              </w:rPr>
              <w:t>date_diffrence</w:t>
            </w:r>
            <w:proofErr w:type="spellEnd"/>
            <w:r w:rsidRPr="00A072BB">
              <w:rPr>
                <w:rFonts w:eastAsia="Times New Roman" w:cstheme="minorHAnsi"/>
                <w:color w:val="000000" w:themeColor="text1"/>
                <w:sz w:val="20"/>
                <w:szCs w:val="20"/>
                <w:lang w:val="en-GB" w:eastAsia="en-GB"/>
              </w:rPr>
              <w:t xml:space="preserve"> = </w:t>
            </w:r>
            <w:proofErr w:type="spellStart"/>
            <w:r w:rsidRPr="00A072BB">
              <w:rPr>
                <w:rFonts w:eastAsia="Times New Roman" w:cstheme="minorHAnsi"/>
                <w:color w:val="000000" w:themeColor="text1"/>
                <w:sz w:val="20"/>
                <w:szCs w:val="20"/>
                <w:lang w:val="en-GB" w:eastAsia="en-GB"/>
              </w:rPr>
              <w:t>end_date</w:t>
            </w:r>
            <w:proofErr w:type="spellEnd"/>
            <w:r w:rsidRPr="00A072BB">
              <w:rPr>
                <w:rFonts w:eastAsia="Times New Roman" w:cstheme="minorHAnsi"/>
                <w:color w:val="000000" w:themeColor="text1"/>
                <w:sz w:val="20"/>
                <w:szCs w:val="20"/>
                <w:lang w:val="en-GB" w:eastAsia="en-GB"/>
              </w:rPr>
              <w:t xml:space="preserve"> - </w:t>
            </w:r>
            <w:proofErr w:type="spellStart"/>
            <w:r w:rsidRPr="00A072BB">
              <w:rPr>
                <w:rFonts w:eastAsia="Times New Roman" w:cstheme="minorHAnsi"/>
                <w:color w:val="000000" w:themeColor="text1"/>
                <w:sz w:val="20"/>
                <w:szCs w:val="20"/>
                <w:lang w:val="en-GB" w:eastAsia="en-GB"/>
              </w:rPr>
              <w:t>start_date</w:t>
            </w:r>
            <w:proofErr w:type="spellEnd"/>
            <w:r w:rsidRPr="00A072BB">
              <w:rPr>
                <w:rFonts w:eastAsia="Times New Roman" w:cstheme="minorHAnsi"/>
                <w:color w:val="000000" w:themeColor="text1"/>
                <w:sz w:val="20"/>
                <w:szCs w:val="20"/>
                <w:lang w:val="en-GB" w:eastAsia="en-GB"/>
              </w:rPr>
              <w:t xml:space="preserve">   # returns </w:t>
            </w:r>
            <w:proofErr w:type="spellStart"/>
            <w:r w:rsidRPr="00A072BB">
              <w:rPr>
                <w:rFonts w:eastAsia="Times New Roman" w:cstheme="minorHAnsi"/>
                <w:color w:val="000000" w:themeColor="text1"/>
                <w:sz w:val="20"/>
                <w:szCs w:val="20"/>
                <w:lang w:val="en-GB" w:eastAsia="en-GB"/>
              </w:rPr>
              <w:t>timedelta</w:t>
            </w:r>
            <w:proofErr w:type="spellEnd"/>
          </w:p>
          <w:p w14:paraId="48D6BEE6"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p>
          <w:p w14:paraId="7166609B" w14:textId="3B1E8128"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for </w:t>
            </w:r>
            <w:proofErr w:type="spellStart"/>
            <w:r w:rsidRPr="00A072BB">
              <w:rPr>
                <w:rFonts w:eastAsia="Times New Roman" w:cstheme="minorHAnsi"/>
                <w:color w:val="000000" w:themeColor="text1"/>
                <w:sz w:val="20"/>
                <w:szCs w:val="20"/>
                <w:lang w:val="en-GB" w:eastAsia="en-GB"/>
              </w:rPr>
              <w:t>i</w:t>
            </w:r>
            <w:proofErr w:type="spellEnd"/>
            <w:r w:rsidRPr="00A072BB">
              <w:rPr>
                <w:rFonts w:eastAsia="Times New Roman" w:cstheme="minorHAnsi"/>
                <w:color w:val="000000" w:themeColor="text1"/>
                <w:sz w:val="20"/>
                <w:szCs w:val="20"/>
                <w:lang w:val="en-GB" w:eastAsia="en-GB"/>
              </w:rPr>
              <w:t xml:space="preserve"> in range(</w:t>
            </w:r>
            <w:proofErr w:type="spellStart"/>
            <w:r w:rsidRPr="00A072BB">
              <w:rPr>
                <w:rFonts w:eastAsia="Times New Roman" w:cstheme="minorHAnsi"/>
                <w:color w:val="000000" w:themeColor="text1"/>
                <w:sz w:val="20"/>
                <w:szCs w:val="20"/>
                <w:lang w:val="en-GB" w:eastAsia="en-GB"/>
              </w:rPr>
              <w:t>date_diffrence.days</w:t>
            </w:r>
            <w:proofErr w:type="spellEnd"/>
            <w:r w:rsidRPr="00A072BB">
              <w:rPr>
                <w:rFonts w:eastAsia="Times New Roman" w:cstheme="minorHAnsi"/>
                <w:color w:val="000000" w:themeColor="text1"/>
                <w:sz w:val="20"/>
                <w:szCs w:val="20"/>
                <w:lang w:val="en-GB" w:eastAsia="en-GB"/>
              </w:rPr>
              <w:t xml:space="preserve"> + 1):</w:t>
            </w:r>
          </w:p>
          <w:p w14:paraId="7F951F74" w14:textId="77777777" w:rsidR="00467D85" w:rsidRPr="00A072BB" w:rsidRDefault="00467D85"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    day = </w:t>
            </w:r>
            <w:proofErr w:type="spellStart"/>
            <w:r w:rsidRPr="00A072BB">
              <w:rPr>
                <w:rFonts w:eastAsia="Times New Roman" w:cstheme="minorHAnsi"/>
                <w:color w:val="000000" w:themeColor="text1"/>
                <w:sz w:val="20"/>
                <w:szCs w:val="20"/>
                <w:lang w:val="en-GB" w:eastAsia="en-GB"/>
              </w:rPr>
              <w:t>start_date</w:t>
            </w:r>
            <w:proofErr w:type="spellEnd"/>
            <w:r w:rsidRPr="00A072BB">
              <w:rPr>
                <w:rFonts w:eastAsia="Times New Roman" w:cstheme="minorHAnsi"/>
                <w:color w:val="000000" w:themeColor="text1"/>
                <w:sz w:val="20"/>
                <w:szCs w:val="20"/>
                <w:lang w:val="en-GB" w:eastAsia="en-GB"/>
              </w:rPr>
              <w:t xml:space="preserve"> + </w:t>
            </w:r>
            <w:proofErr w:type="spellStart"/>
            <w:r w:rsidRPr="00A072BB">
              <w:rPr>
                <w:rFonts w:eastAsia="Times New Roman" w:cstheme="minorHAnsi"/>
                <w:color w:val="000000" w:themeColor="text1"/>
                <w:sz w:val="20"/>
                <w:szCs w:val="20"/>
                <w:lang w:val="en-GB" w:eastAsia="en-GB"/>
              </w:rPr>
              <w:t>timedelta</w:t>
            </w:r>
            <w:proofErr w:type="spellEnd"/>
            <w:r w:rsidRPr="00A072BB">
              <w:rPr>
                <w:rFonts w:eastAsia="Times New Roman" w:cstheme="minorHAnsi"/>
                <w:color w:val="000000" w:themeColor="text1"/>
                <w:sz w:val="20"/>
                <w:szCs w:val="20"/>
                <w:lang w:val="en-GB" w:eastAsia="en-GB"/>
              </w:rPr>
              <w:t>(days=</w:t>
            </w:r>
            <w:proofErr w:type="spellStart"/>
            <w:r w:rsidRPr="00A072BB">
              <w:rPr>
                <w:rFonts w:eastAsia="Times New Roman" w:cstheme="minorHAnsi"/>
                <w:color w:val="000000" w:themeColor="text1"/>
                <w:sz w:val="20"/>
                <w:szCs w:val="20"/>
                <w:lang w:val="en-GB" w:eastAsia="en-GB"/>
              </w:rPr>
              <w:t>i</w:t>
            </w:r>
            <w:proofErr w:type="spellEnd"/>
            <w:r w:rsidRPr="00A072BB">
              <w:rPr>
                <w:rFonts w:eastAsia="Times New Roman" w:cstheme="minorHAnsi"/>
                <w:color w:val="000000" w:themeColor="text1"/>
                <w:sz w:val="20"/>
                <w:szCs w:val="20"/>
                <w:lang w:val="en-GB" w:eastAsia="en-GB"/>
              </w:rPr>
              <w:t>)</w:t>
            </w:r>
          </w:p>
          <w:p w14:paraId="16E49CCE" w14:textId="77777777" w:rsidR="00467D85" w:rsidRPr="00A072BB" w:rsidRDefault="00467D85" w:rsidP="00CB18D3">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sz w:val="20"/>
                <w:szCs w:val="20"/>
                <w:lang w:val="en-GB" w:eastAsia="en-GB"/>
              </w:rPr>
            </w:pPr>
            <w:r w:rsidRPr="00A072BB">
              <w:rPr>
                <w:rFonts w:eastAsia="Times New Roman" w:cstheme="minorHAnsi"/>
                <w:color w:val="000000" w:themeColor="text1"/>
                <w:sz w:val="20"/>
                <w:szCs w:val="20"/>
                <w:lang w:val="en-GB" w:eastAsia="en-GB"/>
              </w:rPr>
              <w:t xml:space="preserve">    print(day)</w:t>
            </w:r>
          </w:p>
          <w:p w14:paraId="62C2AFF9" w14:textId="3F1CF89C" w:rsidR="00467D85" w:rsidRPr="00A072BB" w:rsidRDefault="00467D85" w:rsidP="00CB18D3">
            <w:pPr>
              <w:jc w:val="both"/>
              <w:rPr>
                <w:color w:val="000000" w:themeColor="text1"/>
              </w:rPr>
            </w:pPr>
            <w:r w:rsidRPr="00A072BB">
              <w:rPr>
                <w:color w:val="000000" w:themeColor="text1"/>
              </w:rPr>
              <w:t xml:space="preserve">The </w:t>
            </w:r>
            <w:hyperlink r:id="rId5" w:history="1">
              <w:r w:rsidRPr="00A072BB">
                <w:rPr>
                  <w:rStyle w:val="Hyperlink"/>
                  <w:color w:val="000000" w:themeColor="text1"/>
                </w:rPr>
                <w:t xml:space="preserve">Python </w:t>
              </w:r>
              <w:proofErr w:type="spellStart"/>
              <w:r w:rsidRPr="00A072BB">
                <w:rPr>
                  <w:rStyle w:val="Hyperlink"/>
                  <w:color w:val="000000" w:themeColor="text1"/>
                </w:rPr>
                <w:t>timedelta</w:t>
              </w:r>
              <w:proofErr w:type="spellEnd"/>
            </w:hyperlink>
            <w:r w:rsidRPr="00A072BB">
              <w:rPr>
                <w:color w:val="000000" w:themeColor="text1"/>
              </w:rPr>
              <w:t xml:space="preserve"> object considers 24 hours as one day, and For calendar days, you’ll need to round down to the nearest day by removing the partial day on both sides. I.e., we need to set hour, minute, and seconds to zero in both </w:t>
            </w:r>
            <w:proofErr w:type="spellStart"/>
            <w:r w:rsidRPr="00A072BB">
              <w:rPr>
                <w:color w:val="000000" w:themeColor="text1"/>
              </w:rPr>
              <w:t>datetime</w:t>
            </w:r>
            <w:proofErr w:type="spellEnd"/>
            <w:r w:rsidRPr="00A072BB">
              <w:rPr>
                <w:color w:val="000000" w:themeColor="text1"/>
              </w:rPr>
              <w:t>.</w:t>
            </w:r>
          </w:p>
          <w:p w14:paraId="49F86ABA"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from </w:t>
            </w:r>
            <w:proofErr w:type="spellStart"/>
            <w:r w:rsidRPr="00A072BB">
              <w:rPr>
                <w:rFonts w:ascii="Times New Roman" w:eastAsia="Times New Roman" w:hAnsi="Times New Roman" w:cs="Times New Roman"/>
                <w:color w:val="000000" w:themeColor="text1"/>
                <w:sz w:val="16"/>
                <w:szCs w:val="16"/>
              </w:rPr>
              <w:t>datetime</w:t>
            </w:r>
            <w:proofErr w:type="spellEnd"/>
            <w:r w:rsidRPr="00A072BB">
              <w:rPr>
                <w:rFonts w:ascii="Times New Roman" w:eastAsia="Times New Roman" w:hAnsi="Times New Roman" w:cs="Times New Roman"/>
                <w:color w:val="000000" w:themeColor="text1"/>
                <w:sz w:val="16"/>
                <w:szCs w:val="16"/>
              </w:rPr>
              <w:t xml:space="preserve"> import </w:t>
            </w:r>
            <w:proofErr w:type="spellStart"/>
            <w:r w:rsidRPr="00A072BB">
              <w:rPr>
                <w:rFonts w:ascii="Times New Roman" w:eastAsia="Times New Roman" w:hAnsi="Times New Roman" w:cs="Times New Roman"/>
                <w:color w:val="000000" w:themeColor="text1"/>
                <w:sz w:val="16"/>
                <w:szCs w:val="16"/>
              </w:rPr>
              <w:t>datetime</w:t>
            </w:r>
            <w:proofErr w:type="spellEnd"/>
          </w:p>
          <w:p w14:paraId="5A233D48"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14F2D996"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 </w:t>
            </w:r>
            <w:proofErr w:type="spellStart"/>
            <w:r w:rsidRPr="00A072BB">
              <w:rPr>
                <w:rFonts w:ascii="Times New Roman" w:eastAsia="Times New Roman" w:hAnsi="Times New Roman" w:cs="Times New Roman"/>
                <w:color w:val="000000" w:themeColor="text1"/>
                <w:sz w:val="16"/>
                <w:szCs w:val="16"/>
              </w:rPr>
              <w:t>datetime</w:t>
            </w:r>
            <w:proofErr w:type="spellEnd"/>
            <w:r w:rsidRPr="00A072BB">
              <w:rPr>
                <w:rFonts w:ascii="Times New Roman" w:eastAsia="Times New Roman" w:hAnsi="Times New Roman" w:cs="Times New Roman"/>
                <w:color w:val="000000" w:themeColor="text1"/>
                <w:sz w:val="16"/>
                <w:szCs w:val="16"/>
              </w:rPr>
              <w:t xml:space="preserve"> in string format</w:t>
            </w:r>
          </w:p>
          <w:p w14:paraId="43920E95"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str_dt1 = '2021/10/20 09:15:32.36980'</w:t>
            </w:r>
          </w:p>
          <w:p w14:paraId="554641B8"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str_dt2 = '2022/2/20 04:25:42.120450'</w:t>
            </w:r>
          </w:p>
          <w:p w14:paraId="035416A6"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4BF599DF"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 xml:space="preserve"># convert string to </w:t>
            </w:r>
            <w:proofErr w:type="spellStart"/>
            <w:r w:rsidRPr="00A072BB">
              <w:rPr>
                <w:rFonts w:ascii="Times New Roman" w:eastAsia="Times New Roman" w:hAnsi="Times New Roman" w:cs="Times New Roman"/>
                <w:color w:val="000000" w:themeColor="text1"/>
                <w:sz w:val="16"/>
                <w:szCs w:val="16"/>
              </w:rPr>
              <w:t>datetime</w:t>
            </w:r>
            <w:proofErr w:type="spellEnd"/>
          </w:p>
          <w:p w14:paraId="21B0E689" w14:textId="77777777" w:rsidR="00052CF8" w:rsidRPr="00A072BB" w:rsidRDefault="00052CF8" w:rsidP="00CB18D3">
            <w:pPr>
              <w:jc w:val="both"/>
              <w:rPr>
                <w:rFonts w:ascii="Times New Roman" w:eastAsia="Times New Roman" w:hAnsi="Times New Roman" w:cs="Times New Roman"/>
                <w:color w:val="000000" w:themeColor="text1"/>
                <w:sz w:val="16"/>
                <w:szCs w:val="16"/>
              </w:rPr>
            </w:pPr>
          </w:p>
          <w:p w14:paraId="1B59A2B4" w14:textId="62884AF8"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print(type(dt1))  #output: &lt;class '</w:t>
            </w:r>
            <w:proofErr w:type="spellStart"/>
            <w:r w:rsidRPr="00A072BB">
              <w:rPr>
                <w:rFonts w:ascii="Times New Roman" w:eastAsia="Times New Roman" w:hAnsi="Times New Roman" w:cs="Times New Roman"/>
                <w:color w:val="000000" w:themeColor="text1"/>
                <w:sz w:val="16"/>
                <w:szCs w:val="16"/>
              </w:rPr>
              <w:t>datetime.datetime</w:t>
            </w:r>
            <w:proofErr w:type="spellEnd"/>
            <w:r w:rsidRPr="00A072BB">
              <w:rPr>
                <w:rFonts w:ascii="Times New Roman" w:eastAsia="Times New Roman" w:hAnsi="Times New Roman" w:cs="Times New Roman"/>
                <w:color w:val="000000" w:themeColor="text1"/>
                <w:sz w:val="16"/>
                <w:szCs w:val="16"/>
              </w:rPr>
              <w:t>'&gt;</w:t>
            </w:r>
          </w:p>
          <w:p w14:paraId="58C3A357"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rounded_dt1 = dt1.replace(hour=0, minute=0, second=0, microsecond=0)</w:t>
            </w:r>
          </w:p>
          <w:p w14:paraId="645E132D"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rounded_dt2 = dt2.replace(hour=0, minute=0, second=0, microsecond=0)</w:t>
            </w:r>
          </w:p>
          <w:p w14:paraId="081285A2"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499D5AFD" w14:textId="77777777"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delta = (rounded_dt2 - rounded_dt1)</w:t>
            </w:r>
          </w:p>
          <w:p w14:paraId="34B86C29" w14:textId="77777777" w:rsidR="00CE7CD5" w:rsidRPr="00A072BB" w:rsidRDefault="00CE7CD5" w:rsidP="00CB18D3">
            <w:pPr>
              <w:jc w:val="both"/>
              <w:rPr>
                <w:rFonts w:ascii="Times New Roman" w:eastAsia="Times New Roman" w:hAnsi="Times New Roman" w:cs="Times New Roman"/>
                <w:color w:val="000000" w:themeColor="text1"/>
                <w:sz w:val="16"/>
                <w:szCs w:val="16"/>
              </w:rPr>
            </w:pPr>
          </w:p>
          <w:p w14:paraId="557A40AD" w14:textId="221A28FA" w:rsidR="00CE7CD5" w:rsidRPr="00A072BB" w:rsidRDefault="00CE7CD5"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print(</w:t>
            </w:r>
            <w:proofErr w:type="spellStart"/>
            <w:r w:rsidRPr="00A072BB">
              <w:rPr>
                <w:rFonts w:ascii="Times New Roman" w:eastAsia="Times New Roman" w:hAnsi="Times New Roman" w:cs="Times New Roman"/>
                <w:color w:val="000000" w:themeColor="text1"/>
                <w:sz w:val="16"/>
                <w:szCs w:val="16"/>
              </w:rPr>
              <w:t>delta.days</w:t>
            </w:r>
            <w:proofErr w:type="spellEnd"/>
            <w:r w:rsidRPr="00A072BB">
              <w:rPr>
                <w:rFonts w:ascii="Times New Roman" w:eastAsia="Times New Roman" w:hAnsi="Times New Roman" w:cs="Times New Roman"/>
                <w:color w:val="000000" w:themeColor="text1"/>
                <w:sz w:val="16"/>
                <w:szCs w:val="16"/>
              </w:rPr>
              <w:t>)</w:t>
            </w:r>
          </w:p>
          <w:p w14:paraId="49D30458" w14:textId="77777777" w:rsidR="00467D85" w:rsidRPr="00A072BB" w:rsidRDefault="00467D85" w:rsidP="00CB18D3">
            <w:pPr>
              <w:jc w:val="both"/>
              <w:rPr>
                <w:rFonts w:ascii="Times New Roman" w:eastAsia="Times New Roman" w:hAnsi="Times New Roman" w:cs="Times New Roman"/>
                <w:color w:val="000000" w:themeColor="text1"/>
                <w:sz w:val="16"/>
                <w:szCs w:val="16"/>
              </w:rPr>
            </w:pPr>
          </w:p>
          <w:p w14:paraId="0D7C812B" w14:textId="77777777" w:rsidR="00467D85" w:rsidRPr="00A072BB" w:rsidRDefault="00467D85" w:rsidP="00CB18D3">
            <w:pPr>
              <w:jc w:val="both"/>
              <w:rPr>
                <w:rFonts w:ascii="Times New Roman" w:eastAsia="Times New Roman" w:hAnsi="Times New Roman" w:cs="Times New Roman"/>
                <w:color w:val="000000" w:themeColor="text1"/>
                <w:sz w:val="16"/>
                <w:szCs w:val="16"/>
              </w:rPr>
            </w:pPr>
          </w:p>
          <w:p w14:paraId="09DD469E" w14:textId="77777777" w:rsidR="00467D85" w:rsidRPr="00A072BB" w:rsidRDefault="00467D85" w:rsidP="00CB18D3">
            <w:pPr>
              <w:jc w:val="both"/>
              <w:rPr>
                <w:rFonts w:ascii="Times New Roman" w:eastAsia="Times New Roman" w:hAnsi="Times New Roman" w:cs="Times New Roman"/>
                <w:color w:val="000000" w:themeColor="text1"/>
                <w:sz w:val="16"/>
                <w:szCs w:val="16"/>
              </w:rPr>
            </w:pPr>
          </w:p>
          <w:p w14:paraId="7C91EB77" w14:textId="0132C89D" w:rsidR="0034652F" w:rsidRDefault="007E7811" w:rsidP="00CB18D3">
            <w:pPr>
              <w:jc w:val="both"/>
              <w:rPr>
                <w:rFonts w:ascii="Times New Roman" w:eastAsia="Times New Roman" w:hAnsi="Times New Roman" w:cs="Times New Roman"/>
                <w:color w:val="000000" w:themeColor="text1"/>
                <w:sz w:val="16"/>
                <w:szCs w:val="16"/>
              </w:rPr>
            </w:pPr>
            <w:r w:rsidRPr="00A072BB">
              <w:rPr>
                <w:rFonts w:ascii="Times New Roman" w:eastAsia="Times New Roman" w:hAnsi="Times New Roman" w:cs="Times New Roman"/>
                <w:color w:val="000000" w:themeColor="text1"/>
                <w:sz w:val="16"/>
                <w:szCs w:val="16"/>
              </w:rPr>
              <w:t>Set FLASK_APP =</w:t>
            </w:r>
            <w:proofErr w:type="spellStart"/>
            <w:r w:rsidRPr="00A072BB">
              <w:rPr>
                <w:rFonts w:ascii="Times New Roman" w:eastAsia="Times New Roman" w:hAnsi="Times New Roman" w:cs="Times New Roman"/>
                <w:color w:val="000000" w:themeColor="text1"/>
                <w:sz w:val="16"/>
                <w:szCs w:val="16"/>
              </w:rPr>
              <w:t>application.app</w:t>
            </w:r>
            <w:proofErr w:type="spellEnd"/>
            <w:r w:rsidRPr="00A072BB">
              <w:rPr>
                <w:rFonts w:ascii="Times New Roman" w:eastAsia="Times New Roman" w:hAnsi="Times New Roman" w:cs="Times New Roman"/>
                <w:color w:val="000000" w:themeColor="text1"/>
                <w:sz w:val="16"/>
                <w:szCs w:val="16"/>
              </w:rPr>
              <w:t xml:space="preserve">   :-[Set Flask app </w:t>
            </w:r>
            <w:proofErr w:type="spellStart"/>
            <w:r w:rsidRPr="00A072BB">
              <w:rPr>
                <w:rFonts w:ascii="Times New Roman" w:eastAsia="Times New Roman" w:hAnsi="Times New Roman" w:cs="Times New Roman"/>
                <w:color w:val="000000" w:themeColor="text1"/>
                <w:sz w:val="16"/>
                <w:szCs w:val="16"/>
              </w:rPr>
              <w:t>defaoult</w:t>
            </w:r>
            <w:proofErr w:type="spellEnd"/>
            <w:r w:rsidRPr="00A072BB">
              <w:rPr>
                <w:rFonts w:ascii="Times New Roman" w:eastAsia="Times New Roman" w:hAnsi="Times New Roman" w:cs="Times New Roman"/>
                <w:color w:val="000000" w:themeColor="text1"/>
                <w:sz w:val="16"/>
                <w:szCs w:val="16"/>
              </w:rPr>
              <w:t>]</w:t>
            </w:r>
          </w:p>
          <w:p w14:paraId="020ADEC5" w14:textId="77777777" w:rsidR="00692A84" w:rsidRDefault="00692A84" w:rsidP="00CB18D3">
            <w:pPr>
              <w:pStyle w:val="ListParagraph"/>
              <w:ind w:left="0"/>
              <w:jc w:val="both"/>
              <w:rPr>
                <w:color w:val="000000" w:themeColor="text1"/>
                <w:sz w:val="16"/>
                <w:szCs w:val="16"/>
              </w:rPr>
            </w:pPr>
            <w:proofErr w:type="spellStart"/>
            <w:r w:rsidRPr="00A072BB">
              <w:rPr>
                <w:b/>
                <w:color w:val="000000" w:themeColor="text1"/>
                <w:sz w:val="16"/>
                <w:szCs w:val="16"/>
                <w:u w:val="single"/>
              </w:rPr>
              <w:t>Strcmp</w:t>
            </w:r>
            <w:proofErr w:type="spellEnd"/>
            <w:r w:rsidRPr="00A072BB">
              <w:rPr>
                <w:b/>
                <w:color w:val="000000" w:themeColor="text1"/>
                <w:sz w:val="16"/>
                <w:szCs w:val="16"/>
                <w:u w:val="single"/>
              </w:rPr>
              <w:t>(</w:t>
            </w:r>
            <w:proofErr w:type="spellStart"/>
            <w:r w:rsidRPr="00A072BB">
              <w:rPr>
                <w:b/>
                <w:color w:val="000000" w:themeColor="text1"/>
                <w:sz w:val="16"/>
                <w:szCs w:val="16"/>
                <w:u w:val="single"/>
              </w:rPr>
              <w:t>a,b</w:t>
            </w:r>
            <w:proofErr w:type="spellEnd"/>
            <w:r w:rsidRPr="00A072BB">
              <w:rPr>
                <w:b/>
                <w:color w:val="000000" w:themeColor="text1"/>
                <w:sz w:val="16"/>
                <w:szCs w:val="16"/>
                <w:u w:val="single"/>
              </w:rPr>
              <w:t>)  == 0</w:t>
            </w:r>
            <w:r w:rsidRPr="00A072BB">
              <w:rPr>
                <w:color w:val="000000" w:themeColor="text1"/>
                <w:sz w:val="16"/>
                <w:szCs w:val="16"/>
              </w:rPr>
              <w:t xml:space="preserve">     (0 = same, &gt;0 after b,   &lt; 0  before b)    </w:t>
            </w:r>
          </w:p>
          <w:p w14:paraId="5288E5E0" w14:textId="77777777" w:rsidR="00692A84" w:rsidRPr="00A072BB" w:rsidRDefault="00692A84" w:rsidP="00CB18D3">
            <w:pPr>
              <w:jc w:val="both"/>
              <w:rPr>
                <w:rFonts w:ascii="Times New Roman" w:eastAsia="Times New Roman" w:hAnsi="Times New Roman" w:cs="Times New Roman"/>
                <w:color w:val="000000" w:themeColor="text1"/>
                <w:sz w:val="16"/>
                <w:szCs w:val="16"/>
              </w:rPr>
            </w:pPr>
          </w:p>
          <w:p w14:paraId="05032620" w14:textId="542E2026" w:rsidR="0034652F" w:rsidRPr="00A072BB" w:rsidRDefault="007D151E" w:rsidP="00CB18D3">
            <w:pPr>
              <w:jc w:val="both"/>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 </w:t>
            </w:r>
          </w:p>
          <w:p w14:paraId="64DA50B2" w14:textId="77777777" w:rsidR="0034652F" w:rsidRPr="00A072BB" w:rsidRDefault="0034652F" w:rsidP="00CB18D3">
            <w:pPr>
              <w:jc w:val="both"/>
              <w:rPr>
                <w:rFonts w:ascii="Times New Roman" w:eastAsia="Times New Roman" w:hAnsi="Times New Roman" w:cs="Times New Roman"/>
                <w:color w:val="000000" w:themeColor="text1"/>
                <w:sz w:val="16"/>
                <w:szCs w:val="16"/>
              </w:rPr>
            </w:pPr>
          </w:p>
        </w:tc>
      </w:tr>
      <w:tr w:rsidR="00A072BB" w:rsidRPr="00A072BB" w14:paraId="3E2FB733" w14:textId="77777777" w:rsidTr="00E551E9">
        <w:tc>
          <w:tcPr>
            <w:tcW w:w="0" w:type="auto"/>
          </w:tcPr>
          <w:p w14:paraId="65C1230A" w14:textId="77777777" w:rsidR="0004374C" w:rsidRPr="00A072BB" w:rsidRDefault="0004374C" w:rsidP="00CB18D3">
            <w:pPr>
              <w:pStyle w:val="ListParagraph"/>
              <w:ind w:left="0"/>
              <w:jc w:val="both"/>
              <w:rPr>
                <w:color w:val="000000" w:themeColor="text1"/>
                <w:sz w:val="16"/>
                <w:szCs w:val="16"/>
              </w:rPr>
            </w:pPr>
            <w:r w:rsidRPr="00A072BB">
              <w:rPr>
                <w:color w:val="000000" w:themeColor="text1"/>
                <w:sz w:val="16"/>
                <w:szCs w:val="16"/>
              </w:rPr>
              <w:lastRenderedPageBreak/>
              <w:t>2</w:t>
            </w:r>
          </w:p>
        </w:tc>
        <w:tc>
          <w:tcPr>
            <w:tcW w:w="10862" w:type="dxa"/>
            <w:gridSpan w:val="8"/>
          </w:tcPr>
          <w:p w14:paraId="3D6A16D7" w14:textId="70C3F7D1" w:rsidR="0004374C" w:rsidRDefault="0006681E" w:rsidP="00CB18D3">
            <w:pPr>
              <w:pStyle w:val="ListParagraph"/>
              <w:ind w:left="0"/>
              <w:jc w:val="both"/>
              <w:rPr>
                <w:b/>
                <w:bCs/>
                <w:color w:val="000000" w:themeColor="text1"/>
                <w:sz w:val="20"/>
                <w:szCs w:val="20"/>
              </w:rPr>
            </w:pPr>
            <w:r w:rsidRPr="00A24FA8">
              <w:rPr>
                <w:b/>
                <w:bCs/>
                <w:color w:val="000000" w:themeColor="text1"/>
                <w:sz w:val="20"/>
                <w:szCs w:val="20"/>
              </w:rPr>
              <w:t xml:space="preserve"> </w:t>
            </w:r>
            <w:r w:rsidR="00A24FA8" w:rsidRPr="00A24FA8">
              <w:rPr>
                <w:b/>
                <w:bCs/>
                <w:color w:val="000000" w:themeColor="text1"/>
                <w:sz w:val="20"/>
                <w:szCs w:val="20"/>
              </w:rPr>
              <w:t xml:space="preserve">Email Notification  flask using    </w:t>
            </w:r>
            <w:proofErr w:type="spellStart"/>
            <w:r w:rsidR="00A24FA8" w:rsidRPr="00A24FA8">
              <w:rPr>
                <w:b/>
                <w:bCs/>
                <w:color w:val="000000" w:themeColor="text1"/>
                <w:sz w:val="20"/>
                <w:szCs w:val="20"/>
              </w:rPr>
              <w:t>itsdengerous</w:t>
            </w:r>
            <w:proofErr w:type="spellEnd"/>
            <w:r w:rsidR="00A24FA8" w:rsidRPr="00A24FA8">
              <w:rPr>
                <w:b/>
                <w:bCs/>
                <w:color w:val="000000" w:themeColor="text1"/>
                <w:sz w:val="20"/>
                <w:szCs w:val="20"/>
              </w:rPr>
              <w:t xml:space="preserve"> plus </w:t>
            </w:r>
            <w:proofErr w:type="spellStart"/>
            <w:r w:rsidR="00A24FA8" w:rsidRPr="00A24FA8">
              <w:rPr>
                <w:b/>
                <w:bCs/>
                <w:color w:val="000000" w:themeColor="text1"/>
                <w:sz w:val="20"/>
                <w:szCs w:val="20"/>
              </w:rPr>
              <w:t>flask_mail</w:t>
            </w:r>
            <w:proofErr w:type="spellEnd"/>
          </w:p>
          <w:p w14:paraId="290708EF" w14:textId="5E902881" w:rsidR="00A24FA8" w:rsidRDefault="00A24FA8" w:rsidP="00CB18D3">
            <w:pPr>
              <w:pStyle w:val="ListParagraph"/>
              <w:ind w:left="0"/>
              <w:jc w:val="both"/>
              <w:rPr>
                <w:b/>
                <w:bCs/>
                <w:color w:val="5B9BD5" w:themeColor="accent1"/>
                <w:sz w:val="20"/>
                <w:szCs w:val="20"/>
              </w:rPr>
            </w:pPr>
            <w:r>
              <w:rPr>
                <w:b/>
                <w:bCs/>
                <w:color w:val="000000" w:themeColor="text1"/>
                <w:sz w:val="20"/>
                <w:szCs w:val="20"/>
              </w:rPr>
              <w:t xml:space="preserve">Step 1: </w:t>
            </w:r>
            <w:r w:rsidRPr="00A24FA8">
              <w:rPr>
                <w:b/>
                <w:bCs/>
                <w:color w:val="000000" w:themeColor="text1"/>
                <w:sz w:val="20"/>
                <w:szCs w:val="20"/>
              </w:rPr>
              <w:t>from</w:t>
            </w:r>
            <w:r w:rsidRPr="00A24FA8">
              <w:rPr>
                <w:b/>
                <w:bCs/>
                <w:color w:val="5B9BD5" w:themeColor="accent1"/>
                <w:sz w:val="20"/>
                <w:szCs w:val="20"/>
              </w:rPr>
              <w:t xml:space="preserve"> </w:t>
            </w:r>
            <w:proofErr w:type="spellStart"/>
            <w:r w:rsidRPr="00A24FA8">
              <w:rPr>
                <w:b/>
                <w:bCs/>
                <w:color w:val="5B9BD5" w:themeColor="accent1"/>
                <w:sz w:val="20"/>
                <w:szCs w:val="20"/>
              </w:rPr>
              <w:t>itsdangerous</w:t>
            </w:r>
            <w:proofErr w:type="spellEnd"/>
            <w:r w:rsidRPr="00A24FA8">
              <w:rPr>
                <w:b/>
                <w:bCs/>
                <w:color w:val="5B9BD5" w:themeColor="accent1"/>
                <w:sz w:val="20"/>
                <w:szCs w:val="20"/>
              </w:rPr>
              <w:t xml:space="preserve"> </w:t>
            </w:r>
            <w:r w:rsidRPr="00A24FA8">
              <w:rPr>
                <w:b/>
                <w:bCs/>
                <w:color w:val="000000" w:themeColor="text1"/>
                <w:sz w:val="20"/>
                <w:szCs w:val="20"/>
              </w:rPr>
              <w:t xml:space="preserve">import </w:t>
            </w:r>
            <w:proofErr w:type="spellStart"/>
            <w:r w:rsidRPr="00A24FA8">
              <w:rPr>
                <w:b/>
                <w:bCs/>
                <w:color w:val="5B9BD5" w:themeColor="accent1"/>
                <w:sz w:val="20"/>
                <w:szCs w:val="20"/>
              </w:rPr>
              <w:t>URLSafeTimedSerializer</w:t>
            </w:r>
            <w:proofErr w:type="spellEnd"/>
          </w:p>
          <w:p w14:paraId="5B6EB44E" w14:textId="61E80628" w:rsidR="00A24FA8" w:rsidRDefault="00A24FA8" w:rsidP="00CB18D3">
            <w:pPr>
              <w:pStyle w:val="ListParagraph"/>
              <w:ind w:left="0"/>
              <w:jc w:val="both"/>
              <w:rPr>
                <w:b/>
                <w:bCs/>
                <w:color w:val="000000" w:themeColor="text1"/>
                <w:sz w:val="20"/>
                <w:szCs w:val="20"/>
              </w:rPr>
            </w:pPr>
            <w:r>
              <w:rPr>
                <w:b/>
                <w:bCs/>
                <w:color w:val="000000" w:themeColor="text1"/>
                <w:sz w:val="20"/>
                <w:szCs w:val="20"/>
              </w:rPr>
              <w:t xml:space="preserve">Step 2: </w:t>
            </w:r>
            <w:r w:rsidR="00F817D2">
              <w:rPr>
                <w:b/>
                <w:bCs/>
                <w:color w:val="000000" w:themeColor="text1"/>
                <w:sz w:val="20"/>
                <w:szCs w:val="20"/>
              </w:rPr>
              <w:t xml:space="preserve">s = </w:t>
            </w:r>
            <w:proofErr w:type="spellStart"/>
            <w:r w:rsidR="00F817D2" w:rsidRPr="00A24FA8">
              <w:rPr>
                <w:b/>
                <w:bCs/>
                <w:color w:val="5B9BD5" w:themeColor="accent1"/>
                <w:sz w:val="20"/>
                <w:szCs w:val="20"/>
              </w:rPr>
              <w:t>URLSafeTimedSerializer</w:t>
            </w:r>
            <w:proofErr w:type="spellEnd"/>
            <w:r w:rsidR="00F817D2">
              <w:rPr>
                <w:b/>
                <w:bCs/>
                <w:color w:val="000000" w:themeColor="text1"/>
                <w:sz w:val="20"/>
                <w:szCs w:val="20"/>
              </w:rPr>
              <w:t xml:space="preserve"> (</w:t>
            </w:r>
            <w:proofErr w:type="spellStart"/>
            <w:r w:rsidR="00F817D2">
              <w:rPr>
                <w:b/>
                <w:bCs/>
                <w:color w:val="000000" w:themeColor="text1"/>
                <w:sz w:val="20"/>
                <w:szCs w:val="20"/>
              </w:rPr>
              <w:t>app.config</w:t>
            </w:r>
            <w:proofErr w:type="spellEnd"/>
            <w:r w:rsidR="00F817D2">
              <w:rPr>
                <w:b/>
                <w:bCs/>
                <w:color w:val="000000" w:themeColor="text1"/>
                <w:sz w:val="20"/>
                <w:szCs w:val="20"/>
              </w:rPr>
              <w:t>[‘SECRET_KEY’])</w:t>
            </w:r>
          </w:p>
          <w:p w14:paraId="1D411A87" w14:textId="55FFF069" w:rsidR="0059636D" w:rsidRDefault="0059636D" w:rsidP="00CB18D3">
            <w:pPr>
              <w:pStyle w:val="ListParagraph"/>
              <w:ind w:left="0"/>
              <w:jc w:val="both"/>
              <w:rPr>
                <w:b/>
                <w:bCs/>
                <w:color w:val="5B9BD5" w:themeColor="accent1"/>
                <w:sz w:val="20"/>
                <w:szCs w:val="20"/>
              </w:rPr>
            </w:pPr>
            <w:r>
              <w:rPr>
                <w:b/>
                <w:bCs/>
                <w:color w:val="5B9BD5" w:themeColor="accent1"/>
                <w:sz w:val="20"/>
                <w:szCs w:val="20"/>
              </w:rPr>
              <w:t xml:space="preserve">                  </w:t>
            </w:r>
            <w:proofErr w:type="spellStart"/>
            <w:r w:rsidRPr="00A24FA8">
              <w:rPr>
                <w:b/>
                <w:bCs/>
                <w:color w:val="5B9BD5" w:themeColor="accent1"/>
                <w:sz w:val="20"/>
                <w:szCs w:val="20"/>
              </w:rPr>
              <w:t>URLSafeTimedSerializer</w:t>
            </w:r>
            <w:proofErr w:type="spellEnd"/>
            <w:r>
              <w:rPr>
                <w:b/>
                <w:bCs/>
                <w:color w:val="5B9BD5" w:themeColor="accent1"/>
                <w:sz w:val="20"/>
                <w:szCs w:val="20"/>
              </w:rPr>
              <w:t xml:space="preserve"> (“my secret key”)</w:t>
            </w:r>
          </w:p>
          <w:p w14:paraId="56B6D126" w14:textId="77777777" w:rsidR="00977D48" w:rsidRDefault="00977D48" w:rsidP="00CB18D3">
            <w:pPr>
              <w:pStyle w:val="ListParagraph"/>
              <w:ind w:left="0"/>
              <w:jc w:val="both"/>
              <w:rPr>
                <w:b/>
                <w:bCs/>
                <w:color w:val="5B9BD5" w:themeColor="accent1"/>
                <w:sz w:val="20"/>
                <w:szCs w:val="20"/>
              </w:rPr>
            </w:pPr>
          </w:p>
          <w:p w14:paraId="25665429" w14:textId="77777777" w:rsidR="00977D48" w:rsidRDefault="00242CFB" w:rsidP="00CB18D3">
            <w:pPr>
              <w:pStyle w:val="ListParagraph"/>
              <w:ind w:left="0"/>
              <w:jc w:val="both"/>
              <w:rPr>
                <w:b/>
                <w:bCs/>
                <w:color w:val="5B9BD5" w:themeColor="accent1"/>
                <w:sz w:val="20"/>
                <w:szCs w:val="20"/>
              </w:rPr>
            </w:pPr>
            <w:r>
              <w:rPr>
                <w:b/>
                <w:bCs/>
                <w:color w:val="000000" w:themeColor="text1"/>
                <w:sz w:val="20"/>
                <w:szCs w:val="20"/>
              </w:rPr>
              <w:t xml:space="preserve">Step 3:      </w:t>
            </w:r>
            <w:r w:rsidR="00977D48">
              <w:rPr>
                <w:b/>
                <w:bCs/>
                <w:color w:val="5B9BD5" w:themeColor="accent1"/>
                <w:sz w:val="20"/>
                <w:szCs w:val="20"/>
              </w:rPr>
              <w:t>Then you can start generating tokens</w:t>
            </w:r>
          </w:p>
          <w:p w14:paraId="6E5D8C07" w14:textId="61B77492" w:rsidR="00977D48" w:rsidRDefault="00977D48" w:rsidP="00CB18D3">
            <w:pPr>
              <w:pStyle w:val="ListParagraph"/>
              <w:ind w:left="0"/>
              <w:jc w:val="both"/>
              <w:rPr>
                <w:b/>
                <w:bCs/>
                <w:color w:val="000000" w:themeColor="text1"/>
                <w:sz w:val="20"/>
                <w:szCs w:val="20"/>
              </w:rPr>
            </w:pPr>
          </w:p>
          <w:p w14:paraId="0A57203B" w14:textId="41318FCC" w:rsidR="00242CFB" w:rsidRDefault="00977D48" w:rsidP="00CB18D3">
            <w:pPr>
              <w:pStyle w:val="ListParagraph"/>
              <w:ind w:left="0"/>
              <w:jc w:val="both"/>
              <w:rPr>
                <w:b/>
                <w:bCs/>
                <w:color w:val="000000" w:themeColor="text1"/>
                <w:sz w:val="20"/>
                <w:szCs w:val="20"/>
              </w:rPr>
            </w:pPr>
            <w:r>
              <w:rPr>
                <w:b/>
                <w:bCs/>
                <w:color w:val="000000" w:themeColor="text1"/>
                <w:sz w:val="20"/>
                <w:szCs w:val="20"/>
              </w:rPr>
              <w:t xml:space="preserve">                  </w:t>
            </w:r>
            <w:r w:rsidR="00242CFB">
              <w:rPr>
                <w:b/>
                <w:bCs/>
                <w:color w:val="000000" w:themeColor="text1"/>
                <w:sz w:val="20"/>
                <w:szCs w:val="20"/>
              </w:rPr>
              <w:t xml:space="preserve">email = </w:t>
            </w:r>
            <w:proofErr w:type="spellStart"/>
            <w:r w:rsidR="00242CFB">
              <w:rPr>
                <w:b/>
                <w:bCs/>
                <w:color w:val="000000" w:themeColor="text1"/>
                <w:sz w:val="20"/>
                <w:szCs w:val="20"/>
              </w:rPr>
              <w:t>request.form</w:t>
            </w:r>
            <w:proofErr w:type="spellEnd"/>
            <w:r w:rsidR="00242CFB">
              <w:rPr>
                <w:b/>
                <w:bCs/>
                <w:color w:val="000000" w:themeColor="text1"/>
                <w:sz w:val="20"/>
                <w:szCs w:val="20"/>
              </w:rPr>
              <w:t>[“user-email”]</w:t>
            </w:r>
          </w:p>
          <w:p w14:paraId="34798778" w14:textId="3E9C7BA1" w:rsidR="00242CFB" w:rsidRDefault="00242CFB" w:rsidP="00CB18D3">
            <w:pPr>
              <w:pStyle w:val="ListParagraph"/>
              <w:ind w:left="0"/>
              <w:jc w:val="both"/>
              <w:rPr>
                <w:b/>
                <w:bCs/>
                <w:color w:val="000000" w:themeColor="text1"/>
                <w:sz w:val="20"/>
                <w:szCs w:val="20"/>
              </w:rPr>
            </w:pPr>
            <w:r>
              <w:rPr>
                <w:b/>
                <w:bCs/>
                <w:color w:val="000000" w:themeColor="text1"/>
                <w:sz w:val="20"/>
                <w:szCs w:val="20"/>
              </w:rPr>
              <w:t xml:space="preserve">                  token = </w:t>
            </w:r>
            <w:proofErr w:type="spellStart"/>
            <w:r>
              <w:rPr>
                <w:b/>
                <w:bCs/>
                <w:color w:val="000000" w:themeColor="text1"/>
                <w:sz w:val="20"/>
                <w:szCs w:val="20"/>
              </w:rPr>
              <w:t>s.dum</w:t>
            </w:r>
            <w:r w:rsidR="001F6F84">
              <w:rPr>
                <w:b/>
                <w:bCs/>
                <w:color w:val="000000" w:themeColor="text1"/>
                <w:sz w:val="20"/>
                <w:szCs w:val="20"/>
              </w:rPr>
              <w:t>ps</w:t>
            </w:r>
            <w:proofErr w:type="spellEnd"/>
            <w:r>
              <w:rPr>
                <w:b/>
                <w:bCs/>
                <w:color w:val="000000" w:themeColor="text1"/>
                <w:sz w:val="20"/>
                <w:szCs w:val="20"/>
              </w:rPr>
              <w:t>(</w:t>
            </w:r>
            <w:r w:rsidR="001F6F84">
              <w:rPr>
                <w:b/>
                <w:bCs/>
                <w:color w:val="000000" w:themeColor="text1"/>
                <w:sz w:val="20"/>
                <w:szCs w:val="20"/>
              </w:rPr>
              <w:t xml:space="preserve"> email, salt=’email-confirm’</w:t>
            </w:r>
            <w:r>
              <w:rPr>
                <w:b/>
                <w:bCs/>
                <w:color w:val="000000" w:themeColor="text1"/>
                <w:sz w:val="20"/>
                <w:szCs w:val="20"/>
              </w:rPr>
              <w:t xml:space="preserve"> </w:t>
            </w:r>
            <w:r w:rsidR="001F6F84">
              <w:rPr>
                <w:b/>
                <w:bCs/>
                <w:color w:val="000000" w:themeColor="text1"/>
                <w:sz w:val="20"/>
                <w:szCs w:val="20"/>
              </w:rPr>
              <w:t xml:space="preserve">)  </w:t>
            </w:r>
            <w:r w:rsidR="001F6F84" w:rsidRPr="001F6F84">
              <w:rPr>
                <w:b/>
                <w:bCs/>
                <w:color w:val="000000" w:themeColor="text1"/>
                <w:sz w:val="20"/>
                <w:szCs w:val="20"/>
              </w:rPr>
              <w:sym w:font="Wingdings" w:char="F0E0"/>
            </w:r>
            <w:r w:rsidR="001F6F84">
              <w:rPr>
                <w:b/>
                <w:bCs/>
                <w:color w:val="000000" w:themeColor="text1"/>
                <w:sz w:val="20"/>
                <w:szCs w:val="20"/>
              </w:rPr>
              <w:t xml:space="preserve"> this will change the email into token to be send to an external email</w:t>
            </w:r>
          </w:p>
          <w:p w14:paraId="43F80285" w14:textId="77777777" w:rsidR="001F6F84" w:rsidRDefault="001F6F84" w:rsidP="00CB18D3">
            <w:pPr>
              <w:pStyle w:val="ListParagraph"/>
              <w:ind w:left="0"/>
              <w:jc w:val="both"/>
              <w:rPr>
                <w:b/>
                <w:bCs/>
                <w:color w:val="5B9BD5" w:themeColor="accent1"/>
                <w:sz w:val="20"/>
                <w:szCs w:val="20"/>
              </w:rPr>
            </w:pPr>
          </w:p>
          <w:p w14:paraId="7284309C" w14:textId="77777777" w:rsidR="000F605B" w:rsidRDefault="00977D48" w:rsidP="00CB18D3">
            <w:pPr>
              <w:pStyle w:val="ListParagraph"/>
              <w:ind w:left="0"/>
              <w:jc w:val="both"/>
              <w:rPr>
                <w:b/>
                <w:bCs/>
                <w:color w:val="5B9BD5" w:themeColor="accent1"/>
                <w:sz w:val="20"/>
                <w:szCs w:val="20"/>
              </w:rPr>
            </w:pPr>
            <w:r>
              <w:rPr>
                <w:b/>
                <w:bCs/>
                <w:color w:val="000000" w:themeColor="text1"/>
                <w:sz w:val="20"/>
                <w:szCs w:val="20"/>
              </w:rPr>
              <w:t xml:space="preserve">step 4: </w:t>
            </w:r>
            <w:r>
              <w:rPr>
                <w:b/>
                <w:bCs/>
                <w:color w:val="5B9BD5" w:themeColor="accent1"/>
                <w:sz w:val="20"/>
                <w:szCs w:val="20"/>
              </w:rPr>
              <w:t>Start coding the route that performs the confirmation</w:t>
            </w:r>
          </w:p>
          <w:p w14:paraId="3E8272F3" w14:textId="4FD2BE89" w:rsidR="00977D48" w:rsidRDefault="000F605B" w:rsidP="00CB18D3">
            <w:pPr>
              <w:pStyle w:val="ListParagraph"/>
              <w:ind w:left="0"/>
              <w:jc w:val="both"/>
              <w:rPr>
                <w:b/>
                <w:bCs/>
                <w:color w:val="5B9BD5" w:themeColor="accent1"/>
                <w:sz w:val="20"/>
                <w:szCs w:val="20"/>
              </w:rPr>
            </w:pPr>
            <w:r w:rsidRPr="00C5718D">
              <w:rPr>
                <w:b/>
                <w:bCs/>
                <w:color w:val="000000" w:themeColor="text1"/>
                <w:sz w:val="20"/>
                <w:szCs w:val="20"/>
              </w:rPr>
              <w:t xml:space="preserve">             </w:t>
            </w:r>
            <w:r w:rsidR="00977D48" w:rsidRPr="00C5718D">
              <w:rPr>
                <w:b/>
                <w:bCs/>
                <w:color w:val="000000" w:themeColor="text1"/>
                <w:sz w:val="20"/>
                <w:szCs w:val="20"/>
              </w:rPr>
              <w:t xml:space="preserve"> </w:t>
            </w:r>
            <w:proofErr w:type="spellStart"/>
            <w:r w:rsidR="00C5718D" w:rsidRPr="00C5718D">
              <w:rPr>
                <w:b/>
                <w:bCs/>
                <w:color w:val="000000" w:themeColor="text1"/>
                <w:sz w:val="20"/>
                <w:szCs w:val="20"/>
              </w:rPr>
              <w:t>app.route</w:t>
            </w:r>
            <w:proofErr w:type="spellEnd"/>
            <w:r w:rsidR="00C5718D">
              <w:rPr>
                <w:b/>
                <w:bCs/>
                <w:color w:val="5B9BD5" w:themeColor="accent1"/>
                <w:sz w:val="20"/>
                <w:szCs w:val="20"/>
              </w:rPr>
              <w:t>(“/</w:t>
            </w:r>
            <w:proofErr w:type="spellStart"/>
            <w:r w:rsidR="00C5718D">
              <w:rPr>
                <w:b/>
                <w:bCs/>
                <w:color w:val="5B9BD5" w:themeColor="accent1"/>
                <w:sz w:val="20"/>
                <w:szCs w:val="20"/>
              </w:rPr>
              <w:t>confirmemail</w:t>
            </w:r>
            <w:proofErr w:type="spellEnd"/>
            <w:r w:rsidR="00C5718D">
              <w:rPr>
                <w:b/>
                <w:bCs/>
                <w:color w:val="5B9BD5" w:themeColor="accent1"/>
                <w:sz w:val="20"/>
                <w:szCs w:val="20"/>
              </w:rPr>
              <w:t>/&lt;token&gt;”)</w:t>
            </w:r>
          </w:p>
          <w:p w14:paraId="14CB863A" w14:textId="77777777" w:rsidR="00E10A8C" w:rsidRDefault="00C157D7" w:rsidP="00CB18D3">
            <w:pPr>
              <w:pStyle w:val="ListParagraph"/>
              <w:ind w:left="0"/>
              <w:rPr>
                <w:b/>
                <w:bCs/>
                <w:color w:val="000000" w:themeColor="text1"/>
                <w:sz w:val="20"/>
                <w:szCs w:val="20"/>
              </w:rPr>
            </w:pPr>
            <w:r>
              <w:rPr>
                <w:b/>
                <w:bCs/>
                <w:color w:val="5B9BD5" w:themeColor="accent1"/>
                <w:sz w:val="20"/>
                <w:szCs w:val="20"/>
              </w:rPr>
              <w:t xml:space="preserve">              </w:t>
            </w:r>
            <w:proofErr w:type="spellStart"/>
            <w:r w:rsidR="00A31771">
              <w:rPr>
                <w:b/>
                <w:bCs/>
                <w:color w:val="000000" w:themeColor="text1"/>
                <w:sz w:val="20"/>
                <w:szCs w:val="20"/>
              </w:rPr>
              <w:t>def</w:t>
            </w:r>
            <w:proofErr w:type="spellEnd"/>
            <w:r w:rsidR="00A31771">
              <w:rPr>
                <w:b/>
                <w:bCs/>
                <w:color w:val="000000" w:themeColor="text1"/>
                <w:sz w:val="20"/>
                <w:szCs w:val="20"/>
              </w:rPr>
              <w:t xml:space="preserve"> </w:t>
            </w:r>
            <w:proofErr w:type="spellStart"/>
            <w:r w:rsidR="00A31771">
              <w:rPr>
                <w:b/>
                <w:bCs/>
                <w:color w:val="000000" w:themeColor="text1"/>
                <w:sz w:val="20"/>
                <w:szCs w:val="20"/>
              </w:rPr>
              <w:t>confimMail</w:t>
            </w:r>
            <w:proofErr w:type="spellEnd"/>
            <w:r w:rsidR="00A31771">
              <w:rPr>
                <w:b/>
                <w:bCs/>
                <w:color w:val="000000" w:themeColor="text1"/>
                <w:sz w:val="20"/>
                <w:szCs w:val="20"/>
              </w:rPr>
              <w:t>(token):</w:t>
            </w:r>
          </w:p>
          <w:p w14:paraId="08F08928" w14:textId="52891D06" w:rsidR="00E10A8C" w:rsidRDefault="009D2F82" w:rsidP="00CB18D3">
            <w:pPr>
              <w:pStyle w:val="ListParagraph"/>
              <w:ind w:left="0"/>
              <w:rPr>
                <w:b/>
                <w:bCs/>
                <w:color w:val="000000" w:themeColor="text1"/>
                <w:sz w:val="20"/>
                <w:szCs w:val="20"/>
              </w:rPr>
            </w:pPr>
            <w:r>
              <w:rPr>
                <w:b/>
                <w:bCs/>
                <w:color w:val="000000" w:themeColor="text1"/>
                <w:sz w:val="20"/>
                <w:szCs w:val="20"/>
              </w:rPr>
              <w:t xml:space="preserve">                   try:</w:t>
            </w:r>
            <w:r w:rsidR="00A31771">
              <w:rPr>
                <w:b/>
                <w:bCs/>
                <w:color w:val="000000" w:themeColor="text1"/>
                <w:sz w:val="20"/>
                <w:szCs w:val="20"/>
              </w:rPr>
              <w:br/>
            </w:r>
            <w:r w:rsidR="00636953">
              <w:rPr>
                <w:b/>
                <w:bCs/>
                <w:color w:val="5B9BD5" w:themeColor="accent1"/>
                <w:sz w:val="20"/>
                <w:szCs w:val="20"/>
              </w:rPr>
              <w:t xml:space="preserve">                    email = </w:t>
            </w:r>
            <w:proofErr w:type="spellStart"/>
            <w:r w:rsidR="00636953">
              <w:rPr>
                <w:b/>
                <w:bCs/>
                <w:color w:val="5B9BD5" w:themeColor="accent1"/>
                <w:sz w:val="20"/>
                <w:szCs w:val="20"/>
              </w:rPr>
              <w:t>s.loads</w:t>
            </w:r>
            <w:proofErr w:type="spellEnd"/>
            <w:r w:rsidR="00636953">
              <w:rPr>
                <w:b/>
                <w:bCs/>
                <w:color w:val="5B9BD5" w:themeColor="accent1"/>
                <w:sz w:val="20"/>
                <w:szCs w:val="20"/>
              </w:rPr>
              <w:t xml:space="preserve"> (token,  </w:t>
            </w:r>
            <w:r w:rsidR="00636953">
              <w:rPr>
                <w:b/>
                <w:bCs/>
                <w:color w:val="000000" w:themeColor="text1"/>
                <w:sz w:val="20"/>
                <w:szCs w:val="20"/>
              </w:rPr>
              <w:t>salt=’email-confirm’</w:t>
            </w:r>
            <w:r w:rsidR="00E10A8C">
              <w:rPr>
                <w:b/>
                <w:bCs/>
                <w:color w:val="000000" w:themeColor="text1"/>
                <w:sz w:val="20"/>
                <w:szCs w:val="20"/>
              </w:rPr>
              <w:t xml:space="preserve">, </w:t>
            </w:r>
            <w:proofErr w:type="spellStart"/>
            <w:r w:rsidR="00E10A8C">
              <w:rPr>
                <w:b/>
                <w:bCs/>
                <w:color w:val="5B9BD5" w:themeColor="accent1"/>
                <w:sz w:val="20"/>
                <w:szCs w:val="20"/>
              </w:rPr>
              <w:t>max_age</w:t>
            </w:r>
            <w:proofErr w:type="spellEnd"/>
            <w:r w:rsidR="00E10A8C">
              <w:rPr>
                <w:b/>
                <w:bCs/>
                <w:color w:val="5B9BD5" w:themeColor="accent1"/>
                <w:sz w:val="20"/>
                <w:szCs w:val="20"/>
              </w:rPr>
              <w:t>= 60)</w:t>
            </w:r>
            <w:r w:rsidR="00E10A8C">
              <w:rPr>
                <w:b/>
                <w:bCs/>
                <w:color w:val="000000" w:themeColor="text1"/>
                <w:sz w:val="20"/>
                <w:szCs w:val="20"/>
              </w:rPr>
              <w:t xml:space="preserve">     </w:t>
            </w:r>
          </w:p>
          <w:p w14:paraId="712B61D1" w14:textId="7044DA0D" w:rsidR="00141950" w:rsidRDefault="00141950" w:rsidP="00CB18D3">
            <w:pPr>
              <w:pStyle w:val="ListParagraph"/>
              <w:ind w:left="0"/>
              <w:rPr>
                <w:b/>
                <w:bCs/>
                <w:color w:val="000000" w:themeColor="text1"/>
                <w:sz w:val="20"/>
                <w:szCs w:val="20"/>
              </w:rPr>
            </w:pPr>
            <w:r>
              <w:rPr>
                <w:b/>
                <w:bCs/>
                <w:color w:val="000000" w:themeColor="text1"/>
                <w:sz w:val="20"/>
                <w:szCs w:val="20"/>
              </w:rPr>
              <w:t xml:space="preserve">       in our case  {  change email confirmed  to true and redirect to login screen }               </w:t>
            </w:r>
          </w:p>
          <w:p w14:paraId="083BB9CA" w14:textId="164A6DA6" w:rsidR="00E10A8C" w:rsidRDefault="009D2F82" w:rsidP="00CB18D3">
            <w:pPr>
              <w:pStyle w:val="ListParagraph"/>
              <w:ind w:left="0"/>
              <w:rPr>
                <w:b/>
                <w:bCs/>
                <w:color w:val="000000" w:themeColor="text1"/>
                <w:sz w:val="20"/>
                <w:szCs w:val="20"/>
              </w:rPr>
            </w:pPr>
            <w:r>
              <w:rPr>
                <w:b/>
                <w:bCs/>
                <w:color w:val="000000" w:themeColor="text1"/>
                <w:sz w:val="20"/>
                <w:szCs w:val="20"/>
              </w:rPr>
              <w:t xml:space="preserve">                   except </w:t>
            </w:r>
            <w:proofErr w:type="spellStart"/>
            <w:r>
              <w:rPr>
                <w:b/>
                <w:bCs/>
                <w:color w:val="000000" w:themeColor="text1"/>
                <w:sz w:val="20"/>
                <w:szCs w:val="20"/>
              </w:rPr>
              <w:t>signatureExpired</w:t>
            </w:r>
            <w:proofErr w:type="spellEnd"/>
            <w:r>
              <w:rPr>
                <w:b/>
                <w:bCs/>
                <w:color w:val="000000" w:themeColor="text1"/>
                <w:sz w:val="20"/>
                <w:szCs w:val="20"/>
              </w:rPr>
              <w:t xml:space="preserve">:                </w:t>
            </w:r>
            <w:r w:rsidRPr="009D2F82">
              <w:rPr>
                <w:b/>
                <w:bCs/>
                <w:color w:val="000000" w:themeColor="text1"/>
                <w:sz w:val="20"/>
                <w:szCs w:val="20"/>
              </w:rPr>
              <w:sym w:font="Wingdings" w:char="F0E0"/>
            </w:r>
            <w:r>
              <w:rPr>
                <w:b/>
                <w:bCs/>
                <w:color w:val="000000" w:themeColor="text1"/>
                <w:sz w:val="20"/>
                <w:szCs w:val="20"/>
              </w:rPr>
              <w:t xml:space="preserve"> </w:t>
            </w:r>
            <w:proofErr w:type="spellStart"/>
            <w:r w:rsidRPr="009D2F82">
              <w:rPr>
                <w:b/>
                <w:bCs/>
                <w:color w:val="000000" w:themeColor="text1"/>
                <w:sz w:val="20"/>
                <w:szCs w:val="20"/>
                <w:highlight w:val="yellow"/>
              </w:rPr>
              <w:t>signatureExpired</w:t>
            </w:r>
            <w:proofErr w:type="spellEnd"/>
            <w:r w:rsidRPr="009D2F82">
              <w:rPr>
                <w:b/>
                <w:bCs/>
                <w:color w:val="000000" w:themeColor="text1"/>
                <w:sz w:val="20"/>
                <w:szCs w:val="20"/>
                <w:highlight w:val="yellow"/>
              </w:rPr>
              <w:t xml:space="preserve"> must be imported from </w:t>
            </w:r>
            <w:proofErr w:type="spellStart"/>
            <w:r w:rsidRPr="009D2F82">
              <w:rPr>
                <w:b/>
                <w:bCs/>
                <w:color w:val="000000" w:themeColor="text1"/>
                <w:sz w:val="20"/>
                <w:szCs w:val="20"/>
                <w:highlight w:val="yellow"/>
              </w:rPr>
              <w:t>itsdangerous</w:t>
            </w:r>
            <w:proofErr w:type="spellEnd"/>
          </w:p>
          <w:p w14:paraId="495F9B25" w14:textId="1FA26669" w:rsidR="009D2F82" w:rsidRDefault="009D2F82" w:rsidP="00CB18D3">
            <w:pPr>
              <w:pStyle w:val="ListParagraph"/>
              <w:ind w:left="0"/>
              <w:rPr>
                <w:b/>
                <w:bCs/>
                <w:color w:val="000000" w:themeColor="text1"/>
                <w:sz w:val="20"/>
                <w:szCs w:val="20"/>
              </w:rPr>
            </w:pPr>
            <w:r>
              <w:rPr>
                <w:b/>
                <w:bCs/>
                <w:color w:val="000000" w:themeColor="text1"/>
                <w:sz w:val="20"/>
                <w:szCs w:val="20"/>
              </w:rPr>
              <w:t xml:space="preserve">                        return ‘token expired’</w:t>
            </w:r>
          </w:p>
          <w:p w14:paraId="343F8EEE" w14:textId="2EDBEFDC" w:rsidR="009D2F82" w:rsidRDefault="009D2F82" w:rsidP="00CB18D3">
            <w:pPr>
              <w:pStyle w:val="ListParagraph"/>
              <w:ind w:left="0"/>
              <w:rPr>
                <w:b/>
                <w:bCs/>
                <w:color w:val="000000" w:themeColor="text1"/>
                <w:sz w:val="20"/>
                <w:szCs w:val="20"/>
              </w:rPr>
            </w:pPr>
            <w:r>
              <w:rPr>
                <w:b/>
                <w:bCs/>
                <w:color w:val="000000" w:themeColor="text1"/>
                <w:sz w:val="20"/>
                <w:szCs w:val="20"/>
              </w:rPr>
              <w:t xml:space="preserve">        in </w:t>
            </w:r>
            <w:proofErr w:type="spellStart"/>
            <w:r>
              <w:rPr>
                <w:b/>
                <w:bCs/>
                <w:color w:val="000000" w:themeColor="text1"/>
                <w:sz w:val="20"/>
                <w:szCs w:val="20"/>
              </w:rPr>
              <w:t>ourcase</w:t>
            </w:r>
            <w:proofErr w:type="spellEnd"/>
            <w:r>
              <w:rPr>
                <w:b/>
                <w:bCs/>
                <w:color w:val="000000" w:themeColor="text1"/>
                <w:sz w:val="20"/>
                <w:szCs w:val="20"/>
              </w:rPr>
              <w:t xml:space="preserve">    {</w:t>
            </w:r>
            <w:r w:rsidR="00141950">
              <w:rPr>
                <w:b/>
                <w:bCs/>
                <w:color w:val="000000" w:themeColor="text1"/>
                <w:sz w:val="20"/>
                <w:szCs w:val="20"/>
              </w:rPr>
              <w:t xml:space="preserve"> if email </w:t>
            </w:r>
            <w:proofErr w:type="spellStart"/>
            <w:r w:rsidR="00141950">
              <w:rPr>
                <w:b/>
                <w:bCs/>
                <w:color w:val="000000" w:themeColor="text1"/>
                <w:sz w:val="20"/>
                <w:szCs w:val="20"/>
              </w:rPr>
              <w:t>confiremed</w:t>
            </w:r>
            <w:proofErr w:type="spellEnd"/>
            <w:r w:rsidR="00141950">
              <w:rPr>
                <w:b/>
                <w:bCs/>
                <w:color w:val="000000" w:themeColor="text1"/>
                <w:sz w:val="20"/>
                <w:szCs w:val="20"/>
              </w:rPr>
              <w:t xml:space="preserve"> false but user tried to login then</w:t>
            </w:r>
            <w:r>
              <w:rPr>
                <w:b/>
                <w:bCs/>
                <w:color w:val="000000" w:themeColor="text1"/>
                <w:sz w:val="20"/>
                <w:szCs w:val="20"/>
              </w:rPr>
              <w:t xml:space="preserve">  </w:t>
            </w:r>
            <w:r w:rsidR="00DE32E1">
              <w:rPr>
                <w:b/>
                <w:bCs/>
                <w:color w:val="000000" w:themeColor="text1"/>
                <w:sz w:val="20"/>
                <w:szCs w:val="20"/>
              </w:rPr>
              <w:t>provide with send confirmation button}</w:t>
            </w:r>
            <w:r w:rsidR="00BA3638">
              <w:rPr>
                <w:b/>
                <w:bCs/>
                <w:color w:val="000000" w:themeColor="text1"/>
                <w:sz w:val="20"/>
                <w:szCs w:val="20"/>
              </w:rPr>
              <w:t xml:space="preserve"> </w:t>
            </w:r>
            <w:r>
              <w:rPr>
                <w:b/>
                <w:bCs/>
                <w:color w:val="000000" w:themeColor="text1"/>
                <w:sz w:val="20"/>
                <w:szCs w:val="20"/>
              </w:rPr>
              <w:t xml:space="preserve"> </w:t>
            </w:r>
          </w:p>
          <w:p w14:paraId="71DC2E07" w14:textId="77777777" w:rsidR="00E10A8C" w:rsidRDefault="00E10A8C" w:rsidP="00CB18D3">
            <w:pPr>
              <w:pStyle w:val="ListParagraph"/>
              <w:ind w:left="0"/>
              <w:rPr>
                <w:b/>
                <w:bCs/>
                <w:color w:val="000000" w:themeColor="text1"/>
                <w:sz w:val="20"/>
                <w:szCs w:val="20"/>
              </w:rPr>
            </w:pPr>
          </w:p>
          <w:p w14:paraId="1D65B095" w14:textId="77777777" w:rsidR="00E10A8C" w:rsidRDefault="00E10A8C" w:rsidP="00CB18D3">
            <w:pPr>
              <w:pStyle w:val="ListParagraph"/>
              <w:ind w:left="0"/>
              <w:rPr>
                <w:b/>
                <w:bCs/>
                <w:color w:val="000000" w:themeColor="text1"/>
                <w:sz w:val="20"/>
                <w:szCs w:val="20"/>
              </w:rPr>
            </w:pPr>
            <w:r>
              <w:rPr>
                <w:b/>
                <w:bCs/>
                <w:color w:val="000000" w:themeColor="text1"/>
                <w:sz w:val="20"/>
                <w:szCs w:val="20"/>
              </w:rPr>
              <w:t xml:space="preserve">step 5:      </w:t>
            </w:r>
            <w:r>
              <w:rPr>
                <w:b/>
                <w:bCs/>
                <w:color w:val="5B9BD5" w:themeColor="accent1"/>
                <w:sz w:val="20"/>
                <w:szCs w:val="20"/>
              </w:rPr>
              <w:t>Send the token to the external email</w:t>
            </w:r>
            <w:r>
              <w:rPr>
                <w:b/>
                <w:bCs/>
                <w:color w:val="000000" w:themeColor="text1"/>
                <w:sz w:val="20"/>
                <w:szCs w:val="20"/>
              </w:rPr>
              <w:t xml:space="preserve"> </w:t>
            </w:r>
          </w:p>
          <w:p w14:paraId="3B72A380" w14:textId="677FAA3D" w:rsidR="00BA3638" w:rsidRPr="00BA3638" w:rsidRDefault="00BA3638" w:rsidP="00CB18D3">
            <w:pPr>
              <w:pStyle w:val="ListParagraph"/>
              <w:rPr>
                <w:b/>
                <w:bCs/>
                <w:color w:val="000000" w:themeColor="text1"/>
                <w:sz w:val="20"/>
                <w:szCs w:val="20"/>
              </w:rPr>
            </w:pPr>
            <w:proofErr w:type="spellStart"/>
            <w:r w:rsidRPr="00BA3638">
              <w:rPr>
                <w:b/>
                <w:bCs/>
                <w:color w:val="000000" w:themeColor="text1"/>
                <w:sz w:val="20"/>
                <w:szCs w:val="20"/>
              </w:rPr>
              <w:t>msg</w:t>
            </w:r>
            <w:proofErr w:type="spellEnd"/>
            <w:r w:rsidRPr="00BA3638">
              <w:rPr>
                <w:b/>
                <w:bCs/>
                <w:color w:val="000000" w:themeColor="text1"/>
                <w:sz w:val="20"/>
                <w:szCs w:val="20"/>
              </w:rPr>
              <w:t xml:space="preserve"> = Message(‘</w:t>
            </w:r>
            <w:r w:rsidR="00920933">
              <w:rPr>
                <w:b/>
                <w:bCs/>
                <w:color w:val="000000" w:themeColor="text1"/>
                <w:sz w:val="20"/>
                <w:szCs w:val="20"/>
              </w:rPr>
              <w:t>Tom-Diary Confirmation’,</w:t>
            </w:r>
            <w:r w:rsidRPr="00BA3638">
              <w:rPr>
                <w:b/>
                <w:bCs/>
                <w:color w:val="000000" w:themeColor="text1"/>
                <w:sz w:val="20"/>
                <w:szCs w:val="20"/>
              </w:rPr>
              <w:t xml:space="preserve"> sender='</w:t>
            </w:r>
            <w:r>
              <w:rPr>
                <w:b/>
                <w:bCs/>
                <w:color w:val="000000" w:themeColor="text1"/>
                <w:sz w:val="20"/>
                <w:szCs w:val="20"/>
              </w:rPr>
              <w:t>tom@mail.com</w:t>
            </w:r>
            <w:r w:rsidRPr="00BA3638">
              <w:rPr>
                <w:b/>
                <w:bCs/>
                <w:color w:val="000000" w:themeColor="text1"/>
                <w:sz w:val="20"/>
                <w:szCs w:val="20"/>
              </w:rPr>
              <w:t>’, recipients=[email])</w:t>
            </w:r>
          </w:p>
          <w:p w14:paraId="37F73141" w14:textId="21532ED8" w:rsidR="00BA3638" w:rsidRPr="00BA3638" w:rsidRDefault="00BA3638" w:rsidP="00CB18D3">
            <w:pPr>
              <w:pStyle w:val="ListParagraph"/>
              <w:rPr>
                <w:b/>
                <w:bCs/>
                <w:color w:val="000000" w:themeColor="text1"/>
                <w:sz w:val="20"/>
                <w:szCs w:val="20"/>
              </w:rPr>
            </w:pPr>
          </w:p>
          <w:p w14:paraId="21295698" w14:textId="1690E7E9" w:rsidR="00BA3638" w:rsidRPr="00BA3638" w:rsidRDefault="00BA3638" w:rsidP="00CB18D3">
            <w:pPr>
              <w:pStyle w:val="ListParagraph"/>
              <w:rPr>
                <w:b/>
                <w:bCs/>
                <w:color w:val="000000" w:themeColor="text1"/>
                <w:sz w:val="20"/>
                <w:szCs w:val="20"/>
              </w:rPr>
            </w:pPr>
            <w:r>
              <w:rPr>
                <w:b/>
                <w:bCs/>
                <w:color w:val="000000" w:themeColor="text1"/>
                <w:sz w:val="20"/>
                <w:szCs w:val="20"/>
              </w:rPr>
              <w:t xml:space="preserve">link = </w:t>
            </w:r>
            <w:proofErr w:type="spellStart"/>
            <w:r>
              <w:rPr>
                <w:b/>
                <w:bCs/>
                <w:color w:val="000000" w:themeColor="text1"/>
                <w:sz w:val="20"/>
                <w:szCs w:val="20"/>
              </w:rPr>
              <w:t>url_form</w:t>
            </w:r>
            <w:proofErr w:type="spellEnd"/>
            <w:r>
              <w:rPr>
                <w:b/>
                <w:bCs/>
                <w:color w:val="000000" w:themeColor="text1"/>
                <w:sz w:val="20"/>
                <w:szCs w:val="20"/>
              </w:rPr>
              <w:t>(“</w:t>
            </w:r>
            <w:proofErr w:type="spellStart"/>
            <w:r>
              <w:rPr>
                <w:b/>
                <w:bCs/>
                <w:color w:val="000000" w:themeColor="text1"/>
                <w:sz w:val="20"/>
                <w:szCs w:val="20"/>
              </w:rPr>
              <w:t>confirmemail</w:t>
            </w:r>
            <w:proofErr w:type="spellEnd"/>
            <w:r>
              <w:rPr>
                <w:b/>
                <w:bCs/>
                <w:color w:val="000000" w:themeColor="text1"/>
                <w:sz w:val="20"/>
                <w:szCs w:val="20"/>
              </w:rPr>
              <w:t>”, token=token, external=True)</w:t>
            </w:r>
            <w:r w:rsidR="00717522">
              <w:rPr>
                <w:b/>
                <w:bCs/>
                <w:color w:val="000000" w:themeColor="text1"/>
                <w:sz w:val="20"/>
                <w:szCs w:val="20"/>
              </w:rPr>
              <w:t xml:space="preserve">     </w:t>
            </w:r>
            <w:r w:rsidR="00717522" w:rsidRPr="00717522">
              <w:rPr>
                <w:b/>
                <w:bCs/>
                <w:color w:val="000000" w:themeColor="text1"/>
                <w:sz w:val="20"/>
                <w:szCs w:val="20"/>
              </w:rPr>
              <w:sym w:font="Wingdings" w:char="F0E0"/>
            </w:r>
            <w:r w:rsidR="00717522">
              <w:rPr>
                <w:b/>
                <w:bCs/>
                <w:color w:val="000000" w:themeColor="text1"/>
                <w:sz w:val="20"/>
                <w:szCs w:val="20"/>
              </w:rPr>
              <w:t xml:space="preserve"> import </w:t>
            </w:r>
            <w:proofErr w:type="spellStart"/>
            <w:r w:rsidR="00717522">
              <w:rPr>
                <w:b/>
                <w:bCs/>
                <w:color w:val="000000" w:themeColor="text1"/>
                <w:sz w:val="20"/>
                <w:szCs w:val="20"/>
              </w:rPr>
              <w:t>url_for</w:t>
            </w:r>
            <w:proofErr w:type="spellEnd"/>
            <w:r w:rsidR="00717522">
              <w:rPr>
                <w:b/>
                <w:bCs/>
                <w:color w:val="000000" w:themeColor="text1"/>
                <w:sz w:val="20"/>
                <w:szCs w:val="20"/>
              </w:rPr>
              <w:t xml:space="preserve"> from flask</w:t>
            </w:r>
          </w:p>
          <w:p w14:paraId="49EBBFBD" w14:textId="021E2057" w:rsidR="00BA3638" w:rsidRPr="00BA3638" w:rsidRDefault="00BA3638" w:rsidP="00CB18D3">
            <w:pPr>
              <w:pStyle w:val="ListParagraph"/>
              <w:rPr>
                <w:b/>
                <w:bCs/>
                <w:color w:val="000000" w:themeColor="text1"/>
                <w:sz w:val="20"/>
                <w:szCs w:val="20"/>
              </w:rPr>
            </w:pPr>
            <w:proofErr w:type="spellStart"/>
            <w:r w:rsidRPr="00BA3638">
              <w:rPr>
                <w:b/>
                <w:bCs/>
                <w:color w:val="000000" w:themeColor="text1"/>
                <w:sz w:val="20"/>
                <w:szCs w:val="20"/>
              </w:rPr>
              <w:t>msg.body</w:t>
            </w:r>
            <w:proofErr w:type="spellEnd"/>
            <w:r w:rsidRPr="00BA3638">
              <w:rPr>
                <w:b/>
                <w:bCs/>
                <w:color w:val="000000" w:themeColor="text1"/>
                <w:sz w:val="20"/>
                <w:szCs w:val="20"/>
              </w:rPr>
              <w:t xml:space="preserve"> = ‘Your link is {}'.format(link) </w:t>
            </w:r>
          </w:p>
          <w:p w14:paraId="6DB222C7" w14:textId="697C1ABA" w:rsidR="00E10A8C" w:rsidRDefault="00BA3638" w:rsidP="00CB18D3">
            <w:pPr>
              <w:pStyle w:val="ListParagraph"/>
              <w:ind w:left="0"/>
              <w:rPr>
                <w:b/>
                <w:bCs/>
                <w:color w:val="000000" w:themeColor="text1"/>
                <w:sz w:val="20"/>
                <w:szCs w:val="20"/>
              </w:rPr>
            </w:pPr>
            <w:r w:rsidRPr="00BA3638">
              <w:rPr>
                <w:b/>
                <w:bCs/>
                <w:color w:val="000000" w:themeColor="text1"/>
                <w:sz w:val="20"/>
                <w:szCs w:val="20"/>
              </w:rPr>
              <w:br w:type="page"/>
            </w:r>
            <w:r w:rsidR="00834515">
              <w:rPr>
                <w:b/>
                <w:bCs/>
                <w:color w:val="000000" w:themeColor="text1"/>
                <w:sz w:val="20"/>
                <w:szCs w:val="20"/>
              </w:rPr>
              <w:t xml:space="preserve">                </w:t>
            </w:r>
            <w:proofErr w:type="spellStart"/>
            <w:r w:rsidR="00834515">
              <w:rPr>
                <w:b/>
                <w:bCs/>
                <w:color w:val="000000" w:themeColor="text1"/>
                <w:sz w:val="20"/>
                <w:szCs w:val="20"/>
              </w:rPr>
              <w:t>mail.send</w:t>
            </w:r>
            <w:proofErr w:type="spellEnd"/>
            <w:r w:rsidR="00834515">
              <w:rPr>
                <w:b/>
                <w:bCs/>
                <w:color w:val="000000" w:themeColor="text1"/>
                <w:sz w:val="20"/>
                <w:szCs w:val="20"/>
              </w:rPr>
              <w:t>(</w:t>
            </w:r>
            <w:proofErr w:type="spellStart"/>
            <w:r w:rsidR="00834515">
              <w:rPr>
                <w:b/>
                <w:bCs/>
                <w:color w:val="000000" w:themeColor="text1"/>
                <w:sz w:val="20"/>
                <w:szCs w:val="20"/>
              </w:rPr>
              <w:t>msg</w:t>
            </w:r>
            <w:proofErr w:type="spellEnd"/>
            <w:r w:rsidR="00834515">
              <w:rPr>
                <w:b/>
                <w:bCs/>
                <w:color w:val="000000" w:themeColor="text1"/>
                <w:sz w:val="20"/>
                <w:szCs w:val="20"/>
              </w:rPr>
              <w:t>)</w:t>
            </w:r>
          </w:p>
          <w:p w14:paraId="35485839" w14:textId="77777777" w:rsidR="00692A84" w:rsidRPr="00A072BB" w:rsidRDefault="00692A84" w:rsidP="00CB18D3">
            <w:pPr>
              <w:pStyle w:val="ListParagraph"/>
              <w:ind w:left="0"/>
              <w:jc w:val="both"/>
              <w:rPr>
                <w:color w:val="000000" w:themeColor="text1"/>
                <w:sz w:val="16"/>
                <w:szCs w:val="16"/>
              </w:rPr>
            </w:pPr>
          </w:p>
          <w:p w14:paraId="29FB18A3" w14:textId="77777777" w:rsidR="00CC1C19" w:rsidRPr="00A072BB" w:rsidRDefault="00CC1C19" w:rsidP="00CB18D3">
            <w:pPr>
              <w:pStyle w:val="ListParagraph"/>
              <w:ind w:left="0"/>
              <w:jc w:val="both"/>
              <w:rPr>
                <w:color w:val="000000" w:themeColor="text1"/>
                <w:sz w:val="16"/>
                <w:szCs w:val="16"/>
              </w:rPr>
            </w:pPr>
          </w:p>
          <w:p w14:paraId="20ECF996" w14:textId="77777777" w:rsidR="00CC1C19" w:rsidRPr="00A072BB" w:rsidRDefault="00CC1C19" w:rsidP="00CB18D3">
            <w:pPr>
              <w:pStyle w:val="ListParagraph"/>
              <w:ind w:left="0"/>
              <w:jc w:val="both"/>
              <w:rPr>
                <w:color w:val="000000" w:themeColor="text1"/>
                <w:sz w:val="16"/>
                <w:szCs w:val="16"/>
              </w:rPr>
            </w:pPr>
          </w:p>
        </w:tc>
      </w:tr>
      <w:tr w:rsidR="00A072BB" w:rsidRPr="00A072BB" w14:paraId="286D48CC" w14:textId="77777777" w:rsidTr="00E551E9">
        <w:tc>
          <w:tcPr>
            <w:tcW w:w="0" w:type="auto"/>
          </w:tcPr>
          <w:p w14:paraId="4793F2D9" w14:textId="2A6DC833" w:rsidR="0004374C" w:rsidRPr="00A072BB" w:rsidRDefault="0004374C" w:rsidP="00CB18D3">
            <w:pPr>
              <w:pStyle w:val="ListParagraph"/>
              <w:ind w:left="0"/>
              <w:jc w:val="both"/>
              <w:rPr>
                <w:color w:val="000000" w:themeColor="text1"/>
                <w:sz w:val="16"/>
                <w:szCs w:val="16"/>
              </w:rPr>
            </w:pPr>
          </w:p>
        </w:tc>
        <w:tc>
          <w:tcPr>
            <w:tcW w:w="10862" w:type="dxa"/>
            <w:gridSpan w:val="8"/>
          </w:tcPr>
          <w:p w14:paraId="11D84813" w14:textId="77777777" w:rsidR="002D4A8A" w:rsidRPr="00A072BB" w:rsidRDefault="008355A4" w:rsidP="00CB18D3">
            <w:pPr>
              <w:pStyle w:val="ListParagraph"/>
              <w:ind w:left="0"/>
              <w:jc w:val="both"/>
              <w:rPr>
                <w:b/>
                <w:color w:val="000000" w:themeColor="text1"/>
                <w:sz w:val="16"/>
                <w:szCs w:val="16"/>
                <w:u w:val="single"/>
                <w:shd w:val="clear" w:color="auto" w:fill="FFFFFF" w:themeFill="background1"/>
              </w:rPr>
            </w:pPr>
            <w:proofErr w:type="spellStart"/>
            <w:r w:rsidRPr="00A072BB">
              <w:rPr>
                <w:b/>
                <w:color w:val="000000" w:themeColor="text1"/>
                <w:sz w:val="16"/>
                <w:szCs w:val="16"/>
                <w:u w:val="single"/>
              </w:rPr>
              <w:t>Strcpy</w:t>
            </w:r>
            <w:proofErr w:type="spellEnd"/>
            <w:r w:rsidRPr="00A072BB">
              <w:rPr>
                <w:b/>
                <w:color w:val="000000" w:themeColor="text1"/>
                <w:sz w:val="16"/>
                <w:szCs w:val="16"/>
                <w:u w:val="single"/>
              </w:rPr>
              <w:t xml:space="preserve">(char * </w:t>
            </w:r>
            <w:proofErr w:type="spellStart"/>
            <w:r w:rsidRPr="00A072BB">
              <w:rPr>
                <w:b/>
                <w:color w:val="000000" w:themeColor="text1"/>
                <w:sz w:val="16"/>
                <w:szCs w:val="16"/>
                <w:u w:val="single"/>
              </w:rPr>
              <w:t>desitination</w:t>
            </w:r>
            <w:proofErr w:type="spellEnd"/>
            <w:r w:rsidRPr="00A072BB">
              <w:rPr>
                <w:b/>
                <w:color w:val="000000" w:themeColor="text1"/>
                <w:sz w:val="16"/>
                <w:szCs w:val="16"/>
                <w:u w:val="single"/>
              </w:rPr>
              <w:t>, char * source</w:t>
            </w:r>
            <w:r w:rsidRPr="00A072BB">
              <w:rPr>
                <w:b/>
                <w:color w:val="000000" w:themeColor="text1"/>
                <w:sz w:val="16"/>
                <w:szCs w:val="16"/>
                <w:u w:val="single"/>
                <w:shd w:val="clear" w:color="auto" w:fill="FFFFFF" w:themeFill="background1"/>
              </w:rPr>
              <w:t xml:space="preserve">)  </w:t>
            </w:r>
          </w:p>
          <w:p w14:paraId="3151C131" w14:textId="77777777" w:rsidR="0004374C" w:rsidRPr="00A072BB" w:rsidRDefault="008355A4" w:rsidP="00CB18D3">
            <w:pPr>
              <w:pStyle w:val="ListParagraph"/>
              <w:ind w:left="0"/>
              <w:jc w:val="both"/>
              <w:rPr>
                <w:color w:val="000000" w:themeColor="text1"/>
                <w:sz w:val="16"/>
                <w:szCs w:val="16"/>
              </w:rPr>
            </w:pPr>
            <w:r w:rsidRPr="00A072BB">
              <w:rPr>
                <w:rFonts w:ascii="Arial" w:hAnsi="Arial" w:cs="Arial"/>
                <w:b/>
                <w:bCs/>
                <w:color w:val="000000" w:themeColor="text1"/>
                <w:sz w:val="14"/>
                <w:szCs w:val="14"/>
                <w:shd w:val="clear" w:color="auto" w:fill="FFFFFF" w:themeFill="background1"/>
              </w:rPr>
              <w:t>copies the string pointed by source (including the null character) to the destination</w:t>
            </w:r>
            <w:r w:rsidR="008F1BC3" w:rsidRPr="00A072BB">
              <w:rPr>
                <w:rFonts w:ascii="Arial" w:hAnsi="Arial" w:cs="Arial"/>
                <w:b/>
                <w:bCs/>
                <w:color w:val="000000" w:themeColor="text1"/>
                <w:sz w:val="14"/>
                <w:szCs w:val="14"/>
                <w:shd w:val="clear" w:color="auto" w:fill="FFFFFF" w:themeFill="background1"/>
              </w:rPr>
              <w:t xml:space="preserve">|     </w:t>
            </w:r>
          </w:p>
        </w:tc>
      </w:tr>
      <w:tr w:rsidR="00A072BB" w:rsidRPr="00A072BB" w14:paraId="189DD022" w14:textId="77777777" w:rsidTr="0034652F">
        <w:trPr>
          <w:trHeight w:val="480"/>
        </w:trPr>
        <w:tc>
          <w:tcPr>
            <w:tcW w:w="0" w:type="auto"/>
          </w:tcPr>
          <w:p w14:paraId="038E8557" w14:textId="77777777" w:rsidR="0034652F" w:rsidRPr="00A072BB" w:rsidRDefault="0034652F" w:rsidP="00CB18D3">
            <w:pPr>
              <w:pStyle w:val="ListParagraph"/>
              <w:ind w:left="0"/>
              <w:jc w:val="both"/>
              <w:rPr>
                <w:color w:val="000000" w:themeColor="text1"/>
                <w:sz w:val="16"/>
                <w:szCs w:val="16"/>
              </w:rPr>
            </w:pPr>
          </w:p>
          <w:p w14:paraId="0D9E1C2C"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F6595DE" w14:textId="354EFB75"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INSERT TO A LIST</w:t>
            </w:r>
          </w:p>
          <w:p w14:paraId="6B41AEA3" w14:textId="0DFED7A8"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In [1]: ls = [1,2,3]</w:t>
            </w:r>
          </w:p>
          <w:p w14:paraId="075C0621" w14:textId="1A88D277"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 xml:space="preserve">In [2]: </w:t>
            </w:r>
            <w:proofErr w:type="spellStart"/>
            <w:r w:rsidRPr="00A072BB">
              <w:rPr>
                <w:rFonts w:ascii="Courier New" w:eastAsia="Times New Roman" w:hAnsi="Courier New" w:cs="Courier New"/>
                <w:color w:val="000000" w:themeColor="text1"/>
                <w:sz w:val="20"/>
                <w:szCs w:val="20"/>
                <w:lang w:val="en-GB" w:eastAsia="en-GB"/>
              </w:rPr>
              <w:t>ls.insert</w:t>
            </w:r>
            <w:proofErr w:type="spellEnd"/>
            <w:r w:rsidRPr="00A072BB">
              <w:rPr>
                <w:rFonts w:ascii="Courier New" w:eastAsia="Times New Roman" w:hAnsi="Courier New" w:cs="Courier New"/>
                <w:color w:val="000000" w:themeColor="text1"/>
                <w:sz w:val="20"/>
                <w:szCs w:val="20"/>
                <w:lang w:val="en-GB" w:eastAsia="en-GB"/>
              </w:rPr>
              <w:t>(0, "new")</w:t>
            </w:r>
          </w:p>
          <w:p w14:paraId="7063CB25" w14:textId="77777777"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In [3]: ls</w:t>
            </w:r>
          </w:p>
          <w:p w14:paraId="3F753C42" w14:textId="77777777" w:rsidR="007B6AED" w:rsidRPr="00A072BB" w:rsidRDefault="007B6AED"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Out[3]: ['new', 1, 2, 3]</w:t>
            </w:r>
          </w:p>
          <w:p w14:paraId="05AB74FE" w14:textId="77777777" w:rsidR="00814D6F" w:rsidRPr="00A072BB" w:rsidRDefault="00814D6F" w:rsidP="00CB18D3">
            <w:pPr>
              <w:rPr>
                <w:b/>
                <w:color w:val="000000" w:themeColor="text1"/>
                <w:sz w:val="16"/>
                <w:szCs w:val="16"/>
              </w:rPr>
            </w:pPr>
          </w:p>
          <w:p w14:paraId="1DB3DFCF" w14:textId="77777777" w:rsidR="003F4286" w:rsidRPr="00A072BB" w:rsidRDefault="003F4286" w:rsidP="00CB18D3">
            <w:pPr>
              <w:rPr>
                <w:b/>
                <w:color w:val="000000" w:themeColor="text1"/>
                <w:sz w:val="16"/>
                <w:szCs w:val="16"/>
              </w:rPr>
            </w:pPr>
          </w:p>
        </w:tc>
      </w:tr>
      <w:tr w:rsidR="00A072BB" w:rsidRPr="00A072BB" w14:paraId="09ADBAAD" w14:textId="77777777" w:rsidTr="00E551E9">
        <w:trPr>
          <w:trHeight w:val="984"/>
        </w:trPr>
        <w:tc>
          <w:tcPr>
            <w:tcW w:w="0" w:type="auto"/>
          </w:tcPr>
          <w:p w14:paraId="79466A36" w14:textId="77777777" w:rsidR="0034652F" w:rsidRPr="00A072BB" w:rsidRDefault="0034652F" w:rsidP="00CB18D3">
            <w:pPr>
              <w:pStyle w:val="ListParagraph"/>
              <w:ind w:left="0"/>
              <w:jc w:val="both"/>
              <w:rPr>
                <w:color w:val="000000" w:themeColor="text1"/>
                <w:sz w:val="16"/>
                <w:szCs w:val="16"/>
              </w:rPr>
            </w:pPr>
          </w:p>
          <w:p w14:paraId="1D658CDC" w14:textId="77777777" w:rsidR="0034652F" w:rsidRPr="00A072BB" w:rsidRDefault="0034652F" w:rsidP="00CB18D3">
            <w:pPr>
              <w:pStyle w:val="ListParagraph"/>
              <w:ind w:left="0"/>
              <w:jc w:val="both"/>
              <w:rPr>
                <w:color w:val="000000" w:themeColor="text1"/>
                <w:sz w:val="16"/>
                <w:szCs w:val="16"/>
              </w:rPr>
            </w:pPr>
          </w:p>
          <w:p w14:paraId="5BD9957C" w14:textId="77777777" w:rsidR="0034652F" w:rsidRPr="00A072BB" w:rsidRDefault="0034652F" w:rsidP="00CB18D3">
            <w:pPr>
              <w:pStyle w:val="ListParagraph"/>
              <w:ind w:left="0"/>
              <w:jc w:val="both"/>
              <w:rPr>
                <w:color w:val="000000" w:themeColor="text1"/>
                <w:sz w:val="16"/>
                <w:szCs w:val="16"/>
              </w:rPr>
            </w:pPr>
          </w:p>
          <w:p w14:paraId="45488D6A" w14:textId="77777777" w:rsidR="0034652F" w:rsidRPr="00A072BB" w:rsidRDefault="0034652F" w:rsidP="00CB18D3">
            <w:pPr>
              <w:pStyle w:val="ListParagraph"/>
              <w:ind w:left="0"/>
              <w:jc w:val="both"/>
              <w:rPr>
                <w:color w:val="000000" w:themeColor="text1"/>
                <w:sz w:val="16"/>
                <w:szCs w:val="16"/>
              </w:rPr>
            </w:pPr>
          </w:p>
          <w:p w14:paraId="0B65ED68" w14:textId="77777777" w:rsidR="0034652F" w:rsidRPr="00A072BB" w:rsidRDefault="0034652F" w:rsidP="00CB18D3">
            <w:pPr>
              <w:pStyle w:val="ListParagraph"/>
              <w:ind w:left="0"/>
              <w:jc w:val="both"/>
              <w:rPr>
                <w:color w:val="000000" w:themeColor="text1"/>
                <w:sz w:val="16"/>
                <w:szCs w:val="16"/>
              </w:rPr>
            </w:pPr>
          </w:p>
          <w:p w14:paraId="605176B6" w14:textId="77777777" w:rsidR="0034652F" w:rsidRPr="00A072BB" w:rsidRDefault="0034652F" w:rsidP="00CB18D3">
            <w:pPr>
              <w:pStyle w:val="ListParagraph"/>
              <w:ind w:left="0"/>
              <w:jc w:val="both"/>
              <w:rPr>
                <w:color w:val="000000" w:themeColor="text1"/>
                <w:sz w:val="16"/>
                <w:szCs w:val="16"/>
              </w:rPr>
            </w:pPr>
            <w:r w:rsidRPr="00A072BB">
              <w:rPr>
                <w:color w:val="000000" w:themeColor="text1"/>
                <w:sz w:val="16"/>
                <w:szCs w:val="16"/>
              </w:rPr>
              <w:t>4</w:t>
            </w:r>
          </w:p>
        </w:tc>
        <w:tc>
          <w:tcPr>
            <w:tcW w:w="10862" w:type="dxa"/>
            <w:gridSpan w:val="8"/>
          </w:tcPr>
          <w:p w14:paraId="30440C58" w14:textId="4F7E8300" w:rsidR="0034652F" w:rsidRPr="00A072BB" w:rsidRDefault="00A95F79" w:rsidP="00CB18D3">
            <w:pPr>
              <w:rPr>
                <w:b/>
                <w:color w:val="000000" w:themeColor="text1"/>
                <w:sz w:val="80"/>
                <w:szCs w:val="80"/>
              </w:rPr>
            </w:pPr>
            <w:r w:rsidRPr="00A072BB">
              <w:rPr>
                <w:b/>
                <w:color w:val="000000" w:themeColor="text1"/>
                <w:sz w:val="80"/>
                <w:szCs w:val="80"/>
              </w:rPr>
              <w:t>SQL</w:t>
            </w:r>
          </w:p>
          <w:p w14:paraId="4E244EBD" w14:textId="77777777" w:rsidR="0034652F" w:rsidRPr="00A072BB" w:rsidRDefault="0034652F" w:rsidP="00CB18D3">
            <w:pPr>
              <w:rPr>
                <w:b/>
                <w:color w:val="000000" w:themeColor="text1"/>
                <w:sz w:val="16"/>
                <w:szCs w:val="16"/>
              </w:rPr>
            </w:pPr>
            <w:r w:rsidRPr="00A072BB">
              <w:rPr>
                <w:b/>
                <w:color w:val="000000" w:themeColor="text1"/>
                <w:sz w:val="16"/>
                <w:szCs w:val="16"/>
              </w:rPr>
              <w:t>CREATE TABLE users (id INTEGER PRIMARY KEY AUTOINCREMENT NOT NULL, username TEXT NOT NULL, hash TEXT NOT NULL, cash NUMERIC NOT NULL DEFAULT 10000.00);</w:t>
            </w:r>
          </w:p>
          <w:p w14:paraId="61ED8CB0" w14:textId="77777777" w:rsidR="0034652F" w:rsidRPr="00A072BB" w:rsidRDefault="0034652F" w:rsidP="00CB18D3">
            <w:pPr>
              <w:rPr>
                <w:b/>
                <w:color w:val="000000" w:themeColor="text1"/>
                <w:sz w:val="16"/>
                <w:szCs w:val="16"/>
              </w:rPr>
            </w:pPr>
          </w:p>
          <w:p w14:paraId="713B2895" w14:textId="77777777" w:rsidR="0034652F" w:rsidRPr="00A072BB" w:rsidRDefault="0034652F" w:rsidP="00CB18D3">
            <w:pPr>
              <w:rPr>
                <w:b/>
                <w:color w:val="000000" w:themeColor="text1"/>
                <w:sz w:val="16"/>
                <w:szCs w:val="16"/>
              </w:rPr>
            </w:pPr>
            <w:r w:rsidRPr="00A072BB">
              <w:rPr>
                <w:b/>
                <w:color w:val="000000" w:themeColor="text1"/>
                <w:sz w:val="16"/>
                <w:szCs w:val="16"/>
              </w:rPr>
              <w:t xml:space="preserve">CREATE TABLE </w:t>
            </w:r>
            <w:proofErr w:type="spellStart"/>
            <w:r w:rsidRPr="00A072BB">
              <w:rPr>
                <w:b/>
                <w:color w:val="000000" w:themeColor="text1"/>
                <w:sz w:val="16"/>
                <w:szCs w:val="16"/>
              </w:rPr>
              <w:t>userstocks</w:t>
            </w:r>
            <w:proofErr w:type="spellEnd"/>
            <w:r w:rsidRPr="00A072BB">
              <w:rPr>
                <w:b/>
                <w:color w:val="000000" w:themeColor="text1"/>
                <w:sz w:val="16"/>
                <w:szCs w:val="16"/>
              </w:rPr>
              <w:t xml:space="preserve"> (</w:t>
            </w:r>
            <w:proofErr w:type="spellStart"/>
            <w:r w:rsidRPr="00A072BB">
              <w:rPr>
                <w:b/>
                <w:color w:val="000000" w:themeColor="text1"/>
                <w:sz w:val="16"/>
                <w:szCs w:val="16"/>
              </w:rPr>
              <w:t>uid</w:t>
            </w:r>
            <w:proofErr w:type="spellEnd"/>
            <w:r w:rsidRPr="00A072BB">
              <w:rPr>
                <w:b/>
                <w:color w:val="000000" w:themeColor="text1"/>
                <w:sz w:val="16"/>
                <w:szCs w:val="16"/>
              </w:rPr>
              <w:t xml:space="preserve"> INTEGER NOT NULL, </w:t>
            </w:r>
            <w:proofErr w:type="spellStart"/>
            <w:r w:rsidRPr="00A072BB">
              <w:rPr>
                <w:b/>
                <w:color w:val="000000" w:themeColor="text1"/>
                <w:sz w:val="16"/>
                <w:szCs w:val="16"/>
              </w:rPr>
              <w:t>sid</w:t>
            </w:r>
            <w:proofErr w:type="spellEnd"/>
            <w:r w:rsidRPr="00A072BB">
              <w:rPr>
                <w:b/>
                <w:color w:val="000000" w:themeColor="text1"/>
                <w:sz w:val="16"/>
                <w:szCs w:val="16"/>
              </w:rPr>
              <w:t xml:space="preserve"> INTEGER NOT NULL, transactions TEXT NOT NULL, FOREIGN KEY(</w:t>
            </w:r>
            <w:proofErr w:type="spellStart"/>
            <w:r w:rsidRPr="00A072BB">
              <w:rPr>
                <w:b/>
                <w:color w:val="000000" w:themeColor="text1"/>
                <w:sz w:val="16"/>
                <w:szCs w:val="16"/>
              </w:rPr>
              <w:t>uid</w:t>
            </w:r>
            <w:proofErr w:type="spellEnd"/>
            <w:r w:rsidRPr="00A072BB">
              <w:rPr>
                <w:b/>
                <w:color w:val="000000" w:themeColor="text1"/>
                <w:sz w:val="16"/>
                <w:szCs w:val="16"/>
              </w:rPr>
              <w:t>) REFERENCES users(id), FOREIGN KEY(</w:t>
            </w:r>
            <w:proofErr w:type="spellStart"/>
            <w:r w:rsidRPr="00A072BB">
              <w:rPr>
                <w:b/>
                <w:color w:val="000000" w:themeColor="text1"/>
                <w:sz w:val="16"/>
                <w:szCs w:val="16"/>
              </w:rPr>
              <w:t>sid</w:t>
            </w:r>
            <w:proofErr w:type="spellEnd"/>
            <w:r w:rsidRPr="00A072BB">
              <w:rPr>
                <w:b/>
                <w:color w:val="000000" w:themeColor="text1"/>
                <w:sz w:val="16"/>
                <w:szCs w:val="16"/>
              </w:rPr>
              <w:t>) REFERENCES stocks(id) );</w:t>
            </w:r>
          </w:p>
          <w:p w14:paraId="0590C482" w14:textId="77777777" w:rsidR="0034652F" w:rsidRPr="00A072BB" w:rsidRDefault="0034652F" w:rsidP="00CB18D3">
            <w:pPr>
              <w:rPr>
                <w:b/>
                <w:color w:val="000000" w:themeColor="text1"/>
                <w:sz w:val="16"/>
                <w:szCs w:val="16"/>
              </w:rPr>
            </w:pPr>
          </w:p>
          <w:p w14:paraId="1DCF63C1" w14:textId="77777777" w:rsidR="0034652F" w:rsidRPr="00A072BB" w:rsidRDefault="0034652F" w:rsidP="00CB18D3">
            <w:pPr>
              <w:rPr>
                <w:b/>
                <w:color w:val="000000" w:themeColor="text1"/>
                <w:sz w:val="16"/>
                <w:szCs w:val="16"/>
              </w:rPr>
            </w:pPr>
            <w:r w:rsidRPr="00A072BB">
              <w:rPr>
                <w:b/>
                <w:color w:val="000000" w:themeColor="text1"/>
                <w:sz w:val="16"/>
                <w:szCs w:val="16"/>
              </w:rPr>
              <w:t>CREATE TABLE stocks (id INTEGER PRIMARY KEY AUTOINCREMENT NOT NULL, symbol TEXT NOT NULL, name TEXT , shares INTEGER NOT NULL, price NUMERIC NOT NULL DEFAULT 0.00);</w:t>
            </w:r>
          </w:p>
          <w:p w14:paraId="3832A341" w14:textId="77777777" w:rsidR="0034652F" w:rsidRPr="00A072BB" w:rsidRDefault="0034652F" w:rsidP="00CB18D3">
            <w:pPr>
              <w:rPr>
                <w:b/>
                <w:color w:val="000000" w:themeColor="text1"/>
                <w:sz w:val="16"/>
                <w:szCs w:val="16"/>
              </w:rPr>
            </w:pPr>
          </w:p>
        </w:tc>
      </w:tr>
      <w:tr w:rsidR="00A072BB" w:rsidRPr="00A072BB" w14:paraId="1444471A" w14:textId="77777777" w:rsidTr="00E551E9">
        <w:tc>
          <w:tcPr>
            <w:tcW w:w="0" w:type="auto"/>
          </w:tcPr>
          <w:p w14:paraId="68DF2BF4" w14:textId="77777777" w:rsidR="003F4286" w:rsidRPr="00A072BB" w:rsidRDefault="00040510" w:rsidP="00CB18D3">
            <w:pPr>
              <w:pStyle w:val="ListParagraph"/>
              <w:ind w:left="0"/>
              <w:jc w:val="both"/>
              <w:rPr>
                <w:color w:val="000000" w:themeColor="text1"/>
                <w:sz w:val="16"/>
                <w:szCs w:val="16"/>
              </w:rPr>
            </w:pPr>
            <w:r w:rsidRPr="00A072BB">
              <w:rPr>
                <w:color w:val="000000" w:themeColor="text1"/>
                <w:sz w:val="16"/>
                <w:szCs w:val="16"/>
              </w:rPr>
              <w:t>5</w:t>
            </w:r>
          </w:p>
        </w:tc>
        <w:tc>
          <w:tcPr>
            <w:tcW w:w="10862" w:type="dxa"/>
            <w:gridSpan w:val="8"/>
          </w:tcPr>
          <w:p w14:paraId="54A616D1" w14:textId="77777777" w:rsidR="00A264BC" w:rsidRPr="00A072BB" w:rsidRDefault="00A264BC" w:rsidP="00CB18D3">
            <w:pPr>
              <w:pStyle w:val="ListParagraph"/>
              <w:ind w:left="0"/>
              <w:rPr>
                <w:rStyle w:val="sqlkeywordcolor"/>
                <w:rFonts w:ascii="Consolas" w:hAnsi="Consolas"/>
                <w:color w:val="000000" w:themeColor="text1"/>
                <w:sz w:val="15"/>
                <w:szCs w:val="15"/>
                <w:shd w:val="clear" w:color="auto" w:fill="FFFFFF"/>
              </w:rPr>
            </w:pPr>
            <w:r w:rsidRPr="00A072BB">
              <w:rPr>
                <w:rStyle w:val="sqlkeywordcolor"/>
                <w:color w:val="000000" w:themeColor="text1"/>
                <w:sz w:val="14"/>
                <w:szCs w:val="14"/>
              </w:rPr>
              <w:t>DELETE FROM</w:t>
            </w:r>
            <w:r w:rsidRPr="00A072BB">
              <w:rPr>
                <w:rFonts w:ascii="Consolas" w:hAnsi="Consolas"/>
                <w:color w:val="000000" w:themeColor="text1"/>
                <w:sz w:val="15"/>
                <w:szCs w:val="15"/>
                <w:shd w:val="clear" w:color="auto" w:fill="FFFFFF"/>
              </w:rPr>
              <w:t xml:space="preserve"> stocks </w:t>
            </w:r>
            <w:r w:rsidRPr="00A072BB">
              <w:rPr>
                <w:rStyle w:val="sqlkeywordcolor"/>
                <w:rFonts w:ascii="Consolas" w:hAnsi="Consolas"/>
                <w:color w:val="000000" w:themeColor="text1"/>
                <w:sz w:val="15"/>
                <w:szCs w:val="15"/>
                <w:shd w:val="clear" w:color="auto" w:fill="FFFFFF"/>
              </w:rPr>
              <w:t>WHERE</w:t>
            </w:r>
            <w:r w:rsidRPr="00A072BB">
              <w:rPr>
                <w:rFonts w:ascii="Consolas" w:hAnsi="Consolas"/>
                <w:color w:val="000000" w:themeColor="text1"/>
                <w:sz w:val="15"/>
                <w:szCs w:val="15"/>
                <w:shd w:val="clear" w:color="auto" w:fill="FFFFFF"/>
              </w:rPr>
              <w:t> name = </w:t>
            </w:r>
            <w:r w:rsidRPr="00A072BB">
              <w:rPr>
                <w:rStyle w:val="sqlstringcolor"/>
                <w:rFonts w:ascii="Consolas" w:hAnsi="Consolas"/>
                <w:color w:val="000000" w:themeColor="text1"/>
                <w:sz w:val="15"/>
                <w:szCs w:val="15"/>
                <w:shd w:val="clear" w:color="auto" w:fill="FFFFFF"/>
              </w:rPr>
              <w:t xml:space="preserve">'Alfred </w:t>
            </w:r>
            <w:proofErr w:type="spellStart"/>
            <w:r w:rsidRPr="00A072BB">
              <w:rPr>
                <w:rStyle w:val="sqlstringcolor"/>
                <w:rFonts w:ascii="Consolas" w:hAnsi="Consolas"/>
                <w:color w:val="000000" w:themeColor="text1"/>
                <w:sz w:val="15"/>
                <w:szCs w:val="15"/>
                <w:shd w:val="clear" w:color="auto" w:fill="FFFFFF"/>
              </w:rPr>
              <w:t>Schmidt';</w:t>
            </w:r>
            <w:r w:rsidR="00407A0A" w:rsidRPr="00A072BB">
              <w:rPr>
                <w:rStyle w:val="sqlstringcolor"/>
                <w:rFonts w:ascii="Consolas" w:hAnsi="Consolas"/>
                <w:color w:val="000000" w:themeColor="text1"/>
                <w:sz w:val="15"/>
                <w:szCs w:val="15"/>
                <w:shd w:val="clear" w:color="auto" w:fill="FFFFFF"/>
              </w:rPr>
              <w:t>S</w:t>
            </w:r>
            <w:proofErr w:type="spellEnd"/>
            <w:r w:rsidRPr="00A072BB">
              <w:rPr>
                <w:rFonts w:ascii="Consolas" w:hAnsi="Consolas"/>
                <w:color w:val="000000" w:themeColor="text1"/>
                <w:sz w:val="15"/>
                <w:szCs w:val="15"/>
              </w:rPr>
              <w:br/>
            </w:r>
          </w:p>
          <w:p w14:paraId="02C62E57" w14:textId="77777777" w:rsidR="00DD1B71" w:rsidRPr="00A072BB" w:rsidRDefault="00FE52DA" w:rsidP="00CB18D3">
            <w:pPr>
              <w:pStyle w:val="ListParagraph"/>
              <w:ind w:left="0"/>
              <w:rPr>
                <w:rFonts w:ascii="Consolas" w:hAnsi="Consolas"/>
                <w:color w:val="000000" w:themeColor="text1"/>
                <w:sz w:val="15"/>
                <w:szCs w:val="15"/>
                <w:shd w:val="clear" w:color="auto" w:fill="FFFFFF"/>
              </w:rPr>
            </w:pPr>
            <w:r w:rsidRPr="00A072BB">
              <w:rPr>
                <w:rStyle w:val="sqlkeywordcolor"/>
                <w:rFonts w:ascii="Consolas" w:hAnsi="Consolas"/>
                <w:color w:val="000000" w:themeColor="text1"/>
                <w:sz w:val="15"/>
                <w:szCs w:val="15"/>
                <w:shd w:val="clear" w:color="auto" w:fill="FFFFFF"/>
              </w:rPr>
              <w:t>UPDATE</w:t>
            </w:r>
            <w:r w:rsidRPr="00A072BB">
              <w:rPr>
                <w:rFonts w:ascii="Consolas" w:hAnsi="Consolas"/>
                <w:color w:val="000000" w:themeColor="text1"/>
                <w:sz w:val="15"/>
                <w:szCs w:val="15"/>
                <w:shd w:val="clear" w:color="auto" w:fill="FFFFFF"/>
              </w:rPr>
              <w:t xml:space="preserve"> stocks </w:t>
            </w:r>
            <w:r w:rsidRPr="00A072BB">
              <w:rPr>
                <w:rStyle w:val="sqlkeywordcolor"/>
                <w:rFonts w:ascii="Consolas" w:hAnsi="Consolas"/>
                <w:color w:val="000000" w:themeColor="text1"/>
                <w:sz w:val="15"/>
                <w:szCs w:val="15"/>
                <w:shd w:val="clear" w:color="auto" w:fill="FFFFFF"/>
              </w:rPr>
              <w:t>SET</w:t>
            </w:r>
            <w:r w:rsidRPr="00A072BB">
              <w:rPr>
                <w:rFonts w:ascii="Consolas" w:hAnsi="Consolas"/>
                <w:color w:val="000000" w:themeColor="text1"/>
                <w:sz w:val="15"/>
                <w:szCs w:val="15"/>
                <w:shd w:val="clear" w:color="auto" w:fill="FFFFFF"/>
              </w:rPr>
              <w:t> name = </w:t>
            </w:r>
            <w:r w:rsidRPr="00A072BB">
              <w:rPr>
                <w:rStyle w:val="sqlstringcolor"/>
                <w:rFonts w:ascii="Consolas" w:hAnsi="Consolas"/>
                <w:color w:val="000000" w:themeColor="text1"/>
                <w:sz w:val="15"/>
                <w:szCs w:val="15"/>
                <w:shd w:val="clear" w:color="auto" w:fill="FFFFFF"/>
              </w:rPr>
              <w:t>'Alfred Schmidt'</w:t>
            </w:r>
            <w:r w:rsidRPr="00A072BB">
              <w:rPr>
                <w:rFonts w:ascii="Consolas" w:hAnsi="Consolas"/>
                <w:color w:val="000000" w:themeColor="text1"/>
                <w:sz w:val="15"/>
                <w:szCs w:val="15"/>
                <w:shd w:val="clear" w:color="auto" w:fill="FFFFFF"/>
              </w:rPr>
              <w:t>, City= </w:t>
            </w:r>
            <w:r w:rsidRPr="00A072BB">
              <w:rPr>
                <w:rStyle w:val="sqlstringcolor"/>
                <w:rFonts w:ascii="Consolas" w:hAnsi="Consolas"/>
                <w:color w:val="000000" w:themeColor="text1"/>
                <w:sz w:val="15"/>
                <w:szCs w:val="15"/>
                <w:shd w:val="clear" w:color="auto" w:fill="FFFFFF"/>
              </w:rPr>
              <w:t>'Frankfurt'</w:t>
            </w:r>
            <w:r w:rsidR="00614AF6" w:rsidRPr="00A072BB">
              <w:rPr>
                <w:rStyle w:val="sqlstringcolor"/>
                <w:rFonts w:ascii="Consolas" w:hAnsi="Consolas"/>
                <w:color w:val="000000" w:themeColor="text1"/>
                <w:sz w:val="15"/>
                <w:szCs w:val="15"/>
                <w:shd w:val="clear" w:color="auto" w:fill="FFFFFF"/>
              </w:rPr>
              <w:t xml:space="preserve"> </w:t>
            </w:r>
            <w:r w:rsidRPr="00A072BB">
              <w:rPr>
                <w:rStyle w:val="sqlkeywordcolor"/>
                <w:rFonts w:ascii="Consolas" w:hAnsi="Consolas"/>
                <w:color w:val="000000" w:themeColor="text1"/>
                <w:sz w:val="15"/>
                <w:szCs w:val="15"/>
                <w:shd w:val="clear" w:color="auto" w:fill="FFFFFF"/>
              </w:rPr>
              <w:t>WHERE</w:t>
            </w:r>
            <w:r w:rsidRPr="00A072BB">
              <w:rPr>
                <w:rFonts w:ascii="Consolas" w:hAnsi="Consolas"/>
                <w:color w:val="000000" w:themeColor="text1"/>
                <w:sz w:val="15"/>
                <w:szCs w:val="15"/>
                <w:shd w:val="clear" w:color="auto" w:fill="FFFFFF"/>
              </w:rPr>
              <w:t> </w:t>
            </w:r>
            <w:proofErr w:type="spellStart"/>
            <w:r w:rsidRPr="00A072BB">
              <w:rPr>
                <w:rFonts w:ascii="Consolas" w:hAnsi="Consolas"/>
                <w:color w:val="000000" w:themeColor="text1"/>
                <w:sz w:val="15"/>
                <w:szCs w:val="15"/>
                <w:shd w:val="clear" w:color="auto" w:fill="FFFFFF"/>
              </w:rPr>
              <w:t>CustomerID</w:t>
            </w:r>
            <w:proofErr w:type="spellEnd"/>
            <w:r w:rsidRPr="00A072BB">
              <w:rPr>
                <w:rFonts w:ascii="Consolas" w:hAnsi="Consolas"/>
                <w:color w:val="000000" w:themeColor="text1"/>
                <w:sz w:val="15"/>
                <w:szCs w:val="15"/>
                <w:shd w:val="clear" w:color="auto" w:fill="FFFFFF"/>
              </w:rPr>
              <w:t xml:space="preserve"> = </w:t>
            </w:r>
            <w:r w:rsidRPr="00A072BB">
              <w:rPr>
                <w:rStyle w:val="sqlnumbercolor"/>
                <w:rFonts w:ascii="Consolas" w:hAnsi="Consolas"/>
                <w:color w:val="000000" w:themeColor="text1"/>
                <w:sz w:val="15"/>
                <w:szCs w:val="15"/>
                <w:shd w:val="clear" w:color="auto" w:fill="FFFFFF"/>
              </w:rPr>
              <w:t>1</w:t>
            </w:r>
            <w:r w:rsidRPr="00A072BB">
              <w:rPr>
                <w:rFonts w:ascii="Consolas" w:hAnsi="Consolas"/>
                <w:color w:val="000000" w:themeColor="text1"/>
                <w:sz w:val="15"/>
                <w:szCs w:val="15"/>
                <w:shd w:val="clear" w:color="auto" w:fill="FFFFFF"/>
              </w:rPr>
              <w:t>;</w:t>
            </w:r>
          </w:p>
          <w:p w14:paraId="07EC6DFD" w14:textId="77777777" w:rsidR="00614AF6" w:rsidRPr="00A072BB" w:rsidRDefault="00614AF6" w:rsidP="00CB18D3">
            <w:pPr>
              <w:pStyle w:val="ListParagraph"/>
              <w:ind w:left="0"/>
              <w:rPr>
                <w:b/>
                <w:color w:val="000000" w:themeColor="text1"/>
                <w:sz w:val="16"/>
                <w:szCs w:val="16"/>
              </w:rPr>
            </w:pPr>
          </w:p>
        </w:tc>
      </w:tr>
      <w:tr w:rsidR="00A072BB" w:rsidRPr="00A072BB" w14:paraId="7998B93A" w14:textId="77777777" w:rsidTr="00C70973">
        <w:trPr>
          <w:trHeight w:val="975"/>
        </w:trPr>
        <w:tc>
          <w:tcPr>
            <w:tcW w:w="0" w:type="auto"/>
          </w:tcPr>
          <w:p w14:paraId="1A685FCB" w14:textId="77777777" w:rsidR="003F4286" w:rsidRPr="00A072BB" w:rsidRDefault="00C70973" w:rsidP="00CB18D3">
            <w:pPr>
              <w:pStyle w:val="ListParagraph"/>
              <w:ind w:left="0"/>
              <w:jc w:val="both"/>
              <w:rPr>
                <w:color w:val="000000" w:themeColor="text1"/>
                <w:sz w:val="16"/>
                <w:szCs w:val="16"/>
              </w:rPr>
            </w:pPr>
            <w:r w:rsidRPr="00A072BB">
              <w:rPr>
                <w:color w:val="000000" w:themeColor="text1"/>
                <w:sz w:val="16"/>
                <w:szCs w:val="16"/>
              </w:rPr>
              <w:t>6</w:t>
            </w:r>
          </w:p>
        </w:tc>
        <w:tc>
          <w:tcPr>
            <w:tcW w:w="10862" w:type="dxa"/>
            <w:gridSpan w:val="8"/>
          </w:tcPr>
          <w:p w14:paraId="312FB18C" w14:textId="77777777" w:rsidR="003F4286" w:rsidRPr="00A072BB" w:rsidRDefault="0009338D" w:rsidP="00CB18D3">
            <w:pPr>
              <w:pStyle w:val="ListParagraph"/>
              <w:ind w:left="0"/>
              <w:rPr>
                <w:rFonts w:ascii="Consolas" w:hAnsi="Consolas"/>
                <w:color w:val="000000" w:themeColor="text1"/>
                <w:sz w:val="15"/>
                <w:szCs w:val="15"/>
                <w:shd w:val="clear" w:color="auto" w:fill="FFFFFF"/>
              </w:rPr>
            </w:pPr>
            <w:r w:rsidRPr="00A072BB">
              <w:rPr>
                <w:rStyle w:val="sqlkeywordcolor"/>
                <w:rFonts w:ascii="Consolas" w:hAnsi="Consolas"/>
                <w:color w:val="000000" w:themeColor="text1"/>
                <w:sz w:val="15"/>
                <w:szCs w:val="15"/>
                <w:shd w:val="clear" w:color="auto" w:fill="FFFFFF"/>
              </w:rPr>
              <w:t>INSERT</w:t>
            </w:r>
            <w:r w:rsidR="00527EBC" w:rsidRPr="00A072BB">
              <w:rPr>
                <w:rFonts w:ascii="Consolas" w:hAnsi="Consolas"/>
                <w:color w:val="000000" w:themeColor="text1"/>
                <w:sz w:val="15"/>
                <w:szCs w:val="15"/>
                <w:shd w:val="clear" w:color="auto" w:fill="FFFFFF"/>
              </w:rPr>
              <w:t xml:space="preserve"> </w:t>
            </w:r>
            <w:r w:rsidRPr="00A072BB">
              <w:rPr>
                <w:rStyle w:val="sqlkeywordcolor"/>
                <w:rFonts w:ascii="Consolas" w:hAnsi="Consolas"/>
                <w:color w:val="000000" w:themeColor="text1"/>
                <w:sz w:val="15"/>
                <w:szCs w:val="15"/>
                <w:shd w:val="clear" w:color="auto" w:fill="FFFFFF"/>
              </w:rPr>
              <w:t>INTO</w:t>
            </w:r>
            <w:r w:rsidR="00336AD2" w:rsidRPr="00A072BB">
              <w:rPr>
                <w:rStyle w:val="sqlkeywordcolor"/>
                <w:rFonts w:ascii="Consolas" w:hAnsi="Consolas"/>
                <w:color w:val="000000" w:themeColor="text1"/>
                <w:sz w:val="15"/>
                <w:szCs w:val="15"/>
                <w:shd w:val="clear" w:color="auto" w:fill="FFFFFF"/>
              </w:rPr>
              <w:t xml:space="preserve"> </w:t>
            </w:r>
            <w:proofErr w:type="spellStart"/>
            <w:r w:rsidRPr="00A072BB">
              <w:rPr>
                <w:rStyle w:val="Emphasis"/>
                <w:rFonts w:ascii="Consolas" w:hAnsi="Consolas"/>
                <w:color w:val="000000" w:themeColor="text1"/>
                <w:sz w:val="15"/>
                <w:szCs w:val="15"/>
                <w:shd w:val="clear" w:color="auto" w:fill="FFFFFF"/>
              </w:rPr>
              <w:t>table_name</w:t>
            </w:r>
            <w:proofErr w:type="spellEnd"/>
            <w:r w:rsidRPr="00A072BB">
              <w:rPr>
                <w:rFonts w:ascii="Consolas" w:hAnsi="Consolas"/>
                <w:color w:val="000000" w:themeColor="text1"/>
                <w:sz w:val="15"/>
                <w:szCs w:val="15"/>
                <w:shd w:val="clear" w:color="auto" w:fill="FFFFFF"/>
              </w:rPr>
              <w:t> (</w:t>
            </w:r>
            <w:r w:rsidRPr="00A072BB">
              <w:rPr>
                <w:rStyle w:val="Emphasis"/>
                <w:rFonts w:ascii="Consolas" w:hAnsi="Consolas"/>
                <w:color w:val="000000" w:themeColor="text1"/>
                <w:sz w:val="15"/>
                <w:szCs w:val="15"/>
                <w:shd w:val="clear" w:color="auto" w:fill="FFFFFF"/>
              </w:rPr>
              <w:t>column1</w:t>
            </w:r>
            <w:r w:rsidRPr="00A072BB">
              <w:rPr>
                <w:rFonts w:ascii="Consolas" w:hAnsi="Consolas"/>
                <w:color w:val="000000" w:themeColor="text1"/>
                <w:sz w:val="15"/>
                <w:szCs w:val="15"/>
                <w:shd w:val="clear" w:color="auto" w:fill="FFFFFF"/>
              </w:rPr>
              <w:t>,</w:t>
            </w:r>
            <w:r w:rsidRPr="00A072BB">
              <w:rPr>
                <w:rStyle w:val="Emphasis"/>
                <w:rFonts w:ascii="Consolas" w:hAnsi="Consolas"/>
                <w:color w:val="000000" w:themeColor="text1"/>
                <w:sz w:val="15"/>
                <w:szCs w:val="15"/>
                <w:shd w:val="clear" w:color="auto" w:fill="FFFFFF"/>
              </w:rPr>
              <w:t> column3</w:t>
            </w:r>
            <w:r w:rsidRPr="00A072BB">
              <w:rPr>
                <w:rFonts w:ascii="Consolas" w:hAnsi="Consolas"/>
                <w:color w:val="000000" w:themeColor="text1"/>
                <w:sz w:val="15"/>
                <w:szCs w:val="15"/>
                <w:shd w:val="clear" w:color="auto" w:fill="FFFFFF"/>
              </w:rPr>
              <w:t>, ...)</w:t>
            </w:r>
            <w:r w:rsidRPr="00A072BB">
              <w:rPr>
                <w:rStyle w:val="sqlkeywordcolor"/>
                <w:rFonts w:ascii="Consolas" w:hAnsi="Consolas"/>
                <w:color w:val="000000" w:themeColor="text1"/>
                <w:sz w:val="15"/>
                <w:szCs w:val="15"/>
                <w:shd w:val="clear" w:color="auto" w:fill="FFFFFF"/>
              </w:rPr>
              <w:t>VALUES</w:t>
            </w:r>
            <w:r w:rsidRPr="00A072BB">
              <w:rPr>
                <w:rFonts w:ascii="Consolas" w:hAnsi="Consolas"/>
                <w:color w:val="000000" w:themeColor="text1"/>
                <w:sz w:val="15"/>
                <w:szCs w:val="15"/>
                <w:shd w:val="clear" w:color="auto" w:fill="FFFFFF"/>
              </w:rPr>
              <w:t> (</w:t>
            </w:r>
            <w:r w:rsidRPr="00A072BB">
              <w:rPr>
                <w:rStyle w:val="Emphasis"/>
                <w:rFonts w:ascii="Consolas" w:hAnsi="Consolas"/>
                <w:color w:val="000000" w:themeColor="text1"/>
                <w:sz w:val="15"/>
                <w:szCs w:val="15"/>
                <w:shd w:val="clear" w:color="auto" w:fill="FFFFFF"/>
              </w:rPr>
              <w:t>value1</w:t>
            </w:r>
            <w:r w:rsidRPr="00A072BB">
              <w:rPr>
                <w:rFonts w:ascii="Consolas" w:hAnsi="Consolas"/>
                <w:color w:val="000000" w:themeColor="text1"/>
                <w:sz w:val="15"/>
                <w:szCs w:val="15"/>
                <w:shd w:val="clear" w:color="auto" w:fill="FFFFFF"/>
              </w:rPr>
              <w:t>,</w:t>
            </w:r>
            <w:r w:rsidRPr="00A072BB">
              <w:rPr>
                <w:rStyle w:val="Emphasis"/>
                <w:rFonts w:ascii="Consolas" w:hAnsi="Consolas"/>
                <w:color w:val="000000" w:themeColor="text1"/>
                <w:sz w:val="15"/>
                <w:szCs w:val="15"/>
                <w:shd w:val="clear" w:color="auto" w:fill="FFFFFF"/>
              </w:rPr>
              <w:t> value3</w:t>
            </w:r>
            <w:r w:rsidRPr="00A072BB">
              <w:rPr>
                <w:rFonts w:ascii="Consolas" w:hAnsi="Consolas"/>
                <w:color w:val="000000" w:themeColor="text1"/>
                <w:sz w:val="15"/>
                <w:szCs w:val="15"/>
                <w:shd w:val="clear" w:color="auto" w:fill="FFFFFF"/>
              </w:rPr>
              <w:t>, ...);</w:t>
            </w:r>
          </w:p>
          <w:p w14:paraId="0DBB0BEF" w14:textId="77777777" w:rsidR="00DD3FD9" w:rsidRPr="00A072BB" w:rsidRDefault="00DD3FD9" w:rsidP="00CB18D3">
            <w:pPr>
              <w:pStyle w:val="ListParagraph"/>
              <w:ind w:left="0"/>
              <w:jc w:val="both"/>
              <w:rPr>
                <w:b/>
                <w:color w:val="000000" w:themeColor="text1"/>
                <w:sz w:val="16"/>
                <w:szCs w:val="16"/>
              </w:rPr>
            </w:pPr>
            <w:r w:rsidRPr="00A072BB">
              <w:rPr>
                <w:rFonts w:ascii="Consolas" w:hAnsi="Consolas"/>
                <w:color w:val="000000" w:themeColor="text1"/>
                <w:sz w:val="15"/>
                <w:szCs w:val="15"/>
                <w:shd w:val="clear" w:color="auto" w:fill="FFFFFF"/>
              </w:rPr>
              <w:t>Insert into stocks (</w:t>
            </w:r>
            <w:r w:rsidR="00336AD2" w:rsidRPr="00A072BB">
              <w:rPr>
                <w:b/>
                <w:color w:val="000000" w:themeColor="text1"/>
                <w:sz w:val="16"/>
                <w:szCs w:val="16"/>
              </w:rPr>
              <w:t>symbol, name, shares, price)  values (“TOM”, “</w:t>
            </w:r>
            <w:proofErr w:type="spellStart"/>
            <w:r w:rsidR="00336AD2" w:rsidRPr="00A072BB">
              <w:rPr>
                <w:b/>
                <w:color w:val="000000" w:themeColor="text1"/>
                <w:sz w:val="16"/>
                <w:szCs w:val="16"/>
              </w:rPr>
              <w:t>thomasinc</w:t>
            </w:r>
            <w:proofErr w:type="spellEnd"/>
            <w:r w:rsidR="00336AD2" w:rsidRPr="00A072BB">
              <w:rPr>
                <w:b/>
                <w:color w:val="000000" w:themeColor="text1"/>
                <w:sz w:val="16"/>
                <w:szCs w:val="16"/>
              </w:rPr>
              <w:t>”, 10, 100);</w:t>
            </w:r>
          </w:p>
          <w:p w14:paraId="4649002E" w14:textId="38BD1800" w:rsidR="00047CED" w:rsidRPr="00A072BB" w:rsidRDefault="00047CED" w:rsidP="00CB18D3">
            <w:pPr>
              <w:pStyle w:val="ListParagraph"/>
              <w:ind w:left="0"/>
              <w:jc w:val="both"/>
              <w:rPr>
                <w:color w:val="000000" w:themeColor="text1"/>
                <w:sz w:val="16"/>
                <w:szCs w:val="16"/>
              </w:rPr>
            </w:pPr>
          </w:p>
        </w:tc>
      </w:tr>
      <w:tr w:rsidR="00A072BB" w:rsidRPr="00A072BB" w14:paraId="11D4CEDA" w14:textId="77777777" w:rsidTr="00134954">
        <w:trPr>
          <w:trHeight w:val="2690"/>
        </w:trPr>
        <w:tc>
          <w:tcPr>
            <w:tcW w:w="0" w:type="auto"/>
          </w:tcPr>
          <w:p w14:paraId="7306E213" w14:textId="77777777" w:rsidR="00C70973" w:rsidRPr="00A072BB" w:rsidRDefault="00C70973" w:rsidP="00CB18D3">
            <w:pPr>
              <w:pStyle w:val="ListParagraph"/>
              <w:ind w:left="0"/>
              <w:jc w:val="both"/>
              <w:rPr>
                <w:color w:val="000000" w:themeColor="text1"/>
                <w:sz w:val="16"/>
                <w:szCs w:val="16"/>
              </w:rPr>
            </w:pPr>
            <w:r w:rsidRPr="00A072BB">
              <w:rPr>
                <w:color w:val="000000" w:themeColor="text1"/>
                <w:sz w:val="16"/>
                <w:szCs w:val="16"/>
              </w:rPr>
              <w:lastRenderedPageBreak/>
              <w:t>7</w:t>
            </w:r>
          </w:p>
        </w:tc>
        <w:tc>
          <w:tcPr>
            <w:tcW w:w="10862" w:type="dxa"/>
            <w:gridSpan w:val="8"/>
          </w:tcPr>
          <w:p w14:paraId="6A1BE46B" w14:textId="77777777" w:rsidR="00C70973" w:rsidRPr="00A072BB" w:rsidRDefault="00C70973" w:rsidP="00CB18D3">
            <w:pPr>
              <w:pStyle w:val="ListParagraph"/>
              <w:ind w:left="0"/>
              <w:jc w:val="both"/>
              <w:rPr>
                <w:b/>
                <w:color w:val="000000" w:themeColor="text1"/>
                <w:sz w:val="16"/>
                <w:szCs w:val="16"/>
              </w:rPr>
            </w:pPr>
            <w:proofErr w:type="spellStart"/>
            <w:r w:rsidRPr="00A072BB">
              <w:rPr>
                <w:b/>
                <w:color w:val="000000" w:themeColor="text1"/>
                <w:sz w:val="16"/>
                <w:szCs w:val="16"/>
              </w:rPr>
              <w:t>Sql</w:t>
            </w:r>
            <w:proofErr w:type="spellEnd"/>
            <w:r w:rsidRPr="00A072BB">
              <w:rPr>
                <w:b/>
                <w:color w:val="000000" w:themeColor="text1"/>
                <w:sz w:val="16"/>
                <w:szCs w:val="16"/>
              </w:rPr>
              <w:t xml:space="preserve"> Transaction</w:t>
            </w:r>
          </w:p>
          <w:p w14:paraId="4B16BDE7" w14:textId="77777777" w:rsidR="00C70973" w:rsidRPr="00A072BB" w:rsidRDefault="00C70973" w:rsidP="00CB18D3">
            <w:pPr>
              <w:pStyle w:val="ListParagraph"/>
              <w:jc w:val="both"/>
              <w:rPr>
                <w:b/>
                <w:color w:val="000000" w:themeColor="text1"/>
                <w:sz w:val="16"/>
                <w:szCs w:val="16"/>
              </w:rPr>
            </w:pPr>
            <w:proofErr w:type="spellStart"/>
            <w:r w:rsidRPr="00A072BB">
              <w:rPr>
                <w:b/>
                <w:color w:val="000000" w:themeColor="text1"/>
                <w:sz w:val="16"/>
                <w:szCs w:val="16"/>
              </w:rPr>
              <w:t>db.execute</w:t>
            </w:r>
            <w:proofErr w:type="spellEnd"/>
            <w:r w:rsidRPr="00A072BB">
              <w:rPr>
                <w:b/>
                <w:color w:val="000000" w:themeColor="text1"/>
                <w:sz w:val="16"/>
                <w:szCs w:val="16"/>
              </w:rPr>
              <w:t>("</w:t>
            </w:r>
            <w:r w:rsidRPr="00A072BB">
              <w:rPr>
                <w:b/>
                <w:color w:val="000000" w:themeColor="text1"/>
                <w:sz w:val="26"/>
                <w:szCs w:val="16"/>
              </w:rPr>
              <w:t>BEGIN TRANSACTION"</w:t>
            </w:r>
            <w:r w:rsidRPr="00A072BB">
              <w:rPr>
                <w:b/>
                <w:color w:val="000000" w:themeColor="text1"/>
                <w:sz w:val="16"/>
                <w:szCs w:val="16"/>
              </w:rPr>
              <w:t>)</w:t>
            </w:r>
          </w:p>
          <w:p w14:paraId="42802960" w14:textId="77777777" w:rsidR="00C70973" w:rsidRPr="00A072BB" w:rsidRDefault="00C70973" w:rsidP="00CB18D3">
            <w:pPr>
              <w:pStyle w:val="ListParagraph"/>
              <w:jc w:val="both"/>
              <w:rPr>
                <w:b/>
                <w:color w:val="000000" w:themeColor="text1"/>
                <w:sz w:val="16"/>
                <w:szCs w:val="16"/>
              </w:rPr>
            </w:pPr>
          </w:p>
          <w:p w14:paraId="49C01547" w14:textId="77777777" w:rsidR="00C70973" w:rsidRPr="00A072BB" w:rsidRDefault="00C70973" w:rsidP="00CB18D3">
            <w:pPr>
              <w:pStyle w:val="ListParagraph"/>
              <w:jc w:val="both"/>
              <w:rPr>
                <w:b/>
                <w:color w:val="000000" w:themeColor="text1"/>
                <w:sz w:val="16"/>
                <w:szCs w:val="16"/>
              </w:rPr>
            </w:pPr>
            <w:r w:rsidRPr="00A072BB">
              <w:rPr>
                <w:b/>
                <w:color w:val="000000" w:themeColor="text1"/>
                <w:sz w:val="16"/>
                <w:szCs w:val="16"/>
              </w:rPr>
              <w:t xml:space="preserve">rows = </w:t>
            </w:r>
            <w:proofErr w:type="spellStart"/>
            <w:r w:rsidRPr="00A072BB">
              <w:rPr>
                <w:b/>
                <w:color w:val="000000" w:themeColor="text1"/>
                <w:sz w:val="16"/>
                <w:szCs w:val="16"/>
              </w:rPr>
              <w:t>db.execute</w:t>
            </w:r>
            <w:proofErr w:type="spellEnd"/>
            <w:r w:rsidRPr="00A072BB">
              <w:rPr>
                <w:b/>
                <w:color w:val="000000" w:themeColor="text1"/>
                <w:sz w:val="16"/>
                <w:szCs w:val="16"/>
              </w:rPr>
              <w:t>("SELECT likes FROM posts WHERE id = ?", id);</w:t>
            </w:r>
          </w:p>
          <w:p w14:paraId="68FD109E" w14:textId="77777777" w:rsidR="00C70973" w:rsidRPr="00A072BB" w:rsidRDefault="00C70973" w:rsidP="00CB18D3">
            <w:pPr>
              <w:jc w:val="both"/>
              <w:rPr>
                <w:b/>
                <w:color w:val="000000" w:themeColor="text1"/>
                <w:sz w:val="16"/>
                <w:szCs w:val="16"/>
              </w:rPr>
            </w:pPr>
            <w:proofErr w:type="spellStart"/>
            <w:proofErr w:type="gramStart"/>
            <w:r w:rsidRPr="00A072BB">
              <w:rPr>
                <w:b/>
                <w:color w:val="000000" w:themeColor="text1"/>
                <w:sz w:val="16"/>
                <w:szCs w:val="16"/>
              </w:rPr>
              <w:t>db.execute</w:t>
            </w:r>
            <w:proofErr w:type="spellEnd"/>
            <w:r w:rsidRPr="00A072BB">
              <w:rPr>
                <w:b/>
                <w:color w:val="000000" w:themeColor="text1"/>
                <w:sz w:val="16"/>
                <w:szCs w:val="16"/>
              </w:rPr>
              <w:t>(</w:t>
            </w:r>
            <w:proofErr w:type="gramEnd"/>
            <w:r w:rsidRPr="00A072BB">
              <w:rPr>
                <w:b/>
                <w:color w:val="000000" w:themeColor="text1"/>
                <w:sz w:val="16"/>
                <w:szCs w:val="16"/>
              </w:rPr>
              <w:t>"UPDATE posts SET likes = ? WHERE id = ?", likes +1, id);</w:t>
            </w:r>
          </w:p>
          <w:p w14:paraId="4F7376B5" w14:textId="77777777" w:rsidR="00C70973" w:rsidRPr="00A072BB" w:rsidRDefault="00C70973" w:rsidP="00CB18D3">
            <w:pPr>
              <w:pStyle w:val="ListParagraph"/>
              <w:jc w:val="both"/>
              <w:rPr>
                <w:b/>
                <w:color w:val="000000" w:themeColor="text1"/>
                <w:sz w:val="16"/>
                <w:szCs w:val="16"/>
              </w:rPr>
            </w:pPr>
            <w:proofErr w:type="spellStart"/>
            <w:r w:rsidRPr="00A072BB">
              <w:rPr>
                <w:b/>
                <w:color w:val="000000" w:themeColor="text1"/>
                <w:sz w:val="16"/>
                <w:szCs w:val="16"/>
              </w:rPr>
              <w:t>db.execute</w:t>
            </w:r>
            <w:proofErr w:type="spellEnd"/>
            <w:r w:rsidRPr="00A072BB">
              <w:rPr>
                <w:b/>
                <w:color w:val="000000" w:themeColor="text1"/>
                <w:sz w:val="16"/>
                <w:szCs w:val="16"/>
              </w:rPr>
              <w:t xml:space="preserve"> (</w:t>
            </w:r>
            <w:r w:rsidRPr="00A072BB">
              <w:rPr>
                <w:b/>
                <w:color w:val="000000" w:themeColor="text1"/>
                <w:sz w:val="38"/>
                <w:szCs w:val="16"/>
              </w:rPr>
              <w:t>commit</w:t>
            </w:r>
            <w:r w:rsidRPr="00A072BB">
              <w:rPr>
                <w:b/>
                <w:color w:val="000000" w:themeColor="text1"/>
                <w:sz w:val="16"/>
                <w:szCs w:val="16"/>
              </w:rPr>
              <w:t>)</w:t>
            </w:r>
          </w:p>
          <w:p w14:paraId="1B9DDA85" w14:textId="77777777" w:rsidR="00C70973" w:rsidRPr="00A072BB" w:rsidRDefault="00C70973" w:rsidP="00CB18D3">
            <w:pPr>
              <w:pStyle w:val="ListParagraph"/>
              <w:ind w:left="0"/>
              <w:jc w:val="both"/>
              <w:rPr>
                <w:rFonts w:ascii="Consolas" w:hAnsi="Consolas"/>
                <w:color w:val="000000" w:themeColor="text1"/>
                <w:sz w:val="15"/>
                <w:szCs w:val="15"/>
                <w:shd w:val="clear" w:color="auto" w:fill="FFFFFF"/>
              </w:rPr>
            </w:pPr>
          </w:p>
        </w:tc>
      </w:tr>
      <w:tr w:rsidR="00A072BB" w:rsidRPr="00A072BB" w14:paraId="2F70492F" w14:textId="77777777" w:rsidTr="00E551E9">
        <w:tc>
          <w:tcPr>
            <w:tcW w:w="0" w:type="auto"/>
          </w:tcPr>
          <w:p w14:paraId="2C102CF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399697B" w14:textId="77777777" w:rsidR="003F4286" w:rsidRPr="00A072BB" w:rsidRDefault="00DD3FD9" w:rsidP="00CB18D3">
            <w:pPr>
              <w:pStyle w:val="ListParagraph"/>
              <w:ind w:left="0"/>
              <w:jc w:val="both"/>
              <w:rPr>
                <w:color w:val="000000" w:themeColor="text1"/>
                <w:sz w:val="16"/>
                <w:szCs w:val="16"/>
              </w:rPr>
            </w:pPr>
            <w:r w:rsidRPr="007C7D10">
              <w:rPr>
                <w:rStyle w:val="sqlkeywordcolor"/>
                <w:rFonts w:ascii="Consolas" w:hAnsi="Consolas"/>
                <w:color w:val="000000" w:themeColor="text1"/>
                <w:sz w:val="21"/>
                <w:szCs w:val="15"/>
                <w:shd w:val="clear" w:color="auto" w:fill="FFFFFF"/>
              </w:rPr>
              <w:t>DELETE</w:t>
            </w:r>
            <w:r w:rsidRPr="007C7D10">
              <w:rPr>
                <w:rFonts w:ascii="Consolas" w:hAnsi="Consolas"/>
                <w:color w:val="000000" w:themeColor="text1"/>
                <w:sz w:val="21"/>
                <w:szCs w:val="15"/>
                <w:shd w:val="clear" w:color="auto" w:fill="FFFFFF"/>
              </w:rPr>
              <w:t> </w:t>
            </w:r>
            <w:r w:rsidRPr="007C7D10">
              <w:rPr>
                <w:rStyle w:val="sqlkeywordcolor"/>
                <w:rFonts w:ascii="Consolas" w:hAnsi="Consolas"/>
                <w:color w:val="000000" w:themeColor="text1"/>
                <w:sz w:val="21"/>
                <w:szCs w:val="15"/>
                <w:shd w:val="clear" w:color="auto" w:fill="FFFFFF"/>
              </w:rPr>
              <w:t>FROM</w:t>
            </w:r>
            <w:r w:rsidRPr="007C7D10">
              <w:rPr>
                <w:rFonts w:ascii="Consolas" w:hAnsi="Consolas"/>
                <w:color w:val="000000" w:themeColor="text1"/>
                <w:sz w:val="21"/>
                <w:szCs w:val="15"/>
                <w:shd w:val="clear" w:color="auto" w:fill="FFFFFF"/>
              </w:rPr>
              <w:t> </w:t>
            </w:r>
            <w:r w:rsidRPr="007C7D10">
              <w:rPr>
                <w:rStyle w:val="Emphasis"/>
                <w:rFonts w:ascii="Consolas" w:hAnsi="Consolas"/>
                <w:color w:val="000000" w:themeColor="text1"/>
                <w:sz w:val="21"/>
                <w:szCs w:val="15"/>
                <w:shd w:val="clear" w:color="auto" w:fill="FFFFFF"/>
              </w:rPr>
              <w:t>users </w:t>
            </w:r>
            <w:r w:rsidRPr="007C7D10">
              <w:rPr>
                <w:rStyle w:val="sqlkeywordcolor"/>
                <w:rFonts w:ascii="Consolas" w:hAnsi="Consolas"/>
                <w:color w:val="000000" w:themeColor="text1"/>
                <w:sz w:val="21"/>
                <w:szCs w:val="15"/>
                <w:shd w:val="clear" w:color="auto" w:fill="FFFFFF"/>
              </w:rPr>
              <w:t>WHERE</w:t>
            </w:r>
            <w:r w:rsidRPr="007C7D10">
              <w:rPr>
                <w:rFonts w:ascii="Consolas" w:hAnsi="Consolas"/>
                <w:color w:val="000000" w:themeColor="text1"/>
                <w:sz w:val="21"/>
                <w:szCs w:val="15"/>
                <w:shd w:val="clear" w:color="auto" w:fill="FFFFFF"/>
              </w:rPr>
              <w:t> </w:t>
            </w:r>
            <w:r w:rsidRPr="007C7D10">
              <w:rPr>
                <w:rStyle w:val="Emphasis"/>
                <w:rFonts w:ascii="Consolas" w:hAnsi="Consolas"/>
                <w:color w:val="000000" w:themeColor="text1"/>
                <w:sz w:val="21"/>
                <w:szCs w:val="15"/>
                <w:shd w:val="clear" w:color="auto" w:fill="FFFFFF"/>
              </w:rPr>
              <w:t>id = 1;</w:t>
            </w:r>
          </w:p>
        </w:tc>
      </w:tr>
      <w:tr w:rsidR="00A072BB" w:rsidRPr="00A072BB" w14:paraId="2B8538CF" w14:textId="77777777" w:rsidTr="00E551E9">
        <w:tc>
          <w:tcPr>
            <w:tcW w:w="0" w:type="auto"/>
          </w:tcPr>
          <w:p w14:paraId="01B45E1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F89DC1C" w14:textId="77777777" w:rsidR="007445A8" w:rsidRPr="00A072BB" w:rsidRDefault="007445A8" w:rsidP="00CB18D3">
            <w:pPr>
              <w:pStyle w:val="HTMLPreformatted"/>
              <w:textAlignment w:val="baseline"/>
              <w:rPr>
                <w:rFonts w:ascii="inherit" w:hAnsi="inherit"/>
                <w:color w:val="000000" w:themeColor="text1"/>
                <w:sz w:val="12"/>
                <w:szCs w:val="12"/>
                <w:bdr w:val="none" w:sz="0" w:space="0" w:color="auto" w:frame="1"/>
              </w:rPr>
            </w:pPr>
            <w:r w:rsidRPr="00A072BB">
              <w:rPr>
                <w:color w:val="000000" w:themeColor="text1"/>
                <w:sz w:val="16"/>
                <w:szCs w:val="16"/>
              </w:rPr>
              <w:t xml:space="preserve">GET LAST RECORD= </w:t>
            </w:r>
            <w:r w:rsidR="00527EBC" w:rsidRPr="00A072BB">
              <w:rPr>
                <w:color w:val="000000" w:themeColor="text1"/>
                <w:sz w:val="16"/>
                <w:szCs w:val="16"/>
              </w:rPr>
              <w:t>1:</w:t>
            </w:r>
            <w:r w:rsidRPr="00A072BB">
              <w:rPr>
                <w:color w:val="000000" w:themeColor="text1"/>
                <w:sz w:val="16"/>
                <w:szCs w:val="16"/>
              </w:rPr>
              <w:t xml:space="preserve"> </w:t>
            </w:r>
            <w:r w:rsidRPr="00A072BB">
              <w:rPr>
                <w:rFonts w:ascii="inherit" w:hAnsi="inherit"/>
                <w:color w:val="000000" w:themeColor="text1"/>
                <w:sz w:val="12"/>
                <w:szCs w:val="12"/>
                <w:bdr w:val="none" w:sz="0" w:space="0" w:color="auto" w:frame="1"/>
              </w:rPr>
              <w:t>SELECT * FROM table ORDER BY column DESC LIMIT 1;</w:t>
            </w:r>
          </w:p>
          <w:p w14:paraId="66CE1CE0" w14:textId="062218CD" w:rsidR="003F4286" w:rsidRPr="00A072BB" w:rsidRDefault="00527EBC"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r w:rsidRPr="00A072BB">
              <w:rPr>
                <w:rFonts w:ascii="inherit" w:eastAsia="Times New Roman" w:hAnsi="inherit" w:cs="Courier New"/>
                <w:color w:val="000000" w:themeColor="text1"/>
                <w:sz w:val="12"/>
                <w:szCs w:val="12"/>
                <w:bdr w:val="none" w:sz="0" w:space="0" w:color="auto" w:frame="1"/>
              </w:rPr>
              <w:t xml:space="preserve">2: </w:t>
            </w:r>
            <w:r w:rsidR="004A5A84" w:rsidRPr="00A072BB">
              <w:rPr>
                <w:rFonts w:ascii="inherit" w:eastAsia="Times New Roman" w:hAnsi="inherit" w:cs="Courier New"/>
                <w:color w:val="000000" w:themeColor="text1"/>
                <w:sz w:val="12"/>
                <w:szCs w:val="12"/>
                <w:bdr w:val="none" w:sz="0" w:space="0" w:color="auto" w:frame="1"/>
              </w:rPr>
              <w:t>SELECT *     FROM    TABLE</w:t>
            </w:r>
            <w:r w:rsidR="00007B73" w:rsidRPr="00A072BB">
              <w:rPr>
                <w:rFonts w:ascii="inherit" w:eastAsia="Times New Roman" w:hAnsi="inherit" w:cs="Courier New"/>
                <w:color w:val="000000" w:themeColor="text1"/>
                <w:sz w:val="12"/>
                <w:szCs w:val="12"/>
                <w:bdr w:val="none" w:sz="0" w:space="0" w:color="auto" w:frame="1"/>
              </w:rPr>
              <w:t xml:space="preserve"> </w:t>
            </w:r>
            <w:r w:rsidR="004A5A84" w:rsidRPr="00A072BB">
              <w:rPr>
                <w:rFonts w:ascii="inherit" w:eastAsia="Times New Roman" w:hAnsi="inherit" w:cs="Courier New"/>
                <w:color w:val="000000" w:themeColor="text1"/>
                <w:sz w:val="12"/>
                <w:szCs w:val="12"/>
                <w:bdr w:val="none" w:sz="0" w:space="0" w:color="auto" w:frame="1"/>
              </w:rPr>
              <w:t xml:space="preserve">    WHERE   I</w:t>
            </w:r>
            <w:r w:rsidR="002B5450">
              <w:rPr>
                <w:rFonts w:ascii="inherit" w:eastAsia="Times New Roman" w:hAnsi="inherit" w:cs="Courier New"/>
                <w:color w:val="000000" w:themeColor="text1"/>
                <w:sz w:val="12"/>
                <w:szCs w:val="12"/>
                <w:bdr w:val="none" w:sz="0" w:space="0" w:color="auto" w:frame="1"/>
              </w:rPr>
              <w:softHyphen/>
            </w:r>
            <w:r w:rsidR="002B5450">
              <w:rPr>
                <w:rFonts w:ascii="inherit" w:eastAsia="Times New Roman" w:hAnsi="inherit" w:cs="Courier New"/>
                <w:color w:val="000000" w:themeColor="text1"/>
                <w:sz w:val="12"/>
                <w:szCs w:val="12"/>
                <w:bdr w:val="none" w:sz="0" w:space="0" w:color="auto" w:frame="1"/>
              </w:rPr>
              <w:softHyphen/>
            </w:r>
            <w:r w:rsidR="004A5A84" w:rsidRPr="00A072BB">
              <w:rPr>
                <w:rFonts w:ascii="inherit" w:eastAsia="Times New Roman" w:hAnsi="inherit" w:cs="Courier New"/>
                <w:color w:val="000000" w:themeColor="text1"/>
                <w:sz w:val="12"/>
                <w:szCs w:val="12"/>
                <w:bdr w:val="none" w:sz="0" w:space="0" w:color="auto" w:frame="1"/>
              </w:rPr>
              <w:t>D</w:t>
            </w:r>
            <w:r w:rsidR="00614AF6" w:rsidRPr="00A072BB">
              <w:rPr>
                <w:rFonts w:ascii="inherit" w:eastAsia="Times New Roman" w:hAnsi="inherit" w:cs="Courier New"/>
                <w:color w:val="000000" w:themeColor="text1"/>
                <w:sz w:val="12"/>
                <w:szCs w:val="12"/>
                <w:bdr w:val="none" w:sz="0" w:space="0" w:color="auto" w:frame="1"/>
              </w:rPr>
              <w:t xml:space="preserve"> = (SELECT MAX(ID)  FROM TABLE);</w:t>
            </w:r>
          </w:p>
          <w:p w14:paraId="0C36B424"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r w:rsidRPr="00A072BB">
              <w:rPr>
                <w:rFonts w:ascii="inherit" w:eastAsia="Times New Roman" w:hAnsi="inherit" w:cs="Courier New"/>
                <w:color w:val="000000" w:themeColor="text1"/>
                <w:sz w:val="12"/>
                <w:szCs w:val="12"/>
                <w:bdr w:val="none" w:sz="0" w:space="0" w:color="auto" w:frame="1"/>
              </w:rPr>
              <w:t>working:</w:t>
            </w:r>
          </w:p>
          <w:p w14:paraId="29A978BC" w14:textId="77777777" w:rsidR="00614AF6" w:rsidRPr="00A072BB" w:rsidRDefault="00614AF6" w:rsidP="00CB18D3">
            <w:pPr>
              <w:spacing w:line="330" w:lineRule="atLeast"/>
              <w:rPr>
                <w:rFonts w:ascii="Consolas" w:eastAsia="Times New Roman" w:hAnsi="Consolas" w:cs="Times New Roman"/>
                <w:color w:val="000000" w:themeColor="text1"/>
                <w:sz w:val="16"/>
                <w:szCs w:val="16"/>
              </w:rPr>
            </w:pPr>
            <w:proofErr w:type="spellStart"/>
            <w:r w:rsidRPr="00A072BB">
              <w:rPr>
                <w:rFonts w:ascii="Consolas" w:eastAsia="Times New Roman" w:hAnsi="Consolas" w:cs="Times New Roman"/>
                <w:color w:val="000000" w:themeColor="text1"/>
                <w:sz w:val="16"/>
                <w:szCs w:val="16"/>
              </w:rPr>
              <w:t>inserted_stock_ld</w:t>
            </w:r>
            <w:proofErr w:type="spellEnd"/>
            <w:r w:rsidRPr="00A072BB">
              <w:rPr>
                <w:rFonts w:ascii="Consolas" w:eastAsia="Times New Roman" w:hAnsi="Consolas" w:cs="Times New Roman"/>
                <w:color w:val="000000" w:themeColor="text1"/>
                <w:sz w:val="16"/>
                <w:szCs w:val="16"/>
              </w:rPr>
              <w:t xml:space="preserve"> = </w:t>
            </w:r>
            <w:proofErr w:type="spellStart"/>
            <w:r w:rsidRPr="00A072BB">
              <w:rPr>
                <w:rFonts w:ascii="Consolas" w:eastAsia="Times New Roman" w:hAnsi="Consolas" w:cs="Times New Roman"/>
                <w:color w:val="000000" w:themeColor="text1"/>
                <w:sz w:val="16"/>
                <w:szCs w:val="16"/>
              </w:rPr>
              <w:t>db.execute</w:t>
            </w:r>
            <w:proofErr w:type="spellEnd"/>
            <w:r w:rsidRPr="00A072BB">
              <w:rPr>
                <w:rFonts w:ascii="Consolas" w:eastAsia="Times New Roman" w:hAnsi="Consolas" w:cs="Times New Roman"/>
                <w:color w:val="000000" w:themeColor="text1"/>
                <w:sz w:val="16"/>
                <w:szCs w:val="16"/>
              </w:rPr>
              <w:t>("SELECT * FROM stocks ORDER BY id DESC LIMIT 1")</w:t>
            </w:r>
          </w:p>
          <w:p w14:paraId="65898BDA"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p>
          <w:p w14:paraId="68C715F1"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000000" w:themeColor="text1"/>
                <w:sz w:val="12"/>
                <w:szCs w:val="12"/>
                <w:bdr w:val="none" w:sz="0" w:space="0" w:color="auto" w:frame="1"/>
              </w:rPr>
            </w:pPr>
          </w:p>
          <w:p w14:paraId="38A1A009" w14:textId="77777777" w:rsidR="00614AF6" w:rsidRPr="00A072BB" w:rsidRDefault="00614AF6"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ar(--ff-mono)" w:eastAsia="Times New Roman" w:hAnsi="var(--ff-mono)" w:cs="Courier New"/>
                <w:color w:val="000000" w:themeColor="text1"/>
                <w:sz w:val="12"/>
                <w:szCs w:val="12"/>
              </w:rPr>
            </w:pPr>
          </w:p>
        </w:tc>
      </w:tr>
      <w:tr w:rsidR="00A072BB" w:rsidRPr="00A072BB" w14:paraId="1B4386B8" w14:textId="77777777" w:rsidTr="00E551E9">
        <w:tc>
          <w:tcPr>
            <w:tcW w:w="0" w:type="auto"/>
          </w:tcPr>
          <w:p w14:paraId="30E1383D"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4B374A3C" w14:textId="77777777" w:rsidR="00262EAC" w:rsidRPr="00A072BB" w:rsidRDefault="00262EAC" w:rsidP="00CB18D3">
            <w:pPr>
              <w:pStyle w:val="HTMLPreformatted"/>
              <w:numPr>
                <w:ilvl w:val="0"/>
                <w:numId w:val="5"/>
              </w:numPr>
              <w:pBdr>
                <w:top w:val="single" w:sz="6" w:space="8" w:color="DDDDDD"/>
                <w:left w:val="single" w:sz="36" w:space="8" w:color="9FA7D9"/>
                <w:bottom w:val="single" w:sz="6" w:space="8" w:color="DDDDDD"/>
                <w:right w:val="single" w:sz="6" w:space="8" w:color="DDDDDD"/>
              </w:pBdr>
              <w:jc w:val="both"/>
              <w:rPr>
                <w:color w:val="000000" w:themeColor="text1"/>
                <w:sz w:val="16"/>
                <w:szCs w:val="16"/>
              </w:rPr>
            </w:pPr>
            <w:r w:rsidRPr="00A072BB">
              <w:rPr>
                <w:b/>
                <w:color w:val="000000" w:themeColor="text1"/>
                <w:sz w:val="16"/>
                <w:szCs w:val="16"/>
              </w:rPr>
              <w:t>DROP COLUMN:</w:t>
            </w:r>
            <w:r w:rsidRPr="00A072BB">
              <w:rPr>
                <w:color w:val="000000" w:themeColor="text1"/>
                <w:sz w:val="16"/>
                <w:szCs w:val="16"/>
              </w:rPr>
              <w:t xml:space="preserve"> ALTER TABLE &lt;TABLENAME&gt; DROP COLUMN &lt;COLUMNNAME&gt;;</w:t>
            </w:r>
          </w:p>
          <w:p w14:paraId="2327C3FA" w14:textId="77777777" w:rsidR="00262EAC" w:rsidRPr="00A072BB" w:rsidRDefault="00262EAC" w:rsidP="00CB18D3">
            <w:pPr>
              <w:pStyle w:val="HTMLPreformatted"/>
              <w:pBdr>
                <w:top w:val="single" w:sz="6" w:space="8" w:color="DDDDDD"/>
                <w:left w:val="single" w:sz="36" w:space="8" w:color="9FA7D9"/>
                <w:bottom w:val="single" w:sz="6" w:space="8" w:color="DDDDDD"/>
                <w:right w:val="single" w:sz="6" w:space="8" w:color="DDDDDD"/>
              </w:pBdr>
              <w:jc w:val="both"/>
              <w:rPr>
                <w:color w:val="000000" w:themeColor="text1"/>
                <w:sz w:val="16"/>
                <w:szCs w:val="16"/>
              </w:rPr>
            </w:pPr>
          </w:p>
          <w:p w14:paraId="4796220A" w14:textId="77777777" w:rsidR="00007B73" w:rsidRPr="00A072BB" w:rsidRDefault="00007B73" w:rsidP="00CB18D3">
            <w:pPr>
              <w:pStyle w:val="HTMLPreformatted"/>
              <w:numPr>
                <w:ilvl w:val="0"/>
                <w:numId w:val="5"/>
              </w:numPr>
              <w:pBdr>
                <w:top w:val="single" w:sz="6" w:space="8" w:color="DDDDDD"/>
                <w:left w:val="single" w:sz="36" w:space="8" w:color="9FA7D9"/>
                <w:bottom w:val="single" w:sz="6" w:space="8" w:color="DDDDDD"/>
                <w:right w:val="single" w:sz="6" w:space="8" w:color="DDDDDD"/>
              </w:pBdr>
              <w:jc w:val="both"/>
              <w:rPr>
                <w:rFonts w:ascii="Consolas" w:hAnsi="Consolas"/>
                <w:color w:val="000000" w:themeColor="text1"/>
                <w:sz w:val="15"/>
                <w:szCs w:val="15"/>
              </w:rPr>
            </w:pPr>
            <w:r w:rsidRPr="00A072BB">
              <w:rPr>
                <w:b/>
                <w:color w:val="000000" w:themeColor="text1"/>
                <w:sz w:val="16"/>
                <w:szCs w:val="16"/>
              </w:rPr>
              <w:t>ADD NEW COLUMN</w:t>
            </w:r>
            <w:r w:rsidRPr="00A072BB">
              <w:rPr>
                <w:color w:val="000000" w:themeColor="text1"/>
                <w:sz w:val="16"/>
                <w:szCs w:val="16"/>
              </w:rPr>
              <w:t xml:space="preserve">= </w:t>
            </w:r>
            <w:r w:rsidR="00ED3E77" w:rsidRPr="00A072BB">
              <w:rPr>
                <w:rFonts w:ascii="Consolas" w:hAnsi="Consolas"/>
                <w:color w:val="000000" w:themeColor="text1"/>
                <w:sz w:val="15"/>
                <w:szCs w:val="15"/>
              </w:rPr>
              <w:t xml:space="preserve">ALTER TABLE </w:t>
            </w:r>
            <w:proofErr w:type="spellStart"/>
            <w:r w:rsidR="00ED3E77" w:rsidRPr="00A072BB">
              <w:rPr>
                <w:rFonts w:ascii="Consolas" w:hAnsi="Consolas"/>
                <w:color w:val="000000" w:themeColor="text1"/>
                <w:sz w:val="15"/>
                <w:szCs w:val="15"/>
              </w:rPr>
              <w:t>userstocks</w:t>
            </w:r>
            <w:proofErr w:type="spellEnd"/>
            <w:r w:rsidR="00523658" w:rsidRPr="00A072BB">
              <w:rPr>
                <w:rFonts w:ascii="Consolas" w:hAnsi="Consolas"/>
                <w:color w:val="000000" w:themeColor="text1"/>
                <w:sz w:val="15"/>
                <w:szCs w:val="15"/>
              </w:rPr>
              <w:t xml:space="preserve"> </w:t>
            </w:r>
            <w:r w:rsidR="00ED3E77" w:rsidRPr="00A072BB">
              <w:rPr>
                <w:rFonts w:ascii="Consolas" w:hAnsi="Consolas"/>
                <w:color w:val="000000" w:themeColor="text1"/>
                <w:sz w:val="15"/>
                <w:szCs w:val="15"/>
              </w:rPr>
              <w:t xml:space="preserve">ADD </w:t>
            </w:r>
            <w:proofErr w:type="spellStart"/>
            <w:r w:rsidR="00ED3E77" w:rsidRPr="00A072BB">
              <w:rPr>
                <w:rFonts w:ascii="Consolas" w:hAnsi="Consolas"/>
                <w:color w:val="000000" w:themeColor="text1"/>
                <w:sz w:val="15"/>
                <w:szCs w:val="15"/>
              </w:rPr>
              <w:t>transaction_type</w:t>
            </w:r>
            <w:proofErr w:type="spellEnd"/>
            <w:r w:rsidRPr="00A072BB">
              <w:rPr>
                <w:rFonts w:ascii="Consolas" w:hAnsi="Consolas"/>
                <w:color w:val="000000" w:themeColor="text1"/>
                <w:sz w:val="15"/>
                <w:szCs w:val="15"/>
              </w:rPr>
              <w:t xml:space="preserve"> </w:t>
            </w:r>
            <w:r w:rsidR="00ED3E77" w:rsidRPr="00A072BB">
              <w:rPr>
                <w:rFonts w:ascii="Consolas" w:hAnsi="Consolas"/>
                <w:color w:val="000000" w:themeColor="text1"/>
                <w:sz w:val="15"/>
                <w:szCs w:val="15"/>
              </w:rPr>
              <w:t>TEXT NOT NULL</w:t>
            </w:r>
            <w:r w:rsidRPr="00A072BB">
              <w:rPr>
                <w:rFonts w:ascii="Consolas" w:hAnsi="Consolas"/>
                <w:color w:val="000000" w:themeColor="text1"/>
                <w:sz w:val="15"/>
                <w:szCs w:val="15"/>
              </w:rPr>
              <w:t>;</w:t>
            </w:r>
          </w:p>
          <w:p w14:paraId="65A4B9C4" w14:textId="77777777" w:rsidR="000F2E12" w:rsidRPr="00A072BB" w:rsidRDefault="000F2E12" w:rsidP="00CB18D3">
            <w:pPr>
              <w:pBdr>
                <w:top w:val="single" w:sz="6" w:space="8" w:color="DDDDDD"/>
                <w:left w:val="single" w:sz="36" w:space="8" w:color="9FA7D9"/>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themeColor="text1"/>
                <w:sz w:val="15"/>
                <w:szCs w:val="15"/>
              </w:rPr>
            </w:pPr>
          </w:p>
          <w:p w14:paraId="7B776FC3" w14:textId="77777777" w:rsidR="000F2E12" w:rsidRPr="00A072BB" w:rsidRDefault="000F2E12" w:rsidP="00CB18D3">
            <w:pPr>
              <w:pStyle w:val="HTMLPreformatted"/>
              <w:numPr>
                <w:ilvl w:val="0"/>
                <w:numId w:val="5"/>
              </w:numPr>
              <w:rPr>
                <w:color w:val="000000" w:themeColor="text1"/>
                <w:sz w:val="12"/>
                <w:szCs w:val="12"/>
              </w:rPr>
            </w:pPr>
            <w:r w:rsidRPr="00A072BB">
              <w:rPr>
                <w:rFonts w:ascii="Consolas" w:hAnsi="Consolas"/>
                <w:b/>
                <w:color w:val="000000" w:themeColor="text1"/>
                <w:sz w:val="21"/>
                <w:szCs w:val="15"/>
              </w:rPr>
              <w:t xml:space="preserve">Add multiple columns </w:t>
            </w:r>
            <w:r w:rsidRPr="00A072BB">
              <w:rPr>
                <w:rFonts w:ascii="Consolas" w:hAnsi="Consolas"/>
                <w:color w:val="000000" w:themeColor="text1"/>
                <w:sz w:val="15"/>
                <w:szCs w:val="15"/>
              </w:rPr>
              <w:t xml:space="preserve">= </w:t>
            </w:r>
            <w:r w:rsidRPr="00A072BB">
              <w:rPr>
                <w:color w:val="000000" w:themeColor="text1"/>
                <w:sz w:val="12"/>
                <w:szCs w:val="12"/>
              </w:rPr>
              <w:t>BEGIN TRANSACTION;</w:t>
            </w:r>
          </w:p>
          <w:p w14:paraId="30078AB2"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ALTER TABLE </w:t>
            </w:r>
            <w:proofErr w:type="spellStart"/>
            <w:r w:rsidRPr="00A072BB">
              <w:rPr>
                <w:rFonts w:ascii="Courier New" w:eastAsia="Times New Roman" w:hAnsi="Courier New" w:cs="Courier New"/>
                <w:color w:val="000000" w:themeColor="text1"/>
                <w:sz w:val="12"/>
                <w:szCs w:val="12"/>
              </w:rPr>
              <w:t>tblName</w:t>
            </w:r>
            <w:proofErr w:type="spellEnd"/>
            <w:r w:rsidRPr="00A072BB">
              <w:rPr>
                <w:rFonts w:ascii="Courier New" w:eastAsia="Times New Roman" w:hAnsi="Courier New" w:cs="Courier New"/>
                <w:color w:val="000000" w:themeColor="text1"/>
                <w:sz w:val="12"/>
                <w:szCs w:val="12"/>
              </w:rPr>
              <w:t xml:space="preserve"> ADD </w:t>
            </w:r>
            <w:proofErr w:type="spellStart"/>
            <w:r w:rsidRPr="00A072BB">
              <w:rPr>
                <w:rFonts w:ascii="Courier New" w:eastAsia="Times New Roman" w:hAnsi="Courier New" w:cs="Courier New"/>
                <w:color w:val="000000" w:themeColor="text1"/>
                <w:sz w:val="12"/>
                <w:szCs w:val="12"/>
              </w:rPr>
              <w:t>ColumnNameA</w:t>
            </w:r>
            <w:proofErr w:type="spellEnd"/>
            <w:r w:rsidRPr="00A072BB">
              <w:rPr>
                <w:rFonts w:ascii="Courier New" w:eastAsia="Times New Roman" w:hAnsi="Courier New" w:cs="Courier New"/>
                <w:color w:val="000000" w:themeColor="text1"/>
                <w:sz w:val="12"/>
                <w:szCs w:val="12"/>
              </w:rPr>
              <w:t xml:space="preserve"> TEXT DEFAULT '';</w:t>
            </w:r>
          </w:p>
          <w:p w14:paraId="2C609612"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ALTER TABLE </w:t>
            </w:r>
            <w:proofErr w:type="spellStart"/>
            <w:r w:rsidRPr="00A072BB">
              <w:rPr>
                <w:rFonts w:ascii="Courier New" w:eastAsia="Times New Roman" w:hAnsi="Courier New" w:cs="Courier New"/>
                <w:color w:val="000000" w:themeColor="text1"/>
                <w:sz w:val="12"/>
                <w:szCs w:val="12"/>
              </w:rPr>
              <w:t>tblName</w:t>
            </w:r>
            <w:proofErr w:type="spellEnd"/>
            <w:r w:rsidRPr="00A072BB">
              <w:rPr>
                <w:rFonts w:ascii="Courier New" w:eastAsia="Times New Roman" w:hAnsi="Courier New" w:cs="Courier New"/>
                <w:color w:val="000000" w:themeColor="text1"/>
                <w:sz w:val="12"/>
                <w:szCs w:val="12"/>
              </w:rPr>
              <w:t xml:space="preserve"> ADD </w:t>
            </w:r>
            <w:proofErr w:type="spellStart"/>
            <w:r w:rsidRPr="00A072BB">
              <w:rPr>
                <w:rFonts w:ascii="Courier New" w:eastAsia="Times New Roman" w:hAnsi="Courier New" w:cs="Courier New"/>
                <w:color w:val="000000" w:themeColor="text1"/>
                <w:sz w:val="12"/>
                <w:szCs w:val="12"/>
              </w:rPr>
              <w:t>ColumnNameB</w:t>
            </w:r>
            <w:proofErr w:type="spellEnd"/>
            <w:r w:rsidRPr="00A072BB">
              <w:rPr>
                <w:rFonts w:ascii="Courier New" w:eastAsia="Times New Roman" w:hAnsi="Courier New" w:cs="Courier New"/>
                <w:color w:val="000000" w:themeColor="text1"/>
                <w:sz w:val="12"/>
                <w:szCs w:val="12"/>
              </w:rPr>
              <w:t xml:space="preserve"> TEXT DEFAULT '';</w:t>
            </w:r>
          </w:p>
          <w:p w14:paraId="106A0E5A"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 xml:space="preserve">ALTER TABLE </w:t>
            </w:r>
            <w:proofErr w:type="spellStart"/>
            <w:r w:rsidRPr="00A072BB">
              <w:rPr>
                <w:rFonts w:ascii="Courier New" w:eastAsia="Times New Roman" w:hAnsi="Courier New" w:cs="Courier New"/>
                <w:color w:val="000000" w:themeColor="text1"/>
                <w:sz w:val="12"/>
                <w:szCs w:val="12"/>
              </w:rPr>
              <w:t>tblName</w:t>
            </w:r>
            <w:proofErr w:type="spellEnd"/>
            <w:r w:rsidRPr="00A072BB">
              <w:rPr>
                <w:rFonts w:ascii="Courier New" w:eastAsia="Times New Roman" w:hAnsi="Courier New" w:cs="Courier New"/>
                <w:color w:val="000000" w:themeColor="text1"/>
                <w:sz w:val="12"/>
                <w:szCs w:val="12"/>
              </w:rPr>
              <w:t xml:space="preserve"> ADD </w:t>
            </w:r>
            <w:proofErr w:type="spellStart"/>
            <w:r w:rsidRPr="00A072BB">
              <w:rPr>
                <w:rFonts w:ascii="Courier New" w:eastAsia="Times New Roman" w:hAnsi="Courier New" w:cs="Courier New"/>
                <w:color w:val="000000" w:themeColor="text1"/>
                <w:sz w:val="12"/>
                <w:szCs w:val="12"/>
              </w:rPr>
              <w:t>ColumnNameC</w:t>
            </w:r>
            <w:proofErr w:type="spellEnd"/>
            <w:r w:rsidRPr="00A072BB">
              <w:rPr>
                <w:rFonts w:ascii="Courier New" w:eastAsia="Times New Roman" w:hAnsi="Courier New" w:cs="Courier New"/>
                <w:color w:val="000000" w:themeColor="text1"/>
                <w:sz w:val="12"/>
                <w:szCs w:val="12"/>
              </w:rPr>
              <w:t xml:space="preserve"> TEXT DEFAULT '';</w:t>
            </w:r>
          </w:p>
          <w:p w14:paraId="4FB5560E" w14:textId="77777777" w:rsidR="000F2E12" w:rsidRPr="00A072BB" w:rsidRDefault="000F2E12"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12"/>
                <w:szCs w:val="12"/>
              </w:rPr>
            </w:pPr>
            <w:r w:rsidRPr="00A072BB">
              <w:rPr>
                <w:rFonts w:ascii="Courier New" w:eastAsia="Times New Roman" w:hAnsi="Courier New" w:cs="Courier New"/>
                <w:color w:val="000000" w:themeColor="text1"/>
                <w:sz w:val="12"/>
                <w:szCs w:val="12"/>
              </w:rPr>
              <w:t>COMMIT</w:t>
            </w:r>
          </w:p>
          <w:p w14:paraId="25006586" w14:textId="77777777" w:rsidR="003F4286" w:rsidRPr="00A072BB" w:rsidRDefault="00ED3E77" w:rsidP="00CB18D3">
            <w:pPr>
              <w:pBdr>
                <w:top w:val="single" w:sz="6" w:space="8" w:color="DDDDDD"/>
                <w:left w:val="single" w:sz="36" w:space="8" w:color="9FA7D9"/>
                <w:bottom w:val="single" w:sz="6" w:space="8"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000000" w:themeColor="text1"/>
                <w:sz w:val="15"/>
                <w:szCs w:val="15"/>
              </w:rPr>
            </w:pPr>
            <w:r w:rsidRPr="00A072BB">
              <w:rPr>
                <w:rFonts w:ascii="Consolas" w:eastAsia="Times New Roman" w:hAnsi="Consolas" w:cs="Courier New"/>
                <w:b/>
                <w:color w:val="000000" w:themeColor="text1"/>
                <w:sz w:val="15"/>
                <w:szCs w:val="15"/>
              </w:rPr>
              <w:t>UPDATE employees</w:t>
            </w:r>
            <w:r w:rsidR="00205437" w:rsidRPr="00A072BB">
              <w:rPr>
                <w:rFonts w:ascii="Consolas" w:eastAsia="Times New Roman" w:hAnsi="Consolas" w:cs="Courier New"/>
                <w:b/>
                <w:color w:val="000000" w:themeColor="text1"/>
                <w:sz w:val="15"/>
                <w:szCs w:val="15"/>
              </w:rPr>
              <w:t xml:space="preserve"> </w:t>
            </w:r>
            <w:r w:rsidRPr="00A072BB">
              <w:rPr>
                <w:rFonts w:ascii="Consolas" w:eastAsia="Times New Roman" w:hAnsi="Consolas" w:cs="Courier New"/>
                <w:color w:val="000000" w:themeColor="text1"/>
                <w:sz w:val="15"/>
                <w:szCs w:val="15"/>
              </w:rPr>
              <w:t xml:space="preserve">SET </w:t>
            </w:r>
            <w:proofErr w:type="spellStart"/>
            <w:r w:rsidRPr="00A072BB">
              <w:rPr>
                <w:rFonts w:ascii="Consolas" w:eastAsia="Times New Roman" w:hAnsi="Consolas" w:cs="Courier New"/>
                <w:color w:val="000000" w:themeColor="text1"/>
                <w:sz w:val="15"/>
                <w:szCs w:val="15"/>
              </w:rPr>
              <w:t>last_name</w:t>
            </w:r>
            <w:proofErr w:type="spellEnd"/>
            <w:r w:rsidRPr="00A072BB">
              <w:rPr>
                <w:rFonts w:ascii="Consolas" w:eastAsia="Times New Roman" w:hAnsi="Consolas" w:cs="Courier New"/>
                <w:color w:val="000000" w:themeColor="text1"/>
                <w:sz w:val="15"/>
                <w:szCs w:val="15"/>
              </w:rPr>
              <w:t xml:space="preserve"> = 'Johnson'</w:t>
            </w:r>
            <w:r w:rsidR="00205437" w:rsidRPr="00A072BB">
              <w:rPr>
                <w:rFonts w:ascii="Consolas" w:eastAsia="Times New Roman" w:hAnsi="Consolas" w:cs="Courier New"/>
                <w:color w:val="000000" w:themeColor="text1"/>
                <w:sz w:val="15"/>
                <w:szCs w:val="15"/>
              </w:rPr>
              <w:t xml:space="preserve"> </w:t>
            </w:r>
            <w:r w:rsidRPr="00A072BB">
              <w:rPr>
                <w:rFonts w:ascii="Consolas" w:eastAsia="Times New Roman" w:hAnsi="Consolas" w:cs="Courier New"/>
                <w:color w:val="000000" w:themeColor="text1"/>
                <w:sz w:val="15"/>
                <w:szCs w:val="15"/>
              </w:rPr>
              <w:t xml:space="preserve">WHERE </w:t>
            </w:r>
            <w:proofErr w:type="spellStart"/>
            <w:r w:rsidRPr="00A072BB">
              <w:rPr>
                <w:rFonts w:ascii="Consolas" w:eastAsia="Times New Roman" w:hAnsi="Consolas" w:cs="Courier New"/>
                <w:color w:val="000000" w:themeColor="text1"/>
                <w:sz w:val="15"/>
                <w:szCs w:val="15"/>
              </w:rPr>
              <w:t>employee_id</w:t>
            </w:r>
            <w:proofErr w:type="spellEnd"/>
            <w:r w:rsidRPr="00A072BB">
              <w:rPr>
                <w:rFonts w:ascii="Consolas" w:eastAsia="Times New Roman" w:hAnsi="Consolas" w:cs="Courier New"/>
                <w:color w:val="000000" w:themeColor="text1"/>
                <w:sz w:val="15"/>
                <w:szCs w:val="15"/>
              </w:rPr>
              <w:t xml:space="preserve"> = 1;</w:t>
            </w:r>
          </w:p>
        </w:tc>
      </w:tr>
      <w:tr w:rsidR="00A072BB" w:rsidRPr="00A072BB" w14:paraId="6322AF33" w14:textId="77777777" w:rsidTr="00E551E9">
        <w:tc>
          <w:tcPr>
            <w:tcW w:w="0" w:type="auto"/>
          </w:tcPr>
          <w:p w14:paraId="08940DCC"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2E2137E"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if </w:t>
            </w:r>
            <w:proofErr w:type="spellStart"/>
            <w:r w:rsidRPr="00A072BB">
              <w:rPr>
                <w:color w:val="000000" w:themeColor="text1"/>
                <w:sz w:val="16"/>
                <w:szCs w:val="16"/>
              </w:rPr>
              <w:t>something_random</w:t>
            </w:r>
            <w:proofErr w:type="spellEnd"/>
            <w:r w:rsidRPr="00A072BB">
              <w:rPr>
                <w:color w:val="000000" w:themeColor="text1"/>
                <w:sz w:val="16"/>
                <w:szCs w:val="16"/>
              </w:rPr>
              <w:t xml:space="preserve"> == 15 %}</w:t>
            </w:r>
          </w:p>
          <w:p w14:paraId="26128E16"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&lt;h1&gt;Hello, this equals 15&lt;/h1&gt;</w:t>
            </w:r>
          </w:p>
          <w:p w14:paraId="30E19625"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elif</w:t>
            </w:r>
            <w:proofErr w:type="spellEnd"/>
            <w:r w:rsidRPr="00A072BB">
              <w:rPr>
                <w:color w:val="000000" w:themeColor="text1"/>
                <w:sz w:val="16"/>
                <w:szCs w:val="16"/>
              </w:rPr>
              <w:t xml:space="preserve"> </w:t>
            </w:r>
            <w:proofErr w:type="spellStart"/>
            <w:r w:rsidRPr="00A072BB">
              <w:rPr>
                <w:color w:val="000000" w:themeColor="text1"/>
                <w:sz w:val="16"/>
                <w:szCs w:val="16"/>
              </w:rPr>
              <w:t>something_random</w:t>
            </w:r>
            <w:proofErr w:type="spellEnd"/>
            <w:r w:rsidRPr="00A072BB">
              <w:rPr>
                <w:color w:val="000000" w:themeColor="text1"/>
                <w:sz w:val="16"/>
                <w:szCs w:val="16"/>
              </w:rPr>
              <w:t xml:space="preserve"> == 16 %}</w:t>
            </w:r>
          </w:p>
          <w:p w14:paraId="5949CD1A"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&lt;h1&gt;Hello, this equals 15&lt;/h1&gt;</w:t>
            </w:r>
          </w:p>
          <w:p w14:paraId="7F4E391B"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 else %}</w:t>
            </w:r>
          </w:p>
          <w:p w14:paraId="76F1B8C4" w14:textId="77777777" w:rsidR="00C86DE7" w:rsidRPr="00A072BB" w:rsidRDefault="00C86DE7" w:rsidP="00CB18D3">
            <w:pPr>
              <w:pStyle w:val="ListParagraph"/>
              <w:jc w:val="both"/>
              <w:rPr>
                <w:color w:val="000000" w:themeColor="text1"/>
                <w:sz w:val="16"/>
                <w:szCs w:val="16"/>
              </w:rPr>
            </w:pPr>
            <w:r w:rsidRPr="00A072BB">
              <w:rPr>
                <w:color w:val="000000" w:themeColor="text1"/>
                <w:sz w:val="16"/>
                <w:szCs w:val="16"/>
              </w:rPr>
              <w:t>&lt;h1&gt;This does not equal 15&lt;/h1&gt;</w:t>
            </w:r>
          </w:p>
          <w:p w14:paraId="324A3010" w14:textId="77777777" w:rsidR="003F4286" w:rsidRPr="00A072BB" w:rsidRDefault="00C86DE7" w:rsidP="00CB18D3">
            <w:pPr>
              <w:pStyle w:val="ListParagraph"/>
              <w:jc w:val="both"/>
              <w:rPr>
                <w:color w:val="000000" w:themeColor="text1"/>
                <w:sz w:val="16"/>
                <w:szCs w:val="16"/>
              </w:rPr>
            </w:pPr>
            <w:r w:rsidRPr="00A072BB">
              <w:rPr>
                <w:color w:val="000000" w:themeColor="text1"/>
                <w:sz w:val="16"/>
                <w:szCs w:val="16"/>
              </w:rPr>
              <w:t xml:space="preserve">  {% </w:t>
            </w:r>
            <w:proofErr w:type="spellStart"/>
            <w:r w:rsidRPr="00A072BB">
              <w:rPr>
                <w:color w:val="000000" w:themeColor="text1"/>
                <w:sz w:val="16"/>
                <w:szCs w:val="16"/>
              </w:rPr>
              <w:t>endif</w:t>
            </w:r>
            <w:proofErr w:type="spellEnd"/>
            <w:r w:rsidRPr="00A072BB">
              <w:rPr>
                <w:color w:val="000000" w:themeColor="text1"/>
                <w:sz w:val="16"/>
                <w:szCs w:val="16"/>
              </w:rPr>
              <w:t xml:space="preserve"> %}</w:t>
            </w:r>
          </w:p>
        </w:tc>
      </w:tr>
      <w:tr w:rsidR="00A072BB" w:rsidRPr="00A072BB" w14:paraId="3593BC2D" w14:textId="77777777" w:rsidTr="00E551E9">
        <w:tc>
          <w:tcPr>
            <w:tcW w:w="0" w:type="auto"/>
          </w:tcPr>
          <w:p w14:paraId="44A82C1E"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2B146A8" w14:textId="77777777" w:rsidR="00A51FEE" w:rsidRPr="00A072BB" w:rsidRDefault="00A51FEE" w:rsidP="00CB18D3">
            <w:pPr>
              <w:pStyle w:val="ListParagraph"/>
              <w:jc w:val="both"/>
              <w:rPr>
                <w:color w:val="000000" w:themeColor="text1"/>
                <w:sz w:val="16"/>
                <w:szCs w:val="16"/>
              </w:rPr>
            </w:pPr>
            <w:r w:rsidRPr="00A072BB">
              <w:rPr>
                <w:color w:val="000000" w:themeColor="text1"/>
                <w:sz w:val="16"/>
                <w:szCs w:val="16"/>
              </w:rPr>
              <w:t xml:space="preserve">  </w:t>
            </w:r>
            <w:proofErr w:type="gramStart"/>
            <w:r w:rsidRPr="00A072BB">
              <w:rPr>
                <w:color w:val="000000" w:themeColor="text1"/>
                <w:sz w:val="16"/>
                <w:szCs w:val="16"/>
              </w:rPr>
              <w:t>query</w:t>
            </w:r>
            <w:proofErr w:type="gramEnd"/>
            <w:r w:rsidRPr="00A072BB">
              <w:rPr>
                <w:color w:val="000000" w:themeColor="text1"/>
                <w:sz w:val="16"/>
                <w:szCs w:val="16"/>
              </w:rPr>
              <w:t xml:space="preserve"> = "SELECT * FROM users WHERE id = ?"</w:t>
            </w:r>
          </w:p>
          <w:p w14:paraId="65F040A5" w14:textId="77777777" w:rsidR="00A51FEE" w:rsidRPr="00A072BB" w:rsidRDefault="00A51FEE" w:rsidP="00CB18D3">
            <w:pPr>
              <w:pStyle w:val="ListParagraph"/>
              <w:jc w:val="both"/>
              <w:rPr>
                <w:color w:val="000000" w:themeColor="text1"/>
                <w:sz w:val="16"/>
                <w:szCs w:val="16"/>
              </w:rPr>
            </w:pPr>
            <w:r w:rsidRPr="00A072BB">
              <w:rPr>
                <w:color w:val="000000" w:themeColor="text1"/>
                <w:sz w:val="16"/>
                <w:szCs w:val="16"/>
              </w:rPr>
              <w:t xml:space="preserve">   id = (</w:t>
            </w:r>
            <w:proofErr w:type="spellStart"/>
            <w:r w:rsidRPr="00A072BB">
              <w:rPr>
                <w:color w:val="000000" w:themeColor="text1"/>
                <w:sz w:val="16"/>
                <w:szCs w:val="16"/>
              </w:rPr>
              <w:t>int</w:t>
            </w:r>
            <w:proofErr w:type="spellEnd"/>
            <w:r w:rsidRPr="00A072BB">
              <w:rPr>
                <w:color w:val="000000" w:themeColor="text1"/>
                <w:sz w:val="16"/>
                <w:szCs w:val="16"/>
              </w:rPr>
              <w:t>(session["</w:t>
            </w:r>
            <w:proofErr w:type="spellStart"/>
            <w:r w:rsidRPr="00A072BB">
              <w:rPr>
                <w:color w:val="000000" w:themeColor="text1"/>
                <w:sz w:val="16"/>
                <w:szCs w:val="16"/>
              </w:rPr>
              <w:t>user_id</w:t>
            </w:r>
            <w:proofErr w:type="spellEnd"/>
            <w:r w:rsidRPr="00A072BB">
              <w:rPr>
                <w:color w:val="000000" w:themeColor="text1"/>
                <w:sz w:val="16"/>
                <w:szCs w:val="16"/>
              </w:rPr>
              <w:t>"]))</w:t>
            </w:r>
          </w:p>
          <w:p w14:paraId="4CECDAD3" w14:textId="77777777" w:rsidR="003F4286" w:rsidRPr="00A072BB" w:rsidRDefault="00A51FEE" w:rsidP="00CB18D3">
            <w:pPr>
              <w:pStyle w:val="ListParagraph"/>
              <w:ind w:left="0"/>
              <w:jc w:val="both"/>
              <w:rPr>
                <w:color w:val="000000" w:themeColor="text1"/>
                <w:sz w:val="16"/>
                <w:szCs w:val="16"/>
              </w:rPr>
            </w:pPr>
            <w:r w:rsidRPr="00A072BB">
              <w:rPr>
                <w:color w:val="000000" w:themeColor="text1"/>
                <w:sz w:val="16"/>
                <w:szCs w:val="16"/>
              </w:rPr>
              <w:t xml:space="preserve">    </w:t>
            </w:r>
            <w:r w:rsidR="00161222" w:rsidRPr="00A072BB">
              <w:rPr>
                <w:color w:val="000000" w:themeColor="text1"/>
                <w:sz w:val="16"/>
                <w:szCs w:val="16"/>
              </w:rPr>
              <w:t xml:space="preserve">            </w:t>
            </w:r>
            <w:r w:rsidRPr="00A072BB">
              <w:rPr>
                <w:color w:val="000000" w:themeColor="text1"/>
                <w:sz w:val="16"/>
                <w:szCs w:val="16"/>
              </w:rPr>
              <w:t xml:space="preserve">user= </w:t>
            </w:r>
            <w:proofErr w:type="spellStart"/>
            <w:r w:rsidRPr="00A072BB">
              <w:rPr>
                <w:color w:val="000000" w:themeColor="text1"/>
                <w:sz w:val="16"/>
                <w:szCs w:val="16"/>
              </w:rPr>
              <w:t>db.execute</w:t>
            </w:r>
            <w:proofErr w:type="spellEnd"/>
            <w:r w:rsidRPr="00A072BB">
              <w:rPr>
                <w:color w:val="000000" w:themeColor="text1"/>
                <w:sz w:val="16"/>
                <w:szCs w:val="16"/>
              </w:rPr>
              <w:t>(query, id)</w:t>
            </w:r>
          </w:p>
        </w:tc>
      </w:tr>
      <w:tr w:rsidR="00A072BB" w:rsidRPr="00A072BB" w14:paraId="56DE30A0" w14:textId="77777777" w:rsidTr="00E551E9">
        <w:tc>
          <w:tcPr>
            <w:tcW w:w="0" w:type="auto"/>
          </w:tcPr>
          <w:p w14:paraId="7FA6D6EC"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E900E00"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b/>
                <w:color w:val="000000" w:themeColor="text1"/>
                <w:sz w:val="16"/>
                <w:szCs w:val="16"/>
              </w:rPr>
              <w:t xml:space="preserve">JOIN: </w:t>
            </w:r>
            <w:r w:rsidRPr="00A072BB">
              <w:rPr>
                <w:rFonts w:ascii="Courier New" w:eastAsia="Times New Roman" w:hAnsi="Courier New" w:cs="Courier New"/>
                <w:b/>
                <w:color w:val="000000" w:themeColor="text1"/>
                <w:sz w:val="13"/>
                <w:szCs w:val="13"/>
              </w:rPr>
              <w:t>SELECT</w:t>
            </w:r>
            <w:r w:rsidRPr="00A072BB">
              <w:rPr>
                <w:rFonts w:ascii="Courier New" w:eastAsia="Times New Roman" w:hAnsi="Courier New" w:cs="Courier New"/>
                <w:b/>
                <w:color w:val="000000" w:themeColor="text1"/>
                <w:sz w:val="15"/>
                <w:szCs w:val="15"/>
              </w:rPr>
              <w:t xml:space="preserve"> </w:t>
            </w:r>
            <w:proofErr w:type="spellStart"/>
            <w:r w:rsidRPr="00A072BB">
              <w:rPr>
                <w:rFonts w:ascii="Courier New" w:eastAsia="Times New Roman" w:hAnsi="Courier New" w:cs="Courier New"/>
                <w:b/>
                <w:color w:val="000000" w:themeColor="text1"/>
                <w:sz w:val="13"/>
                <w:szCs w:val="13"/>
              </w:rPr>
              <w:t>student.first_name</w:t>
            </w:r>
            <w:proofErr w:type="spellEnd"/>
            <w:r w:rsidRPr="00A072BB">
              <w:rPr>
                <w:rFonts w:ascii="Courier New" w:eastAsia="Times New Roman" w:hAnsi="Courier New" w:cs="Courier New"/>
                <w:b/>
                <w:color w:val="000000" w:themeColor="text1"/>
                <w:sz w:val="13"/>
                <w:szCs w:val="13"/>
              </w:rPr>
              <w:t>,</w:t>
            </w:r>
            <w:r w:rsidRPr="00A072BB">
              <w:rPr>
                <w:rFonts w:ascii="Courier New" w:eastAsia="Times New Roman" w:hAnsi="Courier New" w:cs="Courier New"/>
                <w:b/>
                <w:color w:val="000000" w:themeColor="text1"/>
                <w:sz w:val="15"/>
                <w:szCs w:val="15"/>
              </w:rPr>
              <w:t xml:space="preserve"> </w:t>
            </w:r>
            <w:proofErr w:type="spellStart"/>
            <w:r w:rsidRPr="00A072BB">
              <w:rPr>
                <w:rFonts w:ascii="Courier New" w:eastAsia="Times New Roman" w:hAnsi="Courier New" w:cs="Courier New"/>
                <w:b/>
                <w:color w:val="000000" w:themeColor="text1"/>
                <w:sz w:val="13"/>
                <w:szCs w:val="13"/>
              </w:rPr>
              <w:t>student.last_name</w:t>
            </w:r>
            <w:proofErr w:type="spellEnd"/>
            <w:r w:rsidRPr="00A072BB">
              <w:rPr>
                <w:rFonts w:ascii="Courier New" w:eastAsia="Times New Roman" w:hAnsi="Courier New" w:cs="Courier New"/>
                <w:b/>
                <w:color w:val="000000" w:themeColor="text1"/>
                <w:sz w:val="13"/>
                <w:szCs w:val="13"/>
              </w:rPr>
              <w:t>,  course.name</w:t>
            </w:r>
          </w:p>
          <w:p w14:paraId="3775EFFD"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FROM</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student  JOIN</w:t>
            </w:r>
            <w:r w:rsidRPr="00A072BB">
              <w:rPr>
                <w:rFonts w:ascii="Courier New" w:eastAsia="Times New Roman" w:hAnsi="Courier New" w:cs="Courier New"/>
                <w:b/>
                <w:color w:val="000000" w:themeColor="text1"/>
                <w:sz w:val="15"/>
                <w:szCs w:val="15"/>
              </w:rPr>
              <w:t> </w:t>
            </w:r>
            <w:proofErr w:type="spellStart"/>
            <w:r w:rsidRPr="00A072BB">
              <w:rPr>
                <w:rFonts w:ascii="Courier New" w:eastAsia="Times New Roman" w:hAnsi="Courier New" w:cs="Courier New"/>
                <w:b/>
                <w:color w:val="000000" w:themeColor="text1"/>
                <w:sz w:val="13"/>
                <w:szCs w:val="13"/>
              </w:rPr>
              <w:t>student_course</w:t>
            </w:r>
            <w:proofErr w:type="spellEnd"/>
            <w:r w:rsidRPr="00A072BB">
              <w:rPr>
                <w:rFonts w:ascii="Courier New" w:eastAsia="Times New Roman" w:hAnsi="Courier New" w:cs="Courier New"/>
                <w:b/>
                <w:color w:val="000000" w:themeColor="text1"/>
                <w:sz w:val="13"/>
                <w:szCs w:val="13"/>
              </w:rPr>
              <w:t xml:space="preserve"> </w:t>
            </w:r>
          </w:p>
          <w:p w14:paraId="42849C85"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  ON</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 xml:space="preserve">student.id = </w:t>
            </w:r>
            <w:proofErr w:type="spellStart"/>
            <w:r w:rsidRPr="00A072BB">
              <w:rPr>
                <w:rFonts w:ascii="Courier New" w:eastAsia="Times New Roman" w:hAnsi="Courier New" w:cs="Courier New"/>
                <w:b/>
                <w:color w:val="000000" w:themeColor="text1"/>
                <w:sz w:val="13"/>
                <w:szCs w:val="13"/>
              </w:rPr>
              <w:t>student_course.student_id</w:t>
            </w:r>
            <w:proofErr w:type="spellEnd"/>
          </w:p>
          <w:p w14:paraId="74756B76"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JOIN</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course</w:t>
            </w:r>
          </w:p>
          <w:p w14:paraId="57A88334" w14:textId="77777777" w:rsidR="00AE38E9" w:rsidRPr="00A072BB" w:rsidRDefault="00AE38E9" w:rsidP="00CB18D3">
            <w:pPr>
              <w:rPr>
                <w:rFonts w:ascii="Courier New" w:eastAsia="Times New Roman" w:hAnsi="Courier New" w:cs="Courier New"/>
                <w:b/>
                <w:color w:val="000000" w:themeColor="text1"/>
                <w:sz w:val="15"/>
                <w:szCs w:val="15"/>
              </w:rPr>
            </w:pPr>
            <w:r w:rsidRPr="00A072BB">
              <w:rPr>
                <w:rFonts w:ascii="Courier New" w:eastAsia="Times New Roman" w:hAnsi="Courier New" w:cs="Courier New"/>
                <w:b/>
                <w:color w:val="000000" w:themeColor="text1"/>
                <w:sz w:val="13"/>
                <w:szCs w:val="13"/>
              </w:rPr>
              <w:t>  ON</w:t>
            </w:r>
            <w:r w:rsidRPr="00A072BB">
              <w:rPr>
                <w:rFonts w:ascii="Courier New" w:eastAsia="Times New Roman" w:hAnsi="Courier New" w:cs="Courier New"/>
                <w:b/>
                <w:color w:val="000000" w:themeColor="text1"/>
                <w:sz w:val="15"/>
                <w:szCs w:val="15"/>
              </w:rPr>
              <w:t> </w:t>
            </w:r>
            <w:r w:rsidRPr="00A072BB">
              <w:rPr>
                <w:rFonts w:ascii="Courier New" w:eastAsia="Times New Roman" w:hAnsi="Courier New" w:cs="Courier New"/>
                <w:b/>
                <w:color w:val="000000" w:themeColor="text1"/>
                <w:sz w:val="13"/>
                <w:szCs w:val="13"/>
              </w:rPr>
              <w:t xml:space="preserve">course.id = </w:t>
            </w:r>
            <w:proofErr w:type="spellStart"/>
            <w:r w:rsidRPr="00A072BB">
              <w:rPr>
                <w:rFonts w:ascii="Courier New" w:eastAsia="Times New Roman" w:hAnsi="Courier New" w:cs="Courier New"/>
                <w:b/>
                <w:color w:val="000000" w:themeColor="text1"/>
                <w:sz w:val="13"/>
                <w:szCs w:val="13"/>
              </w:rPr>
              <w:t>student_course.course_id</w:t>
            </w:r>
            <w:proofErr w:type="spellEnd"/>
            <w:r w:rsidRPr="00A072BB">
              <w:rPr>
                <w:rFonts w:ascii="Courier New" w:eastAsia="Times New Roman" w:hAnsi="Courier New" w:cs="Courier New"/>
                <w:b/>
                <w:color w:val="000000" w:themeColor="text1"/>
                <w:sz w:val="13"/>
                <w:szCs w:val="13"/>
              </w:rPr>
              <w:t>;</w:t>
            </w:r>
          </w:p>
          <w:p w14:paraId="76BE4D1C" w14:textId="77777777" w:rsidR="003F4286" w:rsidRPr="00A072BB" w:rsidRDefault="00656A80" w:rsidP="00CB18D3">
            <w:pPr>
              <w:pStyle w:val="ListParagraph"/>
              <w:ind w:left="0"/>
              <w:jc w:val="both"/>
              <w:rPr>
                <w:b/>
                <w:color w:val="000000" w:themeColor="text1"/>
                <w:sz w:val="16"/>
                <w:szCs w:val="16"/>
              </w:rPr>
            </w:pPr>
            <w:r w:rsidRPr="00A072BB">
              <w:rPr>
                <w:b/>
                <w:color w:val="000000" w:themeColor="text1"/>
                <w:sz w:val="16"/>
                <w:szCs w:val="16"/>
              </w:rPr>
              <w:t>DELETE TABLE:</w:t>
            </w:r>
          </w:p>
          <w:p w14:paraId="7DA12899" w14:textId="77777777" w:rsidR="00656A80" w:rsidRPr="00A072BB" w:rsidRDefault="00701DF7" w:rsidP="00CB18D3">
            <w:pPr>
              <w:pStyle w:val="ListParagraph"/>
              <w:ind w:left="0"/>
              <w:jc w:val="both"/>
              <w:rPr>
                <w:b/>
                <w:color w:val="000000" w:themeColor="text1"/>
                <w:sz w:val="16"/>
                <w:szCs w:val="16"/>
              </w:rPr>
            </w:pPr>
            <w:r w:rsidRPr="00A072BB">
              <w:rPr>
                <w:b/>
                <w:color w:val="000000" w:themeColor="text1"/>
                <w:sz w:val="16"/>
                <w:szCs w:val="16"/>
              </w:rPr>
              <w:t>fire accident</w:t>
            </w:r>
          </w:p>
          <w:p w14:paraId="2A9F787C" w14:textId="77777777" w:rsidR="00701DF7" w:rsidRPr="00A072BB" w:rsidRDefault="00701DF7" w:rsidP="00CB18D3">
            <w:pPr>
              <w:pStyle w:val="ListParagraph"/>
              <w:ind w:left="0"/>
              <w:jc w:val="both"/>
              <w:rPr>
                <w:b/>
                <w:color w:val="000000" w:themeColor="text1"/>
                <w:sz w:val="16"/>
                <w:szCs w:val="16"/>
              </w:rPr>
            </w:pPr>
          </w:p>
          <w:p w14:paraId="0CD4B904" w14:textId="77777777" w:rsidR="00656A80" w:rsidRDefault="00656A80" w:rsidP="00CB18D3">
            <w:pPr>
              <w:pStyle w:val="ListParagraph"/>
              <w:ind w:left="0"/>
              <w:jc w:val="both"/>
              <w:rPr>
                <w:b/>
                <w:color w:val="000000" w:themeColor="text1"/>
                <w:sz w:val="16"/>
                <w:szCs w:val="16"/>
              </w:rPr>
            </w:pPr>
            <w:r w:rsidRPr="00A072BB">
              <w:rPr>
                <w:b/>
                <w:color w:val="000000" w:themeColor="text1"/>
                <w:sz w:val="16"/>
                <w:szCs w:val="16"/>
              </w:rPr>
              <w:t>Drop table users;</w:t>
            </w:r>
          </w:p>
          <w:p w14:paraId="42DDED1C" w14:textId="2B0F8100" w:rsidR="00D91604" w:rsidRPr="00A072BB" w:rsidRDefault="00D91604" w:rsidP="00CB18D3">
            <w:pPr>
              <w:pStyle w:val="ListParagraph"/>
              <w:ind w:left="0"/>
              <w:jc w:val="both"/>
              <w:rPr>
                <w:b/>
                <w:color w:val="000000" w:themeColor="text1"/>
                <w:sz w:val="16"/>
                <w:szCs w:val="16"/>
              </w:rPr>
            </w:pPr>
          </w:p>
        </w:tc>
      </w:tr>
      <w:tr w:rsidR="00A072BB" w:rsidRPr="00A072BB" w14:paraId="79DF26EF" w14:textId="77777777" w:rsidTr="00E551E9">
        <w:tc>
          <w:tcPr>
            <w:tcW w:w="0" w:type="auto"/>
          </w:tcPr>
          <w:p w14:paraId="24FC41B8"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C71F047" w14:textId="77777777" w:rsidR="00407D8C" w:rsidRPr="00A072BB" w:rsidRDefault="00407D8C" w:rsidP="00CB18D3">
            <w:pPr>
              <w:pStyle w:val="ListParagraph"/>
              <w:ind w:left="0"/>
              <w:jc w:val="both"/>
              <w:rPr>
                <w:color w:val="000000" w:themeColor="text1"/>
                <w:sz w:val="16"/>
                <w:szCs w:val="16"/>
              </w:rPr>
            </w:pPr>
          </w:p>
          <w:p w14:paraId="3A1BDC17" w14:textId="77777777" w:rsidR="003F4286" w:rsidRPr="00A072BB" w:rsidRDefault="00D97AD2" w:rsidP="00CB18D3">
            <w:pPr>
              <w:pStyle w:val="ListParagraph"/>
              <w:ind w:left="0"/>
              <w:jc w:val="both"/>
              <w:rPr>
                <w:color w:val="000000" w:themeColor="text1"/>
                <w:sz w:val="16"/>
                <w:szCs w:val="16"/>
              </w:rPr>
            </w:pPr>
            <w:r w:rsidRPr="00A072BB">
              <w:rPr>
                <w:color w:val="000000" w:themeColor="text1"/>
                <w:sz w:val="16"/>
                <w:szCs w:val="16"/>
              </w:rPr>
              <w:t>Convert datatypes in sqlite3</w:t>
            </w:r>
            <w:r w:rsidR="004B774B" w:rsidRPr="00A072BB">
              <w:rPr>
                <w:color w:val="000000" w:themeColor="text1"/>
                <w:sz w:val="16"/>
                <w:szCs w:val="16"/>
              </w:rPr>
              <w:t xml:space="preserve"> </w:t>
            </w:r>
            <w:r w:rsidR="00540C7F" w:rsidRPr="00A072BB">
              <w:rPr>
                <w:color w:val="000000" w:themeColor="text1"/>
                <w:sz w:val="16"/>
                <w:szCs w:val="16"/>
              </w:rPr>
              <w:t>:</w:t>
            </w:r>
          </w:p>
          <w:p w14:paraId="59D7216A" w14:textId="601260AC" w:rsidR="004B774B" w:rsidRDefault="004B774B" w:rsidP="00CB18D3">
            <w:pPr>
              <w:pStyle w:val="ListParagraph"/>
              <w:jc w:val="both"/>
              <w:rPr>
                <w:color w:val="000000" w:themeColor="text1"/>
                <w:sz w:val="16"/>
                <w:szCs w:val="16"/>
              </w:rPr>
            </w:pPr>
            <w:r w:rsidRPr="00A072BB">
              <w:rPr>
                <w:color w:val="000000" w:themeColor="text1"/>
                <w:sz w:val="16"/>
                <w:szCs w:val="16"/>
              </w:rPr>
              <w:t>CAST(</w:t>
            </w:r>
            <w:proofErr w:type="spellStart"/>
            <w:r w:rsidRPr="00A072BB">
              <w:rPr>
                <w:b/>
                <w:color w:val="000000" w:themeColor="text1"/>
                <w:sz w:val="16"/>
                <w:szCs w:val="16"/>
              </w:rPr>
              <w:t>myStringNum</w:t>
            </w:r>
            <w:proofErr w:type="spellEnd"/>
            <w:r w:rsidRPr="00A072BB">
              <w:rPr>
                <w:color w:val="000000" w:themeColor="text1"/>
                <w:sz w:val="16"/>
                <w:szCs w:val="16"/>
              </w:rPr>
              <w:t xml:space="preserve"> </w:t>
            </w:r>
            <w:r w:rsidRPr="00A072BB">
              <w:rPr>
                <w:b/>
                <w:color w:val="000000" w:themeColor="text1"/>
                <w:sz w:val="16"/>
                <w:szCs w:val="16"/>
              </w:rPr>
              <w:t>as</w:t>
            </w:r>
            <w:r w:rsidRPr="00A072BB">
              <w:rPr>
                <w:color w:val="000000" w:themeColor="text1"/>
                <w:sz w:val="16"/>
                <w:szCs w:val="16"/>
              </w:rPr>
              <w:t xml:space="preserve"> REAL)</w:t>
            </w:r>
          </w:p>
          <w:p w14:paraId="3C138A97" w14:textId="54B8901B" w:rsidR="00D91604" w:rsidRDefault="00D91604" w:rsidP="00CB18D3">
            <w:pPr>
              <w:pStyle w:val="ListParagraph"/>
              <w:jc w:val="both"/>
              <w:rPr>
                <w:color w:val="000000" w:themeColor="text1"/>
                <w:sz w:val="16"/>
                <w:szCs w:val="16"/>
              </w:rPr>
            </w:pPr>
          </w:p>
          <w:p w14:paraId="477D4010" w14:textId="77777777" w:rsidR="00D91604" w:rsidRPr="00A072BB" w:rsidRDefault="00D91604" w:rsidP="00CB18D3">
            <w:pPr>
              <w:pStyle w:val="ListParagraph"/>
              <w:jc w:val="both"/>
              <w:rPr>
                <w:color w:val="000000" w:themeColor="text1"/>
                <w:sz w:val="16"/>
                <w:szCs w:val="16"/>
              </w:rPr>
            </w:pPr>
          </w:p>
          <w:p w14:paraId="2D29CF27" w14:textId="77777777" w:rsidR="004B774B" w:rsidRPr="00A072BB" w:rsidRDefault="004B774B" w:rsidP="00CB18D3">
            <w:pPr>
              <w:pStyle w:val="ListParagraph"/>
              <w:jc w:val="both"/>
              <w:rPr>
                <w:color w:val="000000" w:themeColor="text1"/>
                <w:sz w:val="16"/>
                <w:szCs w:val="16"/>
              </w:rPr>
            </w:pPr>
            <w:r w:rsidRPr="00A072BB">
              <w:rPr>
                <w:color w:val="000000" w:themeColor="text1"/>
                <w:sz w:val="16"/>
                <w:szCs w:val="16"/>
              </w:rPr>
              <w:t>CAST(</w:t>
            </w:r>
            <w:proofErr w:type="spellStart"/>
            <w:r w:rsidRPr="00A072BB">
              <w:rPr>
                <w:b/>
                <w:color w:val="000000" w:themeColor="text1"/>
                <w:sz w:val="16"/>
                <w:szCs w:val="16"/>
              </w:rPr>
              <w:t>myStringNum</w:t>
            </w:r>
            <w:proofErr w:type="spellEnd"/>
            <w:r w:rsidRPr="00A072BB">
              <w:rPr>
                <w:b/>
                <w:color w:val="000000" w:themeColor="text1"/>
                <w:sz w:val="16"/>
                <w:szCs w:val="16"/>
              </w:rPr>
              <w:t xml:space="preserve"> as </w:t>
            </w:r>
            <w:r w:rsidRPr="00A072BB">
              <w:rPr>
                <w:color w:val="000000" w:themeColor="text1"/>
                <w:sz w:val="16"/>
                <w:szCs w:val="16"/>
              </w:rPr>
              <w:t>INT)</w:t>
            </w:r>
          </w:p>
          <w:p w14:paraId="07995441" w14:textId="77777777" w:rsidR="004B774B" w:rsidRPr="00A072BB" w:rsidRDefault="003E12BE" w:rsidP="00CB18D3">
            <w:pPr>
              <w:pStyle w:val="ListParagraph"/>
              <w:ind w:left="0"/>
              <w:jc w:val="both"/>
              <w:rPr>
                <w:color w:val="000000" w:themeColor="text1"/>
                <w:sz w:val="16"/>
                <w:szCs w:val="16"/>
              </w:rPr>
            </w:pPr>
            <w:r w:rsidRPr="00A072BB">
              <w:rPr>
                <w:color w:val="000000" w:themeColor="text1"/>
                <w:sz w:val="16"/>
                <w:szCs w:val="16"/>
              </w:rPr>
              <w:t xml:space="preserve">             </w:t>
            </w:r>
            <w:r w:rsidR="004B774B" w:rsidRPr="00A072BB">
              <w:rPr>
                <w:color w:val="000000" w:themeColor="text1"/>
                <w:sz w:val="16"/>
                <w:szCs w:val="16"/>
              </w:rPr>
              <w:t>CAST(</w:t>
            </w:r>
            <w:proofErr w:type="spellStart"/>
            <w:r w:rsidR="004B774B" w:rsidRPr="00A072BB">
              <w:rPr>
                <w:b/>
                <w:color w:val="000000" w:themeColor="text1"/>
                <w:sz w:val="16"/>
                <w:szCs w:val="16"/>
              </w:rPr>
              <w:t>myStringNum</w:t>
            </w:r>
            <w:proofErr w:type="spellEnd"/>
            <w:r w:rsidR="004B774B" w:rsidRPr="00A072BB">
              <w:rPr>
                <w:color w:val="000000" w:themeColor="text1"/>
                <w:sz w:val="16"/>
                <w:szCs w:val="16"/>
              </w:rPr>
              <w:t xml:space="preserve"> </w:t>
            </w:r>
            <w:r w:rsidR="004B774B" w:rsidRPr="00A072BB">
              <w:rPr>
                <w:b/>
                <w:color w:val="000000" w:themeColor="text1"/>
                <w:sz w:val="16"/>
                <w:szCs w:val="16"/>
              </w:rPr>
              <w:t>as</w:t>
            </w:r>
            <w:r w:rsidR="004B774B" w:rsidRPr="00A072BB">
              <w:rPr>
                <w:color w:val="000000" w:themeColor="text1"/>
                <w:sz w:val="16"/>
                <w:szCs w:val="16"/>
              </w:rPr>
              <w:t xml:space="preserve"> DOUBLE)</w:t>
            </w:r>
          </w:p>
          <w:p w14:paraId="63010AD2" w14:textId="77777777" w:rsidR="00913D0D" w:rsidRPr="00A072BB" w:rsidRDefault="00913D0D" w:rsidP="00CB18D3">
            <w:pPr>
              <w:pStyle w:val="ListParagraph"/>
              <w:ind w:left="0"/>
              <w:jc w:val="both"/>
              <w:rPr>
                <w:color w:val="000000" w:themeColor="text1"/>
                <w:sz w:val="16"/>
                <w:szCs w:val="16"/>
              </w:rPr>
            </w:pPr>
          </w:p>
          <w:p w14:paraId="37FCD75F" w14:textId="26248B4F" w:rsidR="00F97BC2" w:rsidRPr="00A072BB" w:rsidRDefault="00F97BC2" w:rsidP="00CB18D3">
            <w:pPr>
              <w:pStyle w:val="ListParagraph"/>
              <w:ind w:left="0"/>
              <w:jc w:val="both"/>
              <w:rPr>
                <w:color w:val="000000" w:themeColor="text1"/>
                <w:sz w:val="16"/>
                <w:szCs w:val="16"/>
              </w:rPr>
            </w:pPr>
          </w:p>
        </w:tc>
      </w:tr>
      <w:tr w:rsidR="00A072BB" w:rsidRPr="00A072BB" w14:paraId="30D8D60C" w14:textId="77777777" w:rsidTr="00E551E9">
        <w:tc>
          <w:tcPr>
            <w:tcW w:w="0" w:type="auto"/>
          </w:tcPr>
          <w:p w14:paraId="00E58D59"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16C3FD1" w14:textId="77777777" w:rsidR="003F4286" w:rsidRPr="00A072BB" w:rsidRDefault="00866039" w:rsidP="00CB18D3">
            <w:pPr>
              <w:pStyle w:val="ListParagraph"/>
              <w:ind w:left="0"/>
              <w:jc w:val="both"/>
              <w:rPr>
                <w:color w:val="000000" w:themeColor="text1"/>
                <w:sz w:val="16"/>
                <w:szCs w:val="16"/>
              </w:rPr>
            </w:pPr>
            <w:r w:rsidRPr="00A072BB">
              <w:rPr>
                <w:color w:val="000000" w:themeColor="text1"/>
                <w:sz w:val="16"/>
                <w:szCs w:val="16"/>
              </w:rPr>
              <w:t>Use dollar format            {{"${:,.2f}".format(444.55) }}</w:t>
            </w:r>
          </w:p>
        </w:tc>
      </w:tr>
      <w:tr w:rsidR="00A072BB" w:rsidRPr="00A072BB" w14:paraId="149C81DB" w14:textId="77777777" w:rsidTr="00E551E9">
        <w:tc>
          <w:tcPr>
            <w:tcW w:w="0" w:type="auto"/>
          </w:tcPr>
          <w:p w14:paraId="09985447"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82A738A" w14:textId="77777777" w:rsidR="00D91604" w:rsidRDefault="00D91604" w:rsidP="00F53CE2">
            <w:pPr>
              <w:pStyle w:val="ListParagraph"/>
              <w:ind w:left="0"/>
              <w:jc w:val="center"/>
              <w:rPr>
                <w:rFonts w:ascii="Monocode" w:hAnsi="Monocode"/>
                <w:b/>
                <w:color w:val="000000" w:themeColor="text1"/>
                <w:sz w:val="58"/>
                <w:szCs w:val="16"/>
                <w:vertAlign w:val="subscript"/>
              </w:rPr>
            </w:pPr>
          </w:p>
          <w:p w14:paraId="1DC236D7" w14:textId="77777777" w:rsidR="00D91604" w:rsidRDefault="00D91604" w:rsidP="00F53CE2">
            <w:pPr>
              <w:pStyle w:val="ListParagraph"/>
              <w:ind w:left="0"/>
              <w:jc w:val="center"/>
              <w:rPr>
                <w:rFonts w:ascii="Monocode" w:hAnsi="Monocode"/>
                <w:b/>
                <w:color w:val="000000" w:themeColor="text1"/>
                <w:sz w:val="58"/>
                <w:szCs w:val="16"/>
                <w:vertAlign w:val="subscript"/>
              </w:rPr>
            </w:pPr>
          </w:p>
          <w:p w14:paraId="2E32707E" w14:textId="77777777" w:rsidR="00D91604" w:rsidRDefault="00D91604" w:rsidP="00F53CE2">
            <w:pPr>
              <w:pStyle w:val="ListParagraph"/>
              <w:ind w:left="0"/>
              <w:jc w:val="center"/>
              <w:rPr>
                <w:rFonts w:ascii="Monocode" w:hAnsi="Monocode"/>
                <w:b/>
                <w:color w:val="000000" w:themeColor="text1"/>
                <w:sz w:val="58"/>
                <w:szCs w:val="16"/>
                <w:vertAlign w:val="subscript"/>
              </w:rPr>
            </w:pPr>
          </w:p>
          <w:p w14:paraId="59EC688D" w14:textId="3EBE8649" w:rsidR="00F53CE2" w:rsidRDefault="00F53CE2" w:rsidP="00F53CE2">
            <w:pPr>
              <w:pStyle w:val="ListParagraph"/>
              <w:ind w:left="0"/>
              <w:jc w:val="center"/>
              <w:rPr>
                <w:rFonts w:ascii="Monocode" w:hAnsi="Monocode"/>
                <w:b/>
                <w:color w:val="000000" w:themeColor="text1"/>
                <w:sz w:val="58"/>
                <w:szCs w:val="16"/>
                <w:vertAlign w:val="subscript"/>
              </w:rPr>
            </w:pPr>
            <w:proofErr w:type="spellStart"/>
            <w:r w:rsidRPr="00F53CE2">
              <w:rPr>
                <w:rFonts w:ascii="Monocode" w:hAnsi="Monocode"/>
                <w:b/>
                <w:color w:val="000000" w:themeColor="text1"/>
                <w:sz w:val="58"/>
                <w:szCs w:val="16"/>
                <w:vertAlign w:val="subscript"/>
              </w:rPr>
              <w:t>mysql</w:t>
            </w:r>
            <w:proofErr w:type="spellEnd"/>
          </w:p>
          <w:p w14:paraId="4B20C561" w14:textId="7BC37E78" w:rsidR="00A71734" w:rsidRDefault="00C15B77" w:rsidP="00F53CE2">
            <w:pPr>
              <w:pStyle w:val="ListParagraph"/>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 xml:space="preserve">shell </w:t>
            </w:r>
            <w:proofErr w:type="spellStart"/>
            <w:r>
              <w:rPr>
                <w:rFonts w:ascii="Monocode" w:hAnsi="Monocode"/>
                <w:b/>
                <w:color w:val="000000" w:themeColor="text1"/>
                <w:sz w:val="30"/>
                <w:szCs w:val="16"/>
                <w:vertAlign w:val="subscript"/>
              </w:rPr>
              <w:t>cmd</w:t>
            </w:r>
            <w:proofErr w:type="spellEnd"/>
            <w:r>
              <w:rPr>
                <w:rFonts w:ascii="Monocode" w:hAnsi="Monocode"/>
                <w:b/>
                <w:color w:val="000000" w:themeColor="text1"/>
                <w:sz w:val="30"/>
                <w:szCs w:val="16"/>
                <w:vertAlign w:val="subscript"/>
              </w:rPr>
              <w:t xml:space="preserve">: </w:t>
            </w:r>
            <w:proofErr w:type="spellStart"/>
            <w:r w:rsidR="00A71734">
              <w:rPr>
                <w:rFonts w:ascii="Monocode" w:hAnsi="Monocode"/>
                <w:b/>
                <w:color w:val="000000" w:themeColor="text1"/>
                <w:sz w:val="30"/>
                <w:szCs w:val="16"/>
                <w:vertAlign w:val="subscript"/>
              </w:rPr>
              <w:t>mysql</w:t>
            </w:r>
            <w:proofErr w:type="spellEnd"/>
            <w:r w:rsidR="00A71734">
              <w:rPr>
                <w:rFonts w:ascii="Monocode" w:hAnsi="Monocode"/>
                <w:b/>
                <w:color w:val="000000" w:themeColor="text1"/>
                <w:sz w:val="30"/>
                <w:szCs w:val="16"/>
                <w:vertAlign w:val="subscript"/>
              </w:rPr>
              <w:t xml:space="preserve"> –e –u username –p password=</w:t>
            </w:r>
            <w:proofErr w:type="spellStart"/>
            <w:r w:rsidR="00A71734">
              <w:rPr>
                <w:rFonts w:ascii="Monocode" w:hAnsi="Monocode"/>
                <w:b/>
                <w:color w:val="000000" w:themeColor="text1"/>
                <w:sz w:val="30"/>
                <w:szCs w:val="16"/>
                <w:vertAlign w:val="subscript"/>
              </w:rPr>
              <w:t>mypassword</w:t>
            </w:r>
            <w:proofErr w:type="spellEnd"/>
            <w:r w:rsidR="00A71734">
              <w:rPr>
                <w:rFonts w:ascii="Monocode" w:hAnsi="Monocode"/>
                <w:b/>
                <w:color w:val="000000" w:themeColor="text1"/>
                <w:sz w:val="30"/>
                <w:szCs w:val="16"/>
                <w:vertAlign w:val="subscript"/>
              </w:rPr>
              <w:t xml:space="preserve"> “SHOW DATABASES;”</w:t>
            </w:r>
          </w:p>
          <w:p w14:paraId="41C4EE26" w14:textId="66D32ED6" w:rsidR="00F53CE2" w:rsidRDefault="00C15B77" w:rsidP="00F53CE2">
            <w:pPr>
              <w:pStyle w:val="ListParagraph"/>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 xml:space="preserve">shell </w:t>
            </w:r>
            <w:proofErr w:type="spellStart"/>
            <w:r>
              <w:rPr>
                <w:rFonts w:ascii="Monocode" w:hAnsi="Monocode"/>
                <w:b/>
                <w:color w:val="000000" w:themeColor="text1"/>
                <w:sz w:val="30"/>
                <w:szCs w:val="16"/>
                <w:vertAlign w:val="subscript"/>
              </w:rPr>
              <w:t>cmd</w:t>
            </w:r>
            <w:proofErr w:type="spellEnd"/>
            <w:r>
              <w:rPr>
                <w:rFonts w:ascii="Monocode" w:hAnsi="Monocode"/>
                <w:b/>
                <w:color w:val="000000" w:themeColor="text1"/>
                <w:sz w:val="30"/>
                <w:szCs w:val="16"/>
                <w:vertAlign w:val="subscript"/>
              </w:rPr>
              <w:t xml:space="preserve">: </w:t>
            </w:r>
            <w:proofErr w:type="spellStart"/>
            <w:r w:rsidR="00A71734">
              <w:rPr>
                <w:rFonts w:ascii="Monocode" w:hAnsi="Monocode"/>
                <w:b/>
                <w:color w:val="000000" w:themeColor="text1"/>
                <w:sz w:val="30"/>
                <w:szCs w:val="16"/>
                <w:vertAlign w:val="subscript"/>
              </w:rPr>
              <w:t>mysql</w:t>
            </w:r>
            <w:proofErr w:type="spellEnd"/>
            <w:r w:rsidR="00A71734">
              <w:rPr>
                <w:rFonts w:ascii="Monocode" w:hAnsi="Monocode"/>
                <w:b/>
                <w:color w:val="000000" w:themeColor="text1"/>
                <w:sz w:val="30"/>
                <w:szCs w:val="16"/>
                <w:vertAlign w:val="subscript"/>
              </w:rPr>
              <w:t xml:space="preserve"> –e “</w:t>
            </w:r>
            <w:r w:rsidR="00A71734" w:rsidRPr="00384236">
              <w:rPr>
                <w:rFonts w:ascii="Monocode" w:hAnsi="Monocode"/>
                <w:b/>
                <w:color w:val="000000" w:themeColor="text1"/>
                <w:sz w:val="30"/>
                <w:szCs w:val="16"/>
                <w:vertAlign w:val="subscript"/>
              </w:rPr>
              <w:t>SHOW DATABASES</w:t>
            </w:r>
            <w:r w:rsidR="00A71734">
              <w:rPr>
                <w:rFonts w:ascii="Monocode" w:hAnsi="Monocode"/>
                <w:b/>
                <w:color w:val="000000" w:themeColor="text1"/>
                <w:sz w:val="30"/>
                <w:szCs w:val="16"/>
                <w:vertAlign w:val="subscript"/>
              </w:rPr>
              <w:t>;”</w:t>
            </w:r>
          </w:p>
          <w:p w14:paraId="2ECFDC9D" w14:textId="2586AD3A" w:rsidR="00C15B77" w:rsidRDefault="00C15B77" w:rsidP="00F53CE2">
            <w:pPr>
              <w:pStyle w:val="ListParagraph"/>
              <w:ind w:left="0"/>
              <w:rPr>
                <w:rFonts w:ascii="Monocode" w:hAnsi="Monocode"/>
                <w:b/>
                <w:color w:val="000000" w:themeColor="text1"/>
                <w:sz w:val="30"/>
                <w:szCs w:val="16"/>
                <w:vertAlign w:val="subscript"/>
              </w:rPr>
            </w:pPr>
            <w:proofErr w:type="spellStart"/>
            <w:r>
              <w:rPr>
                <w:rFonts w:ascii="Monocode" w:hAnsi="Monocode"/>
                <w:b/>
                <w:color w:val="000000" w:themeColor="text1"/>
                <w:sz w:val="30"/>
                <w:szCs w:val="16"/>
                <w:vertAlign w:val="subscript"/>
              </w:rPr>
              <w:t>sql</w:t>
            </w:r>
            <w:proofErr w:type="spellEnd"/>
            <w:r>
              <w:rPr>
                <w:rFonts w:ascii="Monocode" w:hAnsi="Monocode"/>
                <w:b/>
                <w:color w:val="000000" w:themeColor="text1"/>
                <w:sz w:val="30"/>
                <w:szCs w:val="16"/>
                <w:vertAlign w:val="subscript"/>
              </w:rPr>
              <w:t xml:space="preserve"> </w:t>
            </w:r>
            <w:proofErr w:type="spellStart"/>
            <w:r>
              <w:rPr>
                <w:rFonts w:ascii="Monocode" w:hAnsi="Monocode"/>
                <w:b/>
                <w:color w:val="000000" w:themeColor="text1"/>
                <w:sz w:val="30"/>
                <w:szCs w:val="16"/>
                <w:vertAlign w:val="subscript"/>
              </w:rPr>
              <w:t>stmt</w:t>
            </w:r>
            <w:proofErr w:type="spellEnd"/>
            <w:r>
              <w:rPr>
                <w:rFonts w:ascii="Monocode" w:hAnsi="Monocode"/>
                <w:b/>
                <w:color w:val="000000" w:themeColor="text1"/>
                <w:sz w:val="30"/>
                <w:szCs w:val="16"/>
                <w:vertAlign w:val="subscript"/>
              </w:rPr>
              <w:t>: SHOW DATABASES LIKE '</w:t>
            </w:r>
            <w:r w:rsidRPr="00C15B77">
              <w:rPr>
                <w:rFonts w:ascii="Monocode" w:hAnsi="Monocode"/>
                <w:b/>
                <w:color w:val="000000" w:themeColor="text1"/>
                <w:sz w:val="30"/>
                <w:szCs w:val="16"/>
                <w:vertAlign w:val="subscript"/>
              </w:rPr>
              <w:t>DATABASE_NAME'</w:t>
            </w:r>
            <w:r w:rsidR="009508A3">
              <w:rPr>
                <w:rFonts w:ascii="Monocode" w:hAnsi="Monocode"/>
                <w:b/>
                <w:color w:val="000000" w:themeColor="text1"/>
                <w:sz w:val="30"/>
                <w:szCs w:val="16"/>
                <w:vertAlign w:val="subscript"/>
              </w:rPr>
              <w:t>;</w:t>
            </w:r>
          </w:p>
          <w:p w14:paraId="3AB05453" w14:textId="2C6EBD6D" w:rsidR="009508A3" w:rsidRDefault="009508A3" w:rsidP="00F53CE2">
            <w:pPr>
              <w:pStyle w:val="ListParagraph"/>
              <w:ind w:left="0"/>
              <w:rPr>
                <w:rFonts w:ascii="Monocode" w:hAnsi="Monocode"/>
                <w:b/>
                <w:color w:val="000000" w:themeColor="text1"/>
                <w:sz w:val="30"/>
                <w:szCs w:val="16"/>
                <w:vertAlign w:val="subscript"/>
              </w:rPr>
            </w:pPr>
            <w:proofErr w:type="spellStart"/>
            <w:r>
              <w:rPr>
                <w:rFonts w:ascii="Monocode" w:hAnsi="Monocode"/>
                <w:b/>
                <w:color w:val="000000" w:themeColor="text1"/>
                <w:sz w:val="30"/>
                <w:szCs w:val="16"/>
                <w:vertAlign w:val="subscript"/>
              </w:rPr>
              <w:t>sql</w:t>
            </w:r>
            <w:proofErr w:type="spellEnd"/>
            <w:r>
              <w:rPr>
                <w:rFonts w:ascii="Monocode" w:hAnsi="Monocode"/>
                <w:b/>
                <w:color w:val="000000" w:themeColor="text1"/>
                <w:sz w:val="30"/>
                <w:szCs w:val="16"/>
                <w:vertAlign w:val="subscript"/>
              </w:rPr>
              <w:t xml:space="preserve"> </w:t>
            </w:r>
            <w:proofErr w:type="spellStart"/>
            <w:r>
              <w:rPr>
                <w:rFonts w:ascii="Monocode" w:hAnsi="Monocode"/>
                <w:b/>
                <w:color w:val="000000" w:themeColor="text1"/>
                <w:sz w:val="30"/>
                <w:szCs w:val="16"/>
                <w:vertAlign w:val="subscript"/>
              </w:rPr>
              <w:t>stmt</w:t>
            </w:r>
            <w:proofErr w:type="spellEnd"/>
            <w:r>
              <w:rPr>
                <w:rFonts w:ascii="Monocode" w:hAnsi="Monocode"/>
                <w:b/>
                <w:color w:val="000000" w:themeColor="text1"/>
                <w:sz w:val="30"/>
                <w:szCs w:val="16"/>
                <w:vertAlign w:val="subscript"/>
              </w:rPr>
              <w:t xml:space="preserve">: </w:t>
            </w:r>
            <w:r w:rsidRPr="009508A3">
              <w:rPr>
                <w:rFonts w:ascii="Monocode" w:hAnsi="Monocode"/>
                <w:b/>
                <w:color w:val="000000" w:themeColor="text1"/>
                <w:sz w:val="30"/>
                <w:szCs w:val="16"/>
                <w:vertAlign w:val="subscript"/>
              </w:rPr>
              <w:t>CREATE DATABASE $DATABASE_NAME;</w:t>
            </w:r>
          </w:p>
          <w:p w14:paraId="2F65D764" w14:textId="77777777" w:rsidR="00C9598D" w:rsidRDefault="00C9598D" w:rsidP="00F53CE2">
            <w:pPr>
              <w:pStyle w:val="ListParagraph"/>
              <w:ind w:left="0"/>
              <w:rPr>
                <w:rFonts w:ascii="Monocode" w:hAnsi="Monocode"/>
                <w:b/>
                <w:color w:val="000000" w:themeColor="text1"/>
                <w:sz w:val="30"/>
                <w:szCs w:val="16"/>
                <w:vertAlign w:val="subscript"/>
              </w:rPr>
            </w:pPr>
          </w:p>
          <w:p w14:paraId="7A38740C" w14:textId="62C8D968" w:rsidR="00D91604" w:rsidRDefault="00D91604" w:rsidP="00F53CE2">
            <w:pPr>
              <w:pStyle w:val="ListParagraph"/>
              <w:ind w:left="0"/>
              <w:rPr>
                <w:rFonts w:ascii="Monocode" w:hAnsi="Monocode"/>
                <w:b/>
                <w:color w:val="000000" w:themeColor="text1"/>
                <w:sz w:val="30"/>
                <w:szCs w:val="16"/>
                <w:vertAlign w:val="subscript"/>
              </w:rPr>
            </w:pPr>
          </w:p>
          <w:p w14:paraId="4E495E18" w14:textId="77777777" w:rsidR="00D91604" w:rsidRDefault="00D91604" w:rsidP="00F53CE2">
            <w:pPr>
              <w:pStyle w:val="ListParagraph"/>
              <w:ind w:left="0"/>
              <w:rPr>
                <w:rFonts w:ascii="Monocode" w:hAnsi="Monocode"/>
                <w:b/>
                <w:color w:val="000000" w:themeColor="text1"/>
                <w:sz w:val="30"/>
                <w:szCs w:val="16"/>
                <w:vertAlign w:val="subscript"/>
              </w:rPr>
            </w:pPr>
          </w:p>
          <w:p w14:paraId="5D6F4631" w14:textId="77777777" w:rsidR="00C15B77" w:rsidRDefault="00C15B77" w:rsidP="00F53CE2">
            <w:pPr>
              <w:pStyle w:val="ListParagraph"/>
              <w:ind w:left="0"/>
              <w:rPr>
                <w:rFonts w:ascii="Monocode" w:hAnsi="Monocode"/>
                <w:b/>
                <w:color w:val="000000" w:themeColor="text1"/>
                <w:sz w:val="30"/>
                <w:szCs w:val="16"/>
                <w:vertAlign w:val="subscript"/>
              </w:rPr>
            </w:pPr>
          </w:p>
          <w:p w14:paraId="613B14DC" w14:textId="329C2FB0" w:rsidR="00A71734" w:rsidRDefault="006435C5" w:rsidP="00F53CE2">
            <w:pPr>
              <w:pStyle w:val="ListParagraph"/>
              <w:ind w:left="0"/>
              <w:rPr>
                <w:rFonts w:ascii="Monocode" w:hAnsi="Monocode"/>
                <w:b/>
                <w:color w:val="000000" w:themeColor="text1"/>
                <w:sz w:val="30"/>
                <w:szCs w:val="16"/>
                <w:vertAlign w:val="subscript"/>
              </w:rPr>
            </w:pPr>
            <w:r w:rsidRPr="006435C5">
              <w:rPr>
                <w:rFonts w:ascii="Monocode" w:hAnsi="Monocode"/>
                <w:b/>
                <w:color w:val="000000" w:themeColor="text1"/>
                <w:sz w:val="30"/>
                <w:szCs w:val="16"/>
                <w:vertAlign w:val="subscript"/>
              </w:rPr>
              <w:t>-- This is a single-line comment</w:t>
            </w:r>
          </w:p>
          <w:p w14:paraId="7B1A4DBA" w14:textId="77777777" w:rsidR="006435C5" w:rsidRPr="006435C5" w:rsidRDefault="006435C5" w:rsidP="006435C5">
            <w:pPr>
              <w:pStyle w:val="ListParagraph"/>
              <w:rPr>
                <w:rFonts w:ascii="Monocode" w:hAnsi="Monocode"/>
                <w:b/>
                <w:color w:val="000000" w:themeColor="text1"/>
                <w:sz w:val="30"/>
                <w:szCs w:val="16"/>
                <w:vertAlign w:val="subscript"/>
              </w:rPr>
            </w:pPr>
            <w:r w:rsidRPr="006435C5">
              <w:rPr>
                <w:rFonts w:ascii="Monocode" w:hAnsi="Monocode"/>
                <w:b/>
                <w:color w:val="000000" w:themeColor="text1"/>
                <w:sz w:val="30"/>
                <w:szCs w:val="16"/>
                <w:vertAlign w:val="subscript"/>
              </w:rPr>
              <w:t>/* This is a</w:t>
            </w:r>
          </w:p>
          <w:p w14:paraId="08165AD1" w14:textId="67759ACE" w:rsidR="00110544" w:rsidRDefault="006435C5" w:rsidP="006435C5">
            <w:pPr>
              <w:pStyle w:val="ListParagraph"/>
              <w:ind w:left="0"/>
              <w:rPr>
                <w:rFonts w:ascii="Monocode" w:hAnsi="Monocode"/>
                <w:b/>
                <w:color w:val="000000" w:themeColor="text1"/>
                <w:sz w:val="30"/>
                <w:szCs w:val="16"/>
                <w:vertAlign w:val="subscript"/>
              </w:rPr>
            </w:pPr>
            <w:r w:rsidRPr="006435C5">
              <w:rPr>
                <w:rFonts w:ascii="Monocode" w:hAnsi="Monocode"/>
                <w:b/>
                <w:color w:val="000000" w:themeColor="text1"/>
                <w:sz w:val="30"/>
                <w:szCs w:val="16"/>
                <w:vertAlign w:val="subscript"/>
              </w:rPr>
              <w:t xml:space="preserve">   multi-line comment */</w:t>
            </w:r>
          </w:p>
          <w:p w14:paraId="25C0AD99" w14:textId="73E5D923" w:rsidR="00110544" w:rsidRDefault="00110544" w:rsidP="006435C5">
            <w:pPr>
              <w:pStyle w:val="ListParagraph"/>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 xml:space="preserve">Note: the difference between </w:t>
            </w:r>
            <w:proofErr w:type="spellStart"/>
            <w:r w:rsidRPr="00110544">
              <w:rPr>
                <w:rFonts w:ascii="Monocode" w:hAnsi="Monocode"/>
                <w:b/>
                <w:color w:val="000000" w:themeColor="text1"/>
                <w:sz w:val="30"/>
                <w:szCs w:val="16"/>
                <w:vertAlign w:val="subscript"/>
              </w:rPr>
              <w:t>backticks</w:t>
            </w:r>
            <w:proofErr w:type="spellEnd"/>
            <w:r w:rsidR="00D7433B">
              <w:rPr>
                <w:rFonts w:ascii="Monocode" w:hAnsi="Monocode"/>
                <w:b/>
                <w:color w:val="000000" w:themeColor="text1"/>
                <w:sz w:val="30"/>
                <w:szCs w:val="16"/>
                <w:vertAlign w:val="subscript"/>
              </w:rPr>
              <w:t xml:space="preserve"> or </w:t>
            </w:r>
            <w:r w:rsidR="00D7433B" w:rsidRPr="00D7433B">
              <w:rPr>
                <w:rFonts w:ascii="Monocode" w:hAnsi="Monocode"/>
                <w:b/>
                <w:color w:val="000000" w:themeColor="text1"/>
                <w:sz w:val="30"/>
                <w:szCs w:val="16"/>
                <w:vertAlign w:val="subscript"/>
              </w:rPr>
              <w:t xml:space="preserve"> grave accents</w:t>
            </w:r>
            <w:r w:rsidR="00D7433B">
              <w:rPr>
                <w:rFonts w:ascii="Monocode" w:hAnsi="Monocode"/>
                <w:b/>
                <w:color w:val="000000" w:themeColor="text1"/>
                <w:sz w:val="30"/>
                <w:szCs w:val="16"/>
                <w:vertAlign w:val="subscript"/>
              </w:rPr>
              <w:t xml:space="preserve"> (`</w:t>
            </w:r>
            <w:r w:rsidRPr="00110544">
              <w:rPr>
                <w:rFonts w:ascii="Monocode" w:hAnsi="Monocode"/>
                <w:b/>
                <w:color w:val="000000" w:themeColor="text1"/>
                <w:sz w:val="30"/>
                <w:szCs w:val="16"/>
                <w:vertAlign w:val="subscript"/>
              </w:rPr>
              <w:t>) and single quotes (' ')</w:t>
            </w:r>
          </w:p>
          <w:p w14:paraId="65788F9A" w14:textId="77777777" w:rsidR="00801C75" w:rsidRDefault="005D3F81" w:rsidP="006435C5">
            <w:pPr>
              <w:pStyle w:val="ListParagraph"/>
              <w:ind w:left="0"/>
              <w:rPr>
                <w:rFonts w:ascii="Monocode" w:hAnsi="Monocode"/>
                <w:b/>
                <w:color w:val="000000" w:themeColor="text1"/>
                <w:sz w:val="30"/>
                <w:szCs w:val="16"/>
                <w:vertAlign w:val="subscript"/>
              </w:rPr>
            </w:pPr>
            <w:proofErr w:type="spellStart"/>
            <w:proofErr w:type="gramStart"/>
            <w:r w:rsidRPr="00801C75">
              <w:rPr>
                <w:rFonts w:ascii="Monocode" w:hAnsi="Monocode"/>
                <w:b/>
                <w:color w:val="000000" w:themeColor="text1"/>
                <w:sz w:val="30"/>
                <w:szCs w:val="16"/>
                <w:u w:val="single"/>
                <w:vertAlign w:val="subscript"/>
              </w:rPr>
              <w:t>backticks</w:t>
            </w:r>
            <w:proofErr w:type="spellEnd"/>
            <w:proofErr w:type="gramEnd"/>
            <w:r w:rsidRPr="00801C75">
              <w:rPr>
                <w:rFonts w:ascii="Monocode" w:hAnsi="Monocode"/>
                <w:b/>
                <w:color w:val="000000" w:themeColor="text1"/>
                <w:sz w:val="30"/>
                <w:szCs w:val="16"/>
                <w:u w:val="single"/>
                <w:vertAlign w:val="subscript"/>
              </w:rPr>
              <w:t xml:space="preserve"> (`)</w:t>
            </w:r>
            <w:r w:rsidRPr="005D3F81">
              <w:rPr>
                <w:rFonts w:ascii="Monocode" w:hAnsi="Monocode"/>
                <w:b/>
                <w:color w:val="000000" w:themeColor="text1"/>
                <w:sz w:val="30"/>
                <w:szCs w:val="16"/>
                <w:vertAlign w:val="subscript"/>
              </w:rPr>
              <w:t xml:space="preserve"> are used for specifying identifiers, especially when they include reserved keywor</w:t>
            </w:r>
            <w:r w:rsidR="00801C75">
              <w:rPr>
                <w:rFonts w:ascii="Monocode" w:hAnsi="Monocode"/>
                <w:b/>
                <w:color w:val="000000" w:themeColor="text1"/>
                <w:sz w:val="30"/>
                <w:szCs w:val="16"/>
                <w:vertAlign w:val="subscript"/>
              </w:rPr>
              <w:t xml:space="preserve">ds or special characters. </w:t>
            </w:r>
          </w:p>
          <w:p w14:paraId="53C80BAD" w14:textId="6D620C23" w:rsidR="005D3F81" w:rsidRDefault="005D3F81" w:rsidP="006435C5">
            <w:pPr>
              <w:pStyle w:val="ListParagraph"/>
              <w:ind w:left="0"/>
              <w:rPr>
                <w:rFonts w:ascii="Monocode" w:hAnsi="Monocode"/>
                <w:b/>
                <w:color w:val="000000" w:themeColor="text1"/>
                <w:sz w:val="30"/>
                <w:szCs w:val="16"/>
                <w:vertAlign w:val="subscript"/>
              </w:rPr>
            </w:pPr>
            <w:r w:rsidRPr="00801C75">
              <w:rPr>
                <w:rFonts w:ascii="Monocode" w:hAnsi="Monocode"/>
                <w:b/>
                <w:color w:val="000000" w:themeColor="text1"/>
                <w:sz w:val="30"/>
                <w:szCs w:val="16"/>
                <w:u w:val="single"/>
                <w:vertAlign w:val="subscript"/>
              </w:rPr>
              <w:t>single quotes (' ')</w:t>
            </w:r>
            <w:r w:rsidRPr="005D3F81">
              <w:rPr>
                <w:rFonts w:ascii="Monocode" w:hAnsi="Monocode"/>
                <w:b/>
                <w:color w:val="000000" w:themeColor="text1"/>
                <w:sz w:val="30"/>
                <w:szCs w:val="16"/>
                <w:vertAlign w:val="subscript"/>
              </w:rPr>
              <w:t xml:space="preserve"> are used to delimit string literals or character values in SQL statements</w:t>
            </w:r>
          </w:p>
          <w:p w14:paraId="5642757B" w14:textId="77777777" w:rsidR="005D3F81" w:rsidRDefault="005D3F81" w:rsidP="006435C5">
            <w:pPr>
              <w:pStyle w:val="ListParagraph"/>
              <w:ind w:left="0"/>
              <w:rPr>
                <w:rFonts w:ascii="Monocode" w:hAnsi="Monocode"/>
                <w:b/>
                <w:color w:val="000000" w:themeColor="text1"/>
                <w:sz w:val="30"/>
                <w:szCs w:val="16"/>
                <w:vertAlign w:val="subscript"/>
              </w:rPr>
            </w:pPr>
          </w:p>
          <w:p w14:paraId="3B841557" w14:textId="67E170E3" w:rsidR="00110544" w:rsidRDefault="0029653B" w:rsidP="00D7433B">
            <w:pPr>
              <w:pStyle w:val="ListParagraph"/>
              <w:tabs>
                <w:tab w:val="left" w:pos="491"/>
                <w:tab w:val="left" w:pos="1353"/>
              </w:tabs>
              <w:ind w:left="0"/>
              <w:rPr>
                <w:rFonts w:ascii="Monocode" w:hAnsi="Monocode"/>
                <w:b/>
                <w:color w:val="000000" w:themeColor="text1"/>
                <w:sz w:val="30"/>
                <w:szCs w:val="16"/>
                <w:vertAlign w:val="subscript"/>
              </w:rPr>
            </w:pPr>
            <w:r>
              <w:rPr>
                <w:rFonts w:ascii="Monocode" w:hAnsi="Monocode"/>
                <w:b/>
                <w:color w:val="000000" w:themeColor="text1"/>
                <w:sz w:val="30"/>
                <w:szCs w:val="16"/>
                <w:vertAlign w:val="subscript"/>
              </w:rPr>
              <w:tab/>
            </w:r>
            <w:r w:rsidR="00D7433B" w:rsidRPr="00D7433B">
              <w:rPr>
                <w:rFonts w:ascii="Monocode" w:hAnsi="Monocode"/>
                <w:b/>
                <w:color w:val="000000" w:themeColor="text1"/>
                <w:sz w:val="30"/>
                <w:szCs w:val="16"/>
                <w:vertAlign w:val="subscript"/>
              </w:rPr>
              <w:t>Identifiers are used to represent the names of database objects, such as tables, columns, views, indexes, or aliases. In SQL</w:t>
            </w:r>
            <w:r w:rsidR="00D7433B">
              <w:rPr>
                <w:rFonts w:ascii="Monocode" w:hAnsi="Monocode"/>
                <w:b/>
                <w:color w:val="000000" w:themeColor="text1"/>
                <w:sz w:val="30"/>
                <w:szCs w:val="16"/>
                <w:vertAlign w:val="subscript"/>
              </w:rPr>
              <w:tab/>
            </w:r>
          </w:p>
          <w:p w14:paraId="4EB4AF59" w14:textId="77777777" w:rsidR="005D3F81" w:rsidRDefault="005D3F81" w:rsidP="00D7433B">
            <w:pPr>
              <w:pStyle w:val="ListParagraph"/>
              <w:tabs>
                <w:tab w:val="left" w:pos="491"/>
                <w:tab w:val="left" w:pos="1353"/>
              </w:tabs>
              <w:ind w:left="0"/>
              <w:rPr>
                <w:rFonts w:ascii="Monocode" w:hAnsi="Monocode"/>
                <w:b/>
                <w:color w:val="000000" w:themeColor="text1"/>
                <w:sz w:val="30"/>
                <w:szCs w:val="16"/>
                <w:vertAlign w:val="subscript"/>
              </w:rPr>
            </w:pPr>
          </w:p>
          <w:p w14:paraId="78DD5197" w14:textId="77777777" w:rsidR="0029653B" w:rsidRDefault="0029653B" w:rsidP="006435C5">
            <w:pPr>
              <w:pStyle w:val="ListParagraph"/>
              <w:ind w:left="0"/>
              <w:rPr>
                <w:rFonts w:ascii="Monocode" w:hAnsi="Monocode"/>
                <w:b/>
                <w:color w:val="000000" w:themeColor="text1"/>
                <w:sz w:val="30"/>
                <w:szCs w:val="16"/>
                <w:vertAlign w:val="subscript"/>
              </w:rPr>
            </w:pPr>
          </w:p>
          <w:p w14:paraId="33E5DEAE" w14:textId="6DF81499" w:rsidR="006435C5" w:rsidRPr="00F53CE2" w:rsidRDefault="006435C5" w:rsidP="00F53CE2">
            <w:pPr>
              <w:pStyle w:val="ListParagraph"/>
              <w:ind w:left="0"/>
              <w:rPr>
                <w:rFonts w:ascii="Monocode" w:hAnsi="Monocode"/>
                <w:b/>
                <w:color w:val="000000" w:themeColor="text1"/>
                <w:sz w:val="30"/>
                <w:szCs w:val="16"/>
                <w:vertAlign w:val="subscript"/>
              </w:rPr>
            </w:pPr>
          </w:p>
        </w:tc>
      </w:tr>
      <w:tr w:rsidR="00A072BB" w:rsidRPr="00A072BB" w14:paraId="2AEB5C49" w14:textId="77777777" w:rsidTr="00E551E9">
        <w:tc>
          <w:tcPr>
            <w:tcW w:w="0" w:type="auto"/>
            <w:shd w:val="clear" w:color="auto" w:fill="BDD6EE" w:themeFill="accent1" w:themeFillTint="66"/>
          </w:tcPr>
          <w:p w14:paraId="532E7913" w14:textId="77777777" w:rsidR="003F4286" w:rsidRPr="00A072BB" w:rsidRDefault="003F4286" w:rsidP="00CB18D3">
            <w:pPr>
              <w:pStyle w:val="ListParagraph"/>
              <w:ind w:left="0"/>
              <w:jc w:val="both"/>
              <w:rPr>
                <w:color w:val="000000" w:themeColor="text1"/>
                <w:sz w:val="16"/>
                <w:szCs w:val="16"/>
              </w:rPr>
            </w:pPr>
          </w:p>
        </w:tc>
        <w:tc>
          <w:tcPr>
            <w:tcW w:w="10862" w:type="dxa"/>
            <w:gridSpan w:val="8"/>
            <w:shd w:val="clear" w:color="auto" w:fill="BDD6EE" w:themeFill="accent1" w:themeFillTint="66"/>
          </w:tcPr>
          <w:p w14:paraId="38E7AD2D" w14:textId="77777777" w:rsidR="003F4286" w:rsidRPr="00F53CE2" w:rsidRDefault="00891853" w:rsidP="00CB18D3">
            <w:pPr>
              <w:pStyle w:val="ListParagraph"/>
              <w:ind w:left="0"/>
              <w:jc w:val="center"/>
              <w:rPr>
                <w:b/>
                <w:color w:val="000000" w:themeColor="text1"/>
                <w:sz w:val="16"/>
                <w:szCs w:val="16"/>
              </w:rPr>
            </w:pPr>
            <w:r w:rsidRPr="00F53CE2">
              <w:rPr>
                <w:b/>
                <w:color w:val="000000" w:themeColor="text1"/>
                <w:sz w:val="74"/>
                <w:szCs w:val="16"/>
              </w:rPr>
              <w:t>BOOTSTRAP</w:t>
            </w:r>
          </w:p>
        </w:tc>
      </w:tr>
      <w:tr w:rsidR="00A072BB" w:rsidRPr="00A072BB" w14:paraId="3C99DA87" w14:textId="77777777" w:rsidTr="00E551E9">
        <w:tc>
          <w:tcPr>
            <w:tcW w:w="0" w:type="auto"/>
          </w:tcPr>
          <w:p w14:paraId="22401432"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F537412" w14:textId="77777777" w:rsidR="003F4286" w:rsidRPr="00A072BB" w:rsidRDefault="00834C41" w:rsidP="00CB18D3">
            <w:pPr>
              <w:pStyle w:val="ListParagraph"/>
              <w:ind w:left="0"/>
              <w:jc w:val="both"/>
              <w:rPr>
                <w:color w:val="000000" w:themeColor="text1"/>
                <w:sz w:val="16"/>
                <w:szCs w:val="16"/>
              </w:rPr>
            </w:pPr>
            <w:r w:rsidRPr="00A072BB">
              <w:rPr>
                <w:color w:val="000000" w:themeColor="text1"/>
                <w:sz w:val="16"/>
                <w:szCs w:val="16"/>
              </w:rPr>
              <w:t>BOOTSTRAP</w:t>
            </w:r>
          </w:p>
          <w:p w14:paraId="0F9888F8" w14:textId="77777777" w:rsidR="00834C41" w:rsidRPr="00A072BB" w:rsidRDefault="00834C41" w:rsidP="00CB18D3">
            <w:pPr>
              <w:pStyle w:val="ListParagraph"/>
              <w:ind w:left="0"/>
              <w:jc w:val="both"/>
              <w:rPr>
                <w:color w:val="000000" w:themeColor="text1"/>
                <w:sz w:val="16"/>
                <w:szCs w:val="16"/>
              </w:rPr>
            </w:pPr>
          </w:p>
          <w:p w14:paraId="69CB4EEF" w14:textId="03A51A1D" w:rsidR="00834C41" w:rsidRPr="00A072BB" w:rsidRDefault="00AF3811" w:rsidP="00CB18D3">
            <w:pPr>
              <w:pStyle w:val="ListParagraph"/>
              <w:numPr>
                <w:ilvl w:val="0"/>
                <w:numId w:val="2"/>
              </w:numPr>
              <w:jc w:val="both"/>
              <w:rPr>
                <w:color w:val="000000" w:themeColor="text1"/>
                <w:sz w:val="16"/>
                <w:szCs w:val="16"/>
              </w:rPr>
            </w:pPr>
            <w:r w:rsidRPr="00A072BB">
              <w:rPr>
                <w:color w:val="000000" w:themeColor="text1"/>
                <w:sz w:val="16"/>
                <w:szCs w:val="16"/>
              </w:rPr>
              <w:t>To turn link to button -----      &lt;a class = “</w:t>
            </w:r>
            <w:proofErr w:type="spellStart"/>
            <w:r w:rsidRPr="00A072BB">
              <w:rPr>
                <w:color w:val="000000" w:themeColor="text1"/>
                <w:sz w:val="16"/>
                <w:szCs w:val="16"/>
              </w:rPr>
              <w:t>btn</w:t>
            </w:r>
            <w:proofErr w:type="spellEnd"/>
            <w:r w:rsidRPr="00A072BB">
              <w:rPr>
                <w:color w:val="000000" w:themeColor="text1"/>
                <w:sz w:val="16"/>
                <w:szCs w:val="16"/>
              </w:rPr>
              <w:t xml:space="preserve"> </w:t>
            </w:r>
            <w:proofErr w:type="spellStart"/>
            <w:r w:rsidRPr="00A072BB">
              <w:rPr>
                <w:color w:val="000000" w:themeColor="text1"/>
                <w:sz w:val="16"/>
                <w:szCs w:val="16"/>
              </w:rPr>
              <w:t>btn</w:t>
            </w:r>
            <w:proofErr w:type="spellEnd"/>
            <w:r w:rsidRPr="00A072BB">
              <w:rPr>
                <w:color w:val="000000" w:themeColor="text1"/>
                <w:sz w:val="16"/>
                <w:szCs w:val="16"/>
              </w:rPr>
              <w:t xml:space="preserve">-primary” </w:t>
            </w:r>
            <w:proofErr w:type="spellStart"/>
            <w:r w:rsidRPr="00A072BB">
              <w:rPr>
                <w:color w:val="000000" w:themeColor="text1"/>
                <w:sz w:val="16"/>
                <w:szCs w:val="16"/>
              </w:rPr>
              <w:t>href</w:t>
            </w:r>
            <w:proofErr w:type="spellEnd"/>
            <w:r w:rsidRPr="00A072BB">
              <w:rPr>
                <w:color w:val="000000" w:themeColor="text1"/>
                <w:sz w:val="16"/>
                <w:szCs w:val="16"/>
              </w:rPr>
              <w:t>=”#”</w:t>
            </w:r>
            <w:r w:rsidR="009016B6" w:rsidRPr="00A072BB">
              <w:rPr>
                <w:color w:val="000000" w:themeColor="text1"/>
                <w:sz w:val="16"/>
                <w:szCs w:val="16"/>
              </w:rPr>
              <w:t xml:space="preserve"> role = “button”</w:t>
            </w:r>
            <w:r w:rsidRPr="00A072BB">
              <w:rPr>
                <w:color w:val="000000" w:themeColor="text1"/>
                <w:sz w:val="16"/>
                <w:szCs w:val="16"/>
              </w:rPr>
              <w:t>&gt; link &lt;/a&gt;</w:t>
            </w:r>
          </w:p>
          <w:p w14:paraId="6FE76B6D" w14:textId="77777777" w:rsidR="000364CF" w:rsidRPr="00A072BB" w:rsidRDefault="000364CF" w:rsidP="00CB18D3">
            <w:pPr>
              <w:pStyle w:val="ListParagraph"/>
              <w:jc w:val="both"/>
              <w:rPr>
                <w:color w:val="000000" w:themeColor="text1"/>
                <w:sz w:val="16"/>
                <w:szCs w:val="16"/>
              </w:rPr>
            </w:pPr>
          </w:p>
          <w:p w14:paraId="37A0138C" w14:textId="09B3AD69" w:rsidR="00C21AC9" w:rsidRPr="00A072BB" w:rsidRDefault="00C21AC9" w:rsidP="00CB18D3">
            <w:pPr>
              <w:pStyle w:val="ListParagraph"/>
              <w:numPr>
                <w:ilvl w:val="0"/>
                <w:numId w:val="2"/>
              </w:numPr>
              <w:jc w:val="both"/>
              <w:rPr>
                <w:color w:val="000000" w:themeColor="text1"/>
                <w:sz w:val="16"/>
                <w:szCs w:val="16"/>
              </w:rPr>
            </w:pPr>
            <w:r w:rsidRPr="00A072BB">
              <w:rPr>
                <w:color w:val="000000" w:themeColor="text1"/>
                <w:sz w:val="16"/>
                <w:szCs w:val="16"/>
              </w:rPr>
              <w:t>To tu</w:t>
            </w:r>
            <w:r w:rsidR="00301E8E" w:rsidRPr="00A072BB">
              <w:rPr>
                <w:color w:val="000000" w:themeColor="text1"/>
                <w:sz w:val="16"/>
                <w:szCs w:val="16"/>
              </w:rPr>
              <w:t>r</w:t>
            </w:r>
            <w:r w:rsidRPr="00A072BB">
              <w:rPr>
                <w:color w:val="000000" w:themeColor="text1"/>
                <w:sz w:val="16"/>
                <w:szCs w:val="16"/>
              </w:rPr>
              <w:t xml:space="preserve">n link to </w:t>
            </w:r>
            <w:r w:rsidR="00D73DFF" w:rsidRPr="00A072BB">
              <w:rPr>
                <w:color w:val="000000" w:themeColor="text1"/>
                <w:sz w:val="16"/>
                <w:szCs w:val="16"/>
              </w:rPr>
              <w:t>Google</w:t>
            </w:r>
            <w:r w:rsidRPr="00A072BB">
              <w:rPr>
                <w:color w:val="000000" w:themeColor="text1"/>
                <w:sz w:val="16"/>
                <w:szCs w:val="16"/>
              </w:rPr>
              <w:t xml:space="preserve"> search button ---- &lt; a class = “</w:t>
            </w:r>
            <w:proofErr w:type="spellStart"/>
            <w:r w:rsidRPr="00A072BB">
              <w:rPr>
                <w:color w:val="000000" w:themeColor="text1"/>
                <w:sz w:val="16"/>
                <w:szCs w:val="16"/>
              </w:rPr>
              <w:t>btn</w:t>
            </w:r>
            <w:proofErr w:type="spellEnd"/>
            <w:r w:rsidRPr="00A072BB">
              <w:rPr>
                <w:color w:val="000000" w:themeColor="text1"/>
                <w:sz w:val="16"/>
                <w:szCs w:val="16"/>
              </w:rPr>
              <w:t xml:space="preserve"> </w:t>
            </w:r>
            <w:proofErr w:type="spellStart"/>
            <w:r w:rsidRPr="00A072BB">
              <w:rPr>
                <w:color w:val="000000" w:themeColor="text1"/>
                <w:sz w:val="16"/>
                <w:szCs w:val="16"/>
              </w:rPr>
              <w:t>btn</w:t>
            </w:r>
            <w:proofErr w:type="spellEnd"/>
            <w:r w:rsidRPr="00A072BB">
              <w:rPr>
                <w:color w:val="000000" w:themeColor="text1"/>
                <w:sz w:val="16"/>
                <w:szCs w:val="16"/>
              </w:rPr>
              <w:t>-</w:t>
            </w:r>
            <w:r w:rsidR="005774FC" w:rsidRPr="00A072BB">
              <w:rPr>
                <w:color w:val="000000" w:themeColor="text1"/>
                <w:sz w:val="16"/>
                <w:szCs w:val="16"/>
              </w:rPr>
              <w:t xml:space="preserve">light” role = “button” </w:t>
            </w:r>
            <w:proofErr w:type="spellStart"/>
            <w:r w:rsidR="005774FC" w:rsidRPr="00A072BB">
              <w:rPr>
                <w:color w:val="000000" w:themeColor="text1"/>
                <w:sz w:val="16"/>
                <w:szCs w:val="16"/>
              </w:rPr>
              <w:t>href</w:t>
            </w:r>
            <w:proofErr w:type="spellEnd"/>
            <w:r w:rsidR="005774FC" w:rsidRPr="00A072BB">
              <w:rPr>
                <w:color w:val="000000" w:themeColor="text1"/>
                <w:sz w:val="16"/>
                <w:szCs w:val="16"/>
              </w:rPr>
              <w:t xml:space="preserve"> = “#”&gt; link2 &lt;/a&gt;</w:t>
            </w:r>
          </w:p>
          <w:p w14:paraId="4D104147" w14:textId="77777777" w:rsidR="000364CF" w:rsidRPr="00A072BB" w:rsidRDefault="000364CF" w:rsidP="00CB18D3">
            <w:pPr>
              <w:pStyle w:val="ListParagraph"/>
              <w:jc w:val="both"/>
              <w:rPr>
                <w:color w:val="000000" w:themeColor="text1"/>
                <w:sz w:val="16"/>
                <w:szCs w:val="16"/>
              </w:rPr>
            </w:pPr>
          </w:p>
          <w:p w14:paraId="131AAAD8" w14:textId="77777777" w:rsidR="00D73DFF" w:rsidRPr="00A072BB" w:rsidRDefault="00D73DFF" w:rsidP="00CB18D3">
            <w:pPr>
              <w:pStyle w:val="ListParagraph"/>
              <w:numPr>
                <w:ilvl w:val="0"/>
                <w:numId w:val="2"/>
              </w:numPr>
              <w:jc w:val="both"/>
              <w:rPr>
                <w:color w:val="000000" w:themeColor="text1"/>
                <w:sz w:val="16"/>
                <w:szCs w:val="16"/>
              </w:rPr>
            </w:pPr>
            <w:r w:rsidRPr="00A072BB">
              <w:rPr>
                <w:color w:val="000000" w:themeColor="text1"/>
                <w:sz w:val="16"/>
                <w:szCs w:val="16"/>
              </w:rPr>
              <w:t>To fill the screen------ &lt;div class= “container-fluid”&gt; content goes here &lt;/div&gt;</w:t>
            </w:r>
          </w:p>
          <w:p w14:paraId="0118D0CD" w14:textId="2A6E3F9C" w:rsidR="00D73DFF" w:rsidRPr="00A072BB" w:rsidRDefault="00D73DFF" w:rsidP="00CB18D3">
            <w:pPr>
              <w:pStyle w:val="ListParagraph"/>
              <w:jc w:val="both"/>
              <w:rPr>
                <w:color w:val="000000" w:themeColor="text1"/>
                <w:sz w:val="16"/>
                <w:szCs w:val="16"/>
              </w:rPr>
            </w:pPr>
            <w:r w:rsidRPr="00A072BB">
              <w:rPr>
                <w:color w:val="000000" w:themeColor="text1"/>
                <w:sz w:val="16"/>
                <w:szCs w:val="16"/>
              </w:rPr>
              <w:t>Links ----- &lt;a class=</w:t>
            </w:r>
            <w:r w:rsidR="00090E4D" w:rsidRPr="00A072BB">
              <w:rPr>
                <w:color w:val="000000" w:themeColor="text1"/>
                <w:sz w:val="16"/>
                <w:szCs w:val="16"/>
              </w:rPr>
              <w:t xml:space="preserve">  “</w:t>
            </w:r>
            <w:proofErr w:type="spellStart"/>
            <w:r w:rsidR="00090E4D" w:rsidRPr="00A072BB">
              <w:rPr>
                <w:color w:val="000000" w:themeColor="text1"/>
                <w:sz w:val="16"/>
                <w:szCs w:val="16"/>
              </w:rPr>
              <w:t>nav</w:t>
            </w:r>
            <w:proofErr w:type="spellEnd"/>
            <w:r w:rsidR="00090E4D" w:rsidRPr="00A072BB">
              <w:rPr>
                <w:color w:val="000000" w:themeColor="text1"/>
                <w:sz w:val="16"/>
                <w:szCs w:val="16"/>
              </w:rPr>
              <w:t>-link”&gt; link &lt;/a&gt;</w:t>
            </w:r>
          </w:p>
          <w:p w14:paraId="628B0109" w14:textId="77777777" w:rsidR="000364CF" w:rsidRPr="00A072BB" w:rsidRDefault="000364CF" w:rsidP="00CB18D3">
            <w:pPr>
              <w:pStyle w:val="ListParagraph"/>
              <w:jc w:val="both"/>
              <w:rPr>
                <w:color w:val="000000" w:themeColor="text1"/>
                <w:sz w:val="16"/>
                <w:szCs w:val="16"/>
              </w:rPr>
            </w:pPr>
          </w:p>
          <w:p w14:paraId="4ACD407A" w14:textId="77777777" w:rsidR="00316520" w:rsidRPr="00A072BB" w:rsidRDefault="00316520" w:rsidP="00CB18D3">
            <w:pPr>
              <w:pStyle w:val="ListParagraph"/>
              <w:numPr>
                <w:ilvl w:val="0"/>
                <w:numId w:val="2"/>
              </w:numPr>
              <w:jc w:val="both"/>
              <w:rPr>
                <w:color w:val="000000" w:themeColor="text1"/>
                <w:sz w:val="16"/>
                <w:szCs w:val="16"/>
              </w:rPr>
            </w:pPr>
            <w:r w:rsidRPr="00A072BB">
              <w:rPr>
                <w:color w:val="000000" w:themeColor="text1"/>
                <w:sz w:val="16"/>
                <w:szCs w:val="16"/>
              </w:rPr>
              <w:t>To center element</w:t>
            </w:r>
          </w:p>
          <w:p w14:paraId="3F2F5250" w14:textId="77777777" w:rsidR="00316520" w:rsidRPr="00A072BB" w:rsidRDefault="00316520" w:rsidP="00CB18D3">
            <w:pPr>
              <w:pStyle w:val="ListParagraph"/>
              <w:jc w:val="both"/>
              <w:rPr>
                <w:color w:val="000000" w:themeColor="text1"/>
                <w:sz w:val="16"/>
                <w:szCs w:val="16"/>
              </w:rPr>
            </w:pPr>
            <w:r w:rsidRPr="00A072BB">
              <w:rPr>
                <w:color w:val="000000" w:themeColor="text1"/>
                <w:sz w:val="16"/>
                <w:szCs w:val="16"/>
              </w:rPr>
              <w:t>&lt;div class=”position-relative”&gt;</w:t>
            </w:r>
          </w:p>
          <w:p w14:paraId="15759BE2" w14:textId="77777777" w:rsidR="00316520" w:rsidRPr="00A072BB" w:rsidRDefault="00316520" w:rsidP="00CB18D3">
            <w:pPr>
              <w:pStyle w:val="ListParagraph"/>
              <w:jc w:val="both"/>
              <w:rPr>
                <w:color w:val="000000" w:themeColor="text1"/>
                <w:sz w:val="16"/>
                <w:szCs w:val="16"/>
              </w:rPr>
            </w:pPr>
            <w:r w:rsidRPr="00A072BB">
              <w:rPr>
                <w:color w:val="000000" w:themeColor="text1"/>
                <w:sz w:val="16"/>
                <w:szCs w:val="16"/>
              </w:rPr>
              <w:t xml:space="preserve">     &lt;div class="position-absolute top-50 start-0 translate-middle"&gt;&lt;/div&gt;</w:t>
            </w:r>
          </w:p>
          <w:p w14:paraId="5BE9F841" w14:textId="77777777" w:rsidR="00316520" w:rsidRPr="00A072BB" w:rsidRDefault="00316520" w:rsidP="00CB18D3">
            <w:pPr>
              <w:pStyle w:val="ListParagraph"/>
              <w:jc w:val="both"/>
              <w:rPr>
                <w:color w:val="000000" w:themeColor="text1"/>
                <w:sz w:val="16"/>
                <w:szCs w:val="16"/>
              </w:rPr>
            </w:pPr>
            <w:r w:rsidRPr="00A072BB">
              <w:rPr>
                <w:color w:val="000000" w:themeColor="text1"/>
                <w:sz w:val="16"/>
                <w:szCs w:val="16"/>
              </w:rPr>
              <w:t>&lt;/div&gt;</w:t>
            </w:r>
          </w:p>
          <w:p w14:paraId="39E5B692" w14:textId="77777777" w:rsidR="00D56187" w:rsidRPr="00A072BB" w:rsidRDefault="00D56187" w:rsidP="00CB18D3">
            <w:pPr>
              <w:pStyle w:val="ListParagraph"/>
              <w:jc w:val="both"/>
              <w:rPr>
                <w:color w:val="000000" w:themeColor="text1"/>
                <w:sz w:val="16"/>
                <w:szCs w:val="16"/>
              </w:rPr>
            </w:pPr>
          </w:p>
        </w:tc>
      </w:tr>
      <w:tr w:rsidR="00A072BB" w:rsidRPr="00A072BB" w14:paraId="4CA02488" w14:textId="77777777" w:rsidTr="00E551E9">
        <w:tc>
          <w:tcPr>
            <w:tcW w:w="0" w:type="auto"/>
          </w:tcPr>
          <w:p w14:paraId="75613E90"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EAA0C21" w14:textId="77777777" w:rsidR="003F4286" w:rsidRPr="00A072BB" w:rsidRDefault="003F4286" w:rsidP="00CB18D3">
            <w:pPr>
              <w:pStyle w:val="ListParagraph"/>
              <w:ind w:left="0"/>
              <w:jc w:val="both"/>
              <w:rPr>
                <w:color w:val="000000" w:themeColor="text1"/>
                <w:sz w:val="16"/>
                <w:szCs w:val="16"/>
              </w:rPr>
            </w:pPr>
          </w:p>
        </w:tc>
      </w:tr>
      <w:tr w:rsidR="00A072BB" w:rsidRPr="00A072BB" w14:paraId="2709D9D2" w14:textId="77777777" w:rsidTr="00E551E9">
        <w:tc>
          <w:tcPr>
            <w:tcW w:w="0" w:type="auto"/>
            <w:shd w:val="clear" w:color="auto" w:fill="BDD6EE" w:themeFill="accent1" w:themeFillTint="66"/>
          </w:tcPr>
          <w:p w14:paraId="36A64761" w14:textId="77777777" w:rsidR="003F4286" w:rsidRPr="00A072BB" w:rsidRDefault="003F4286" w:rsidP="00CB18D3">
            <w:pPr>
              <w:pStyle w:val="ListParagraph"/>
              <w:ind w:left="0"/>
              <w:jc w:val="both"/>
              <w:rPr>
                <w:color w:val="000000" w:themeColor="text1"/>
                <w:sz w:val="16"/>
                <w:szCs w:val="16"/>
              </w:rPr>
            </w:pPr>
          </w:p>
        </w:tc>
        <w:tc>
          <w:tcPr>
            <w:tcW w:w="10862" w:type="dxa"/>
            <w:gridSpan w:val="8"/>
            <w:shd w:val="clear" w:color="auto" w:fill="BDD6EE" w:themeFill="accent1" w:themeFillTint="66"/>
          </w:tcPr>
          <w:p w14:paraId="240D2324" w14:textId="77777777" w:rsidR="003F4286" w:rsidRPr="00A072BB" w:rsidRDefault="00684BE8" w:rsidP="00CB18D3">
            <w:pPr>
              <w:pStyle w:val="ListParagraph"/>
              <w:ind w:left="0"/>
              <w:jc w:val="center"/>
              <w:rPr>
                <w:color w:val="000000" w:themeColor="text1"/>
                <w:sz w:val="16"/>
                <w:szCs w:val="16"/>
              </w:rPr>
            </w:pPr>
            <w:r w:rsidRPr="00A072BB">
              <w:rPr>
                <w:color w:val="000000" w:themeColor="text1"/>
                <w:sz w:val="16"/>
                <w:szCs w:val="16"/>
              </w:rPr>
              <w:t>CSS</w:t>
            </w:r>
          </w:p>
        </w:tc>
      </w:tr>
      <w:tr w:rsidR="00A072BB" w:rsidRPr="00A072BB" w14:paraId="151B31A7" w14:textId="77777777" w:rsidTr="00E551E9">
        <w:tc>
          <w:tcPr>
            <w:tcW w:w="0" w:type="auto"/>
          </w:tcPr>
          <w:p w14:paraId="3FF61A8A"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5F650463" w14:textId="77777777" w:rsidR="00024B13" w:rsidRPr="00A072BB" w:rsidRDefault="00024B13" w:rsidP="00CB18D3">
            <w:pPr>
              <w:spacing w:line="330" w:lineRule="atLeast"/>
              <w:rPr>
                <w:rFonts w:ascii="Consolas" w:eastAsia="Times New Roman" w:hAnsi="Consolas" w:cs="Times New Roman"/>
                <w:color w:val="000000" w:themeColor="text1"/>
                <w:sz w:val="16"/>
                <w:szCs w:val="16"/>
              </w:rPr>
            </w:pPr>
            <w:r w:rsidRPr="00A072BB">
              <w:rPr>
                <w:color w:val="000000" w:themeColor="text1"/>
                <w:sz w:val="16"/>
                <w:szCs w:val="16"/>
              </w:rPr>
              <w:t>.</w:t>
            </w:r>
            <w:proofErr w:type="spellStart"/>
            <w:r w:rsidRPr="00A072BB">
              <w:rPr>
                <w:color w:val="000000" w:themeColor="text1"/>
                <w:sz w:val="16"/>
                <w:szCs w:val="16"/>
              </w:rPr>
              <w:t>classname</w:t>
            </w:r>
            <w:proofErr w:type="spellEnd"/>
            <w:r w:rsidRPr="00A072BB">
              <w:rPr>
                <w:color w:val="000000" w:themeColor="text1"/>
                <w:sz w:val="16"/>
                <w:szCs w:val="16"/>
              </w:rPr>
              <w:t>::before{</w:t>
            </w:r>
            <w:r w:rsidRPr="00A072BB">
              <w:rPr>
                <w:color w:val="000000" w:themeColor="text1"/>
                <w:sz w:val="16"/>
                <w:szCs w:val="16"/>
              </w:rPr>
              <w:br/>
            </w:r>
            <w:r w:rsidRPr="00A072BB">
              <w:rPr>
                <w:rFonts w:ascii="Consolas" w:eastAsia="Times New Roman" w:hAnsi="Consolas" w:cs="Times New Roman"/>
                <w:color w:val="000000" w:themeColor="text1"/>
                <w:sz w:val="16"/>
                <w:szCs w:val="16"/>
              </w:rPr>
              <w:t>filter: blur(20px);</w:t>
            </w:r>
          </w:p>
          <w:p w14:paraId="41662527" w14:textId="77777777" w:rsidR="00024B13" w:rsidRPr="00A072BB" w:rsidRDefault="00024B13"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xml:space="preserve">      transform: </w:t>
            </w:r>
            <w:proofErr w:type="spellStart"/>
            <w:r w:rsidRPr="00A072BB">
              <w:rPr>
                <w:rFonts w:ascii="Consolas" w:eastAsia="Times New Roman" w:hAnsi="Consolas" w:cs="Times New Roman"/>
                <w:color w:val="000000" w:themeColor="text1"/>
                <w:sz w:val="16"/>
                <w:szCs w:val="16"/>
              </w:rPr>
              <w:t>translateY</w:t>
            </w:r>
            <w:proofErr w:type="spellEnd"/>
            <w:r w:rsidRPr="00A072BB">
              <w:rPr>
                <w:rFonts w:ascii="Consolas" w:eastAsia="Times New Roman" w:hAnsi="Consolas" w:cs="Times New Roman"/>
                <w:color w:val="000000" w:themeColor="text1"/>
                <w:sz w:val="16"/>
                <w:szCs w:val="16"/>
              </w:rPr>
              <w:t>(30px) scale(1);}</w:t>
            </w:r>
          </w:p>
          <w:p w14:paraId="06AC252F" w14:textId="77777777" w:rsidR="003F4286" w:rsidRPr="00A072BB" w:rsidRDefault="003F4286" w:rsidP="00CB18D3">
            <w:pPr>
              <w:pStyle w:val="ListParagraph"/>
              <w:ind w:left="0"/>
              <w:jc w:val="both"/>
              <w:rPr>
                <w:color w:val="000000" w:themeColor="text1"/>
                <w:sz w:val="16"/>
                <w:szCs w:val="16"/>
              </w:rPr>
            </w:pPr>
          </w:p>
        </w:tc>
      </w:tr>
      <w:tr w:rsidR="00A072BB" w:rsidRPr="00A072BB" w14:paraId="23108806" w14:textId="77777777" w:rsidTr="00E551E9">
        <w:trPr>
          <w:trHeight w:val="2816"/>
        </w:trPr>
        <w:tc>
          <w:tcPr>
            <w:tcW w:w="0" w:type="auto"/>
          </w:tcPr>
          <w:p w14:paraId="4F4C8246" w14:textId="77777777" w:rsidR="00EF48DC" w:rsidRPr="00A072BB" w:rsidRDefault="00EF48DC" w:rsidP="00CB18D3">
            <w:pPr>
              <w:pStyle w:val="ListParagraph"/>
              <w:ind w:left="0"/>
              <w:jc w:val="both"/>
              <w:rPr>
                <w:color w:val="000000" w:themeColor="text1"/>
                <w:sz w:val="16"/>
                <w:szCs w:val="16"/>
              </w:rPr>
            </w:pPr>
          </w:p>
        </w:tc>
        <w:tc>
          <w:tcPr>
            <w:tcW w:w="7861" w:type="dxa"/>
            <w:gridSpan w:val="6"/>
          </w:tcPr>
          <w:p w14:paraId="452E9085" w14:textId="77777777" w:rsidR="00EF48DC" w:rsidRPr="00A072BB" w:rsidRDefault="00EF48DC" w:rsidP="00CB18D3">
            <w:pPr>
              <w:pStyle w:val="ListParagraph"/>
              <w:ind w:left="0"/>
              <w:jc w:val="both"/>
              <w:rPr>
                <w:b/>
                <w:color w:val="000000" w:themeColor="text1"/>
                <w:sz w:val="16"/>
                <w:szCs w:val="16"/>
                <w:u w:val="single"/>
              </w:rPr>
            </w:pPr>
            <w:r w:rsidRPr="00A072BB">
              <w:rPr>
                <w:b/>
                <w:color w:val="000000" w:themeColor="text1"/>
                <w:sz w:val="16"/>
                <w:szCs w:val="16"/>
                <w:u w:val="single"/>
              </w:rPr>
              <w:t>Adding Counters</w:t>
            </w:r>
          </w:p>
          <w:p w14:paraId="266B1709" w14:textId="77777777" w:rsidR="00EF48DC" w:rsidRPr="00A072BB" w:rsidRDefault="005D5D7D" w:rsidP="00CB18D3">
            <w:pPr>
              <w:pStyle w:val="ListParagraph"/>
              <w:ind w:left="0"/>
              <w:jc w:val="both"/>
              <w:rPr>
                <w:color w:val="000000" w:themeColor="text1"/>
                <w:sz w:val="16"/>
                <w:szCs w:val="16"/>
              </w:rPr>
            </w:pPr>
            <w:r w:rsidRPr="00A072BB">
              <w:rPr>
                <w:color w:val="000000" w:themeColor="text1"/>
                <w:sz w:val="16"/>
                <w:szCs w:val="16"/>
              </w:rPr>
              <w:t>&lt;div</w:t>
            </w:r>
            <w:r w:rsidR="00EF48DC" w:rsidRPr="00A072BB">
              <w:rPr>
                <w:color w:val="000000" w:themeColor="text1"/>
                <w:sz w:val="16"/>
                <w:szCs w:val="16"/>
              </w:rPr>
              <w:t xml:space="preserve">  class= “my-list”&gt;</w:t>
            </w:r>
          </w:p>
          <w:p w14:paraId="755F6A24" w14:textId="77777777" w:rsidR="005D5D7D" w:rsidRPr="00A072BB" w:rsidRDefault="005D5D7D" w:rsidP="00CB18D3">
            <w:pPr>
              <w:pStyle w:val="ListParagraph"/>
              <w:ind w:left="0"/>
              <w:jc w:val="both"/>
              <w:rPr>
                <w:color w:val="000000" w:themeColor="text1"/>
                <w:sz w:val="16"/>
                <w:szCs w:val="16"/>
              </w:rPr>
            </w:pPr>
            <w:r w:rsidRPr="00A072BB">
              <w:rPr>
                <w:color w:val="000000" w:themeColor="text1"/>
                <w:sz w:val="16"/>
                <w:szCs w:val="16"/>
              </w:rPr>
              <w:t>&lt;</w:t>
            </w:r>
            <w:proofErr w:type="spellStart"/>
            <w:r w:rsidRPr="00A072BB">
              <w:rPr>
                <w:color w:val="000000" w:themeColor="text1"/>
                <w:sz w:val="16"/>
                <w:szCs w:val="16"/>
              </w:rPr>
              <w:t>ol</w:t>
            </w:r>
            <w:proofErr w:type="spellEnd"/>
            <w:r w:rsidRPr="00A072BB">
              <w:rPr>
                <w:color w:val="000000" w:themeColor="text1"/>
                <w:sz w:val="16"/>
                <w:szCs w:val="16"/>
              </w:rPr>
              <w:t>&gt;</w:t>
            </w:r>
          </w:p>
          <w:p w14:paraId="6877D7EB"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&lt;li class = “list”&gt; list 1 &lt;li&gt;</w:t>
            </w:r>
          </w:p>
          <w:p w14:paraId="58A3417D"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&lt;li class = “list”&gt; list  &lt;li&gt;</w:t>
            </w:r>
          </w:p>
          <w:p w14:paraId="0A144090"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&lt;/</w:t>
            </w:r>
            <w:proofErr w:type="spellStart"/>
            <w:r w:rsidRPr="00A072BB">
              <w:rPr>
                <w:color w:val="000000" w:themeColor="text1"/>
                <w:sz w:val="16"/>
                <w:szCs w:val="16"/>
              </w:rPr>
              <w:t>ol</w:t>
            </w:r>
            <w:proofErr w:type="spellEnd"/>
            <w:r w:rsidRPr="00A072BB">
              <w:rPr>
                <w:color w:val="000000" w:themeColor="text1"/>
                <w:sz w:val="16"/>
                <w:szCs w:val="16"/>
              </w:rPr>
              <w:t>&gt;</w:t>
            </w:r>
          </w:p>
          <w:p w14:paraId="45FD9A38" w14:textId="77777777" w:rsidR="005D5D7D" w:rsidRPr="00A072BB" w:rsidRDefault="005D5D7D" w:rsidP="00CB18D3">
            <w:pPr>
              <w:pStyle w:val="ListParagraph"/>
              <w:ind w:left="0"/>
              <w:jc w:val="both"/>
              <w:rPr>
                <w:color w:val="000000" w:themeColor="text1"/>
                <w:sz w:val="16"/>
                <w:szCs w:val="16"/>
              </w:rPr>
            </w:pPr>
            <w:r w:rsidRPr="00A072BB">
              <w:rPr>
                <w:color w:val="000000" w:themeColor="text1"/>
                <w:sz w:val="16"/>
                <w:szCs w:val="16"/>
              </w:rPr>
              <w:t>&lt;/div&gt;</w:t>
            </w:r>
          </w:p>
          <w:p w14:paraId="2D12423E" w14:textId="77777777" w:rsidR="00EF48DC" w:rsidRPr="00A072BB" w:rsidRDefault="00EF48DC" w:rsidP="00CB18D3">
            <w:pPr>
              <w:pStyle w:val="ListParagraph"/>
              <w:ind w:left="0"/>
              <w:jc w:val="both"/>
              <w:rPr>
                <w:color w:val="000000" w:themeColor="text1"/>
                <w:sz w:val="16"/>
                <w:szCs w:val="16"/>
              </w:rPr>
            </w:pPr>
          </w:p>
          <w:p w14:paraId="30840D94" w14:textId="77777777" w:rsidR="00EF48DC" w:rsidRPr="00A072BB" w:rsidRDefault="00EF48DC" w:rsidP="00CB18D3">
            <w:pPr>
              <w:pStyle w:val="ListParagraph"/>
              <w:ind w:left="0"/>
              <w:jc w:val="both"/>
              <w:rPr>
                <w:color w:val="000000" w:themeColor="text1"/>
                <w:sz w:val="16"/>
                <w:szCs w:val="16"/>
              </w:rPr>
            </w:pPr>
          </w:p>
          <w:p w14:paraId="5509C46D" w14:textId="77777777" w:rsidR="00EF48DC" w:rsidRPr="00A072BB" w:rsidRDefault="00EF48DC" w:rsidP="00CB18D3">
            <w:pPr>
              <w:pStyle w:val="ListParagraph"/>
              <w:ind w:left="0"/>
              <w:jc w:val="both"/>
              <w:rPr>
                <w:color w:val="000000" w:themeColor="text1"/>
                <w:sz w:val="16"/>
                <w:szCs w:val="16"/>
              </w:rPr>
            </w:pPr>
          </w:p>
          <w:p w14:paraId="72C16562" w14:textId="77777777" w:rsidR="00EF48DC" w:rsidRPr="00A072BB" w:rsidRDefault="00EF48DC" w:rsidP="00CB18D3">
            <w:pPr>
              <w:pStyle w:val="ListParagraph"/>
              <w:ind w:left="0"/>
              <w:jc w:val="both"/>
              <w:rPr>
                <w:color w:val="000000" w:themeColor="text1"/>
                <w:sz w:val="16"/>
                <w:szCs w:val="16"/>
              </w:rPr>
            </w:pPr>
          </w:p>
        </w:tc>
        <w:tc>
          <w:tcPr>
            <w:tcW w:w="3001" w:type="dxa"/>
            <w:gridSpan w:val="2"/>
          </w:tcPr>
          <w:p w14:paraId="005B4E00" w14:textId="77777777" w:rsidR="00EF48DC" w:rsidRPr="00A072BB" w:rsidRDefault="00EF48DC" w:rsidP="00CB18D3">
            <w:pPr>
              <w:rPr>
                <w:color w:val="000000" w:themeColor="text1"/>
                <w:sz w:val="16"/>
                <w:szCs w:val="16"/>
              </w:rPr>
            </w:pPr>
          </w:p>
          <w:p w14:paraId="49CC10F8"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my-list</w:t>
            </w:r>
            <w:r w:rsidR="00956CA6" w:rsidRPr="00A072BB">
              <w:rPr>
                <w:color w:val="000000" w:themeColor="text1"/>
                <w:sz w:val="16"/>
                <w:szCs w:val="16"/>
              </w:rPr>
              <w:t xml:space="preserve"> </w:t>
            </w:r>
            <w:proofErr w:type="spellStart"/>
            <w:r w:rsidR="00956CA6" w:rsidRPr="00A072BB">
              <w:rPr>
                <w:color w:val="000000" w:themeColor="text1"/>
                <w:sz w:val="16"/>
                <w:szCs w:val="16"/>
              </w:rPr>
              <w:t>ol</w:t>
            </w:r>
            <w:proofErr w:type="spellEnd"/>
            <w:r w:rsidRPr="00A072BB">
              <w:rPr>
                <w:color w:val="000000" w:themeColor="text1"/>
                <w:sz w:val="16"/>
                <w:szCs w:val="16"/>
              </w:rPr>
              <w:t xml:space="preserve"> { </w:t>
            </w:r>
          </w:p>
          <w:p w14:paraId="34B3D210"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Counter-reset: name-of-</w:t>
            </w:r>
            <w:proofErr w:type="spellStart"/>
            <w:r w:rsidRPr="00A072BB">
              <w:rPr>
                <w:color w:val="000000" w:themeColor="text1"/>
                <w:sz w:val="16"/>
                <w:szCs w:val="16"/>
              </w:rPr>
              <w:t>mylist</w:t>
            </w:r>
            <w:proofErr w:type="spellEnd"/>
            <w:r w:rsidRPr="00A072BB">
              <w:rPr>
                <w:color w:val="000000" w:themeColor="text1"/>
                <w:sz w:val="16"/>
                <w:szCs w:val="16"/>
              </w:rPr>
              <w:t>;</w:t>
            </w:r>
          </w:p>
          <w:p w14:paraId="718E7B1D" w14:textId="77777777" w:rsidR="00EF48DC" w:rsidRPr="00A072BB" w:rsidRDefault="00EF48DC" w:rsidP="00CB18D3">
            <w:pPr>
              <w:pStyle w:val="ListParagraph"/>
              <w:ind w:left="0"/>
              <w:jc w:val="both"/>
              <w:rPr>
                <w:color w:val="000000" w:themeColor="text1"/>
                <w:sz w:val="16"/>
                <w:szCs w:val="16"/>
              </w:rPr>
            </w:pPr>
            <w:r w:rsidRPr="00A072BB">
              <w:rPr>
                <w:color w:val="000000" w:themeColor="text1"/>
                <w:sz w:val="16"/>
                <w:szCs w:val="16"/>
              </w:rPr>
              <w:t xml:space="preserve">       </w:t>
            </w:r>
            <w:r w:rsidR="00C2025D" w:rsidRPr="00A072BB">
              <w:rPr>
                <w:color w:val="000000" w:themeColor="text1"/>
                <w:sz w:val="16"/>
                <w:szCs w:val="16"/>
              </w:rPr>
              <w:t>List-style: none;}</w:t>
            </w:r>
          </w:p>
          <w:p w14:paraId="0215F66F" w14:textId="77777777" w:rsidR="00956CA6" w:rsidRPr="00A072BB" w:rsidRDefault="00956CA6" w:rsidP="00CB18D3">
            <w:pPr>
              <w:pStyle w:val="ListParagraph"/>
              <w:ind w:left="0"/>
              <w:jc w:val="both"/>
              <w:rPr>
                <w:color w:val="000000" w:themeColor="text1"/>
                <w:sz w:val="16"/>
                <w:szCs w:val="16"/>
              </w:rPr>
            </w:pPr>
            <w:r w:rsidRPr="00A072BB">
              <w:rPr>
                <w:color w:val="000000" w:themeColor="text1"/>
                <w:sz w:val="16"/>
                <w:szCs w:val="16"/>
              </w:rPr>
              <w:t>.my-list li</w:t>
            </w:r>
            <w:r w:rsidR="00E850BE" w:rsidRPr="00A072BB">
              <w:rPr>
                <w:color w:val="000000" w:themeColor="text1"/>
                <w:sz w:val="16"/>
                <w:szCs w:val="16"/>
              </w:rPr>
              <w:t>:: before</w:t>
            </w:r>
            <w:r w:rsidRPr="00A072BB">
              <w:rPr>
                <w:color w:val="000000" w:themeColor="text1"/>
                <w:sz w:val="16"/>
                <w:szCs w:val="16"/>
              </w:rPr>
              <w:t>{</w:t>
            </w:r>
          </w:p>
          <w:p w14:paraId="1F9BAD35" w14:textId="77777777" w:rsidR="00956CA6" w:rsidRPr="00A072BB" w:rsidRDefault="00956CA6" w:rsidP="00CB18D3">
            <w:pPr>
              <w:pStyle w:val="ListParagraph"/>
              <w:ind w:left="0"/>
              <w:jc w:val="both"/>
              <w:rPr>
                <w:color w:val="000000" w:themeColor="text1"/>
                <w:sz w:val="16"/>
                <w:szCs w:val="16"/>
              </w:rPr>
            </w:pPr>
            <w:r w:rsidRPr="00A072BB">
              <w:rPr>
                <w:color w:val="000000" w:themeColor="text1"/>
                <w:sz w:val="16"/>
                <w:szCs w:val="16"/>
              </w:rPr>
              <w:t>Counter-increment: name-of-</w:t>
            </w:r>
            <w:proofErr w:type="spellStart"/>
            <w:r w:rsidRPr="00A072BB">
              <w:rPr>
                <w:color w:val="000000" w:themeColor="text1"/>
                <w:sz w:val="16"/>
                <w:szCs w:val="16"/>
              </w:rPr>
              <w:t>mylist</w:t>
            </w:r>
            <w:proofErr w:type="spellEnd"/>
            <w:r w:rsidRPr="00A072BB">
              <w:rPr>
                <w:color w:val="000000" w:themeColor="text1"/>
                <w:sz w:val="16"/>
                <w:szCs w:val="16"/>
              </w:rPr>
              <w:t>;</w:t>
            </w:r>
          </w:p>
          <w:p w14:paraId="32509C87" w14:textId="77777777" w:rsidR="00956CA6" w:rsidRPr="00A072BB" w:rsidRDefault="00956CA6" w:rsidP="00CB18D3">
            <w:pPr>
              <w:pStyle w:val="ListParagraph"/>
              <w:ind w:left="0"/>
              <w:jc w:val="both"/>
              <w:rPr>
                <w:color w:val="000000" w:themeColor="text1"/>
                <w:sz w:val="16"/>
                <w:szCs w:val="16"/>
              </w:rPr>
            </w:pPr>
            <w:r w:rsidRPr="00A072BB">
              <w:rPr>
                <w:color w:val="000000" w:themeColor="text1"/>
                <w:sz w:val="16"/>
                <w:szCs w:val="16"/>
              </w:rPr>
              <w:t>Content: counter(name-of-</w:t>
            </w:r>
            <w:proofErr w:type="spellStart"/>
            <w:r w:rsidRPr="00A072BB">
              <w:rPr>
                <w:color w:val="000000" w:themeColor="text1"/>
                <w:sz w:val="16"/>
                <w:szCs w:val="16"/>
              </w:rPr>
              <w:t>mylist</w:t>
            </w:r>
            <w:proofErr w:type="spellEnd"/>
            <w:r w:rsidRPr="00A072BB">
              <w:rPr>
                <w:color w:val="000000" w:themeColor="text1"/>
                <w:sz w:val="16"/>
                <w:szCs w:val="16"/>
              </w:rPr>
              <w:t>);</w:t>
            </w:r>
          </w:p>
          <w:p w14:paraId="5991C274" w14:textId="77777777" w:rsidR="008A5E46" w:rsidRPr="00A072BB" w:rsidRDefault="00956CA6" w:rsidP="00CB18D3">
            <w:pPr>
              <w:pStyle w:val="ListParagraph"/>
              <w:ind w:left="0"/>
              <w:jc w:val="both"/>
              <w:rPr>
                <w:color w:val="000000" w:themeColor="text1"/>
                <w:sz w:val="16"/>
                <w:szCs w:val="16"/>
              </w:rPr>
            </w:pPr>
            <w:r w:rsidRPr="00A072BB">
              <w:rPr>
                <w:color w:val="000000" w:themeColor="text1"/>
                <w:sz w:val="16"/>
                <w:szCs w:val="16"/>
              </w:rPr>
              <w:t>}</w:t>
            </w:r>
          </w:p>
          <w:p w14:paraId="47DDCD0F" w14:textId="77777777" w:rsidR="00C97C21" w:rsidRPr="00A072BB" w:rsidRDefault="00C97C21" w:rsidP="00CB18D3">
            <w:pPr>
              <w:pStyle w:val="ListParagraph"/>
              <w:ind w:left="0"/>
              <w:jc w:val="both"/>
              <w:rPr>
                <w:color w:val="000000" w:themeColor="text1"/>
                <w:sz w:val="16"/>
                <w:szCs w:val="16"/>
              </w:rPr>
            </w:pPr>
          </w:p>
        </w:tc>
      </w:tr>
      <w:tr w:rsidR="00A072BB" w:rsidRPr="00A072BB" w14:paraId="40C0E759" w14:textId="77777777" w:rsidTr="00E551E9">
        <w:tc>
          <w:tcPr>
            <w:tcW w:w="0" w:type="auto"/>
          </w:tcPr>
          <w:p w14:paraId="4C3F2446"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D5F5FF5" w14:textId="77777777" w:rsidR="003F4286" w:rsidRPr="00A072BB" w:rsidRDefault="00E86F1B" w:rsidP="00CB18D3">
            <w:pPr>
              <w:pStyle w:val="ListParagraph"/>
              <w:ind w:left="0"/>
              <w:jc w:val="both"/>
              <w:rPr>
                <w:color w:val="000000" w:themeColor="text1"/>
                <w:sz w:val="16"/>
                <w:szCs w:val="16"/>
              </w:rPr>
            </w:pPr>
            <w:r w:rsidRPr="00A072BB">
              <w:rPr>
                <w:color w:val="000000" w:themeColor="text1"/>
                <w:sz w:val="16"/>
                <w:szCs w:val="16"/>
              </w:rPr>
              <w:t>Margin: auto;   You can set the margin property to auto to </w:t>
            </w:r>
            <w:r w:rsidRPr="00A072BB">
              <w:rPr>
                <w:b/>
                <w:bCs/>
                <w:color w:val="000000" w:themeColor="text1"/>
                <w:sz w:val="16"/>
                <w:szCs w:val="16"/>
              </w:rPr>
              <w:t>horizontally center the element within its container</w:t>
            </w:r>
            <w:r w:rsidRPr="00A072BB">
              <w:rPr>
                <w:color w:val="000000" w:themeColor="text1"/>
                <w:sz w:val="16"/>
                <w:szCs w:val="16"/>
              </w:rPr>
              <w:t>. </w:t>
            </w:r>
          </w:p>
          <w:p w14:paraId="3EF0FB44" w14:textId="77777777" w:rsidR="001365E1" w:rsidRPr="00A072BB" w:rsidRDefault="001365E1" w:rsidP="00CB18D3">
            <w:pPr>
              <w:pStyle w:val="ListParagraph"/>
              <w:ind w:left="0"/>
              <w:jc w:val="both"/>
              <w:rPr>
                <w:color w:val="000000" w:themeColor="text1"/>
                <w:sz w:val="16"/>
                <w:szCs w:val="16"/>
              </w:rPr>
            </w:pPr>
          </w:p>
          <w:p w14:paraId="3DE4418F" w14:textId="77777777" w:rsidR="005A3E82" w:rsidRPr="00A072BB" w:rsidRDefault="00DD3213" w:rsidP="00CB18D3">
            <w:pPr>
              <w:pStyle w:val="ListParagraph"/>
              <w:ind w:left="0"/>
              <w:jc w:val="both"/>
              <w:rPr>
                <w:color w:val="000000" w:themeColor="text1"/>
                <w:sz w:val="16"/>
                <w:szCs w:val="16"/>
              </w:rPr>
            </w:pPr>
            <w:r w:rsidRPr="00A072BB">
              <w:rPr>
                <w:color w:val="000000" w:themeColor="text1"/>
                <w:sz w:val="16"/>
                <w:szCs w:val="16"/>
              </w:rPr>
              <w:t>= For absolutely positioned elements whose containing block is based on a block container element, the percentage is calculated with respect to the width of the padding box of that element</w:t>
            </w:r>
          </w:p>
          <w:p w14:paraId="78B3ED54"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.container{</w:t>
            </w:r>
          </w:p>
          <w:p w14:paraId="29A49C50"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width: 100%;</w:t>
            </w:r>
          </w:p>
          <w:p w14:paraId="2B0D7903"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max-height: 50vh;</w:t>
            </w:r>
          </w:p>
          <w:p w14:paraId="3EE83AA9" w14:textId="77777777" w:rsidR="005A3E82" w:rsidRPr="00A072BB" w:rsidRDefault="005A3E82" w:rsidP="00CB18D3">
            <w:pPr>
              <w:spacing w:line="330" w:lineRule="atLeast"/>
              <w:rPr>
                <w:rFonts w:ascii="Consolas" w:eastAsia="Times New Roman" w:hAnsi="Consolas" w:cs="Times New Roman"/>
                <w:color w:val="000000" w:themeColor="text1"/>
                <w:sz w:val="16"/>
                <w:szCs w:val="16"/>
              </w:rPr>
            </w:pPr>
            <w:r w:rsidRPr="00A072BB">
              <w:rPr>
                <w:rFonts w:ascii="Consolas" w:eastAsia="Times New Roman" w:hAnsi="Consolas" w:cs="Times New Roman"/>
                <w:color w:val="000000" w:themeColor="text1"/>
                <w:sz w:val="16"/>
                <w:szCs w:val="16"/>
              </w:rPr>
              <w:t>  overflow: scroll;}</w:t>
            </w:r>
          </w:p>
          <w:p w14:paraId="6E1F45AD" w14:textId="77777777" w:rsidR="005A3E82" w:rsidRPr="00A072BB" w:rsidRDefault="005A3E82" w:rsidP="00CB18D3">
            <w:pPr>
              <w:pStyle w:val="ListParagraph"/>
              <w:ind w:left="0"/>
              <w:jc w:val="both"/>
              <w:rPr>
                <w:color w:val="000000" w:themeColor="text1"/>
                <w:sz w:val="16"/>
                <w:szCs w:val="16"/>
              </w:rPr>
            </w:pPr>
          </w:p>
        </w:tc>
      </w:tr>
      <w:tr w:rsidR="00A072BB" w:rsidRPr="00A072BB" w14:paraId="70A6BA03" w14:textId="77777777" w:rsidTr="00E551E9">
        <w:tc>
          <w:tcPr>
            <w:tcW w:w="0" w:type="auto"/>
          </w:tcPr>
          <w:p w14:paraId="43781195"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70474935" w14:textId="77777777" w:rsidR="003F4286" w:rsidRPr="00A072BB" w:rsidRDefault="00157241" w:rsidP="00CB18D3">
            <w:pPr>
              <w:pStyle w:val="ListParagraph"/>
              <w:ind w:left="0"/>
              <w:jc w:val="both"/>
              <w:rPr>
                <w:color w:val="000000" w:themeColor="text1"/>
                <w:sz w:val="16"/>
                <w:szCs w:val="16"/>
              </w:rPr>
            </w:pPr>
            <w:r w:rsidRPr="00A072BB">
              <w:rPr>
                <w:color w:val="000000" w:themeColor="text1"/>
                <w:sz w:val="16"/>
                <w:szCs w:val="16"/>
              </w:rPr>
              <w:t>From transparent to color:</w:t>
            </w:r>
          </w:p>
          <w:p w14:paraId="79D06C6A" w14:textId="77777777" w:rsidR="00157241" w:rsidRPr="00A072BB" w:rsidRDefault="00157241" w:rsidP="00CB18D3">
            <w:pPr>
              <w:pStyle w:val="ListParagraph"/>
              <w:ind w:left="0"/>
              <w:jc w:val="both"/>
              <w:rPr>
                <w:color w:val="000000" w:themeColor="text1"/>
                <w:sz w:val="16"/>
                <w:szCs w:val="16"/>
              </w:rPr>
            </w:pPr>
            <w:r w:rsidRPr="00A072BB">
              <w:rPr>
                <w:color w:val="000000" w:themeColor="text1"/>
                <w:sz w:val="16"/>
                <w:szCs w:val="16"/>
              </w:rPr>
              <w:t>Background: linear-gradient(to bottom,</w:t>
            </w:r>
          </w:p>
          <w:p w14:paraId="4BDC0994" w14:textId="77777777" w:rsidR="0065533B" w:rsidRPr="00A072BB" w:rsidRDefault="0065533B" w:rsidP="00CB18D3">
            <w:pPr>
              <w:pStyle w:val="ListParagraph"/>
              <w:ind w:left="0"/>
              <w:jc w:val="both"/>
              <w:rPr>
                <w:color w:val="000000" w:themeColor="text1"/>
                <w:sz w:val="16"/>
                <w:szCs w:val="16"/>
              </w:rPr>
            </w:pPr>
            <w:r w:rsidRPr="00A072BB">
              <w:rPr>
                <w:color w:val="000000" w:themeColor="text1"/>
                <w:sz w:val="16"/>
                <w:szCs w:val="16"/>
              </w:rPr>
              <w:t xml:space="preserve"> </w:t>
            </w:r>
          </w:p>
          <w:p w14:paraId="53686255"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card - content {</w:t>
            </w:r>
          </w:p>
          <w:p w14:paraId="66914279"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padding : 1.5em ;</w:t>
            </w:r>
          </w:p>
          <w:p w14:paraId="6DB015DD"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background : linear - gradient (</w:t>
            </w:r>
          </w:p>
          <w:p w14:paraId="1743AD6F"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hsl</w:t>
            </w:r>
            <w:proofErr w:type="spellEnd"/>
            <w:r w:rsidRPr="00A072BB">
              <w:rPr>
                <w:color w:val="000000" w:themeColor="text1"/>
                <w:sz w:val="16"/>
                <w:szCs w:val="16"/>
              </w:rPr>
              <w:t xml:space="preserve"> (0 0% 0% /0 ) ,</w:t>
            </w:r>
          </w:p>
          <w:p w14:paraId="1A612F67"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hsl</w:t>
            </w:r>
            <w:proofErr w:type="spellEnd"/>
            <w:r w:rsidRPr="00A072BB">
              <w:rPr>
                <w:color w:val="000000" w:themeColor="text1"/>
                <w:sz w:val="16"/>
                <w:szCs w:val="16"/>
              </w:rPr>
              <w:t xml:space="preserve"> ( 20 0 % 0 % / 0.3 ) 20 % ,</w:t>
            </w:r>
          </w:p>
          <w:p w14:paraId="1D643F1D"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hsl</w:t>
            </w:r>
            <w:proofErr w:type="spellEnd"/>
            <w:r w:rsidRPr="00A072BB">
              <w:rPr>
                <w:color w:val="000000" w:themeColor="text1"/>
                <w:sz w:val="16"/>
                <w:szCs w:val="16"/>
              </w:rPr>
              <w:t xml:space="preserve"> (0 0% 0% / 1 )</w:t>
            </w:r>
          </w:p>
          <w:p w14:paraId="29D5F3F5" w14:textId="77777777" w:rsidR="0065533B" w:rsidRPr="00A072BB" w:rsidRDefault="0065533B" w:rsidP="00CB18D3">
            <w:pPr>
              <w:pStyle w:val="ListParagraph"/>
              <w:jc w:val="both"/>
              <w:rPr>
                <w:color w:val="000000" w:themeColor="text1"/>
                <w:sz w:val="16"/>
                <w:szCs w:val="16"/>
              </w:rPr>
            </w:pPr>
            <w:r w:rsidRPr="00A072BB">
              <w:rPr>
                <w:color w:val="000000" w:themeColor="text1"/>
                <w:sz w:val="16"/>
                <w:szCs w:val="16"/>
              </w:rPr>
              <w:t>)</w:t>
            </w:r>
          </w:p>
          <w:p w14:paraId="0FFCCF3B" w14:textId="77777777" w:rsidR="0065533B" w:rsidRPr="00A072BB" w:rsidRDefault="0065533B" w:rsidP="00CB18D3">
            <w:pPr>
              <w:pStyle w:val="ListParagraph"/>
              <w:ind w:left="0"/>
              <w:jc w:val="both"/>
              <w:rPr>
                <w:color w:val="000000" w:themeColor="text1"/>
                <w:sz w:val="16"/>
                <w:szCs w:val="16"/>
              </w:rPr>
            </w:pPr>
            <w:r w:rsidRPr="00A072BB">
              <w:rPr>
                <w:color w:val="000000" w:themeColor="text1"/>
                <w:sz w:val="16"/>
                <w:szCs w:val="16"/>
              </w:rPr>
              <w:t>) ;</w:t>
            </w:r>
          </w:p>
        </w:tc>
      </w:tr>
      <w:tr w:rsidR="00A072BB" w:rsidRPr="00A072BB" w14:paraId="155D6E5A" w14:textId="77777777" w:rsidTr="00E551E9">
        <w:tc>
          <w:tcPr>
            <w:tcW w:w="0" w:type="auto"/>
          </w:tcPr>
          <w:p w14:paraId="473AEC0B"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A7E2BA7" w14:textId="77777777" w:rsidR="003F4286" w:rsidRPr="00A072BB" w:rsidRDefault="00223B7F" w:rsidP="00CB18D3">
            <w:pPr>
              <w:pStyle w:val="ListParagraph"/>
              <w:ind w:left="0"/>
              <w:jc w:val="both"/>
              <w:rPr>
                <w:color w:val="000000" w:themeColor="text1"/>
                <w:sz w:val="16"/>
                <w:szCs w:val="16"/>
              </w:rPr>
            </w:pPr>
            <w:r w:rsidRPr="00A072BB">
              <w:rPr>
                <w:color w:val="000000" w:themeColor="text1"/>
                <w:sz w:val="16"/>
                <w:szCs w:val="16"/>
              </w:rPr>
              <w:t>Max-width: 100%;   will certainly text from over flowing</w:t>
            </w:r>
          </w:p>
        </w:tc>
      </w:tr>
      <w:tr w:rsidR="00A072BB" w:rsidRPr="00A072BB" w14:paraId="09808AB6" w14:textId="77777777" w:rsidTr="00E551E9">
        <w:trPr>
          <w:gridAfter w:val="8"/>
          <w:wAfter w:w="10862" w:type="dxa"/>
        </w:trPr>
        <w:tc>
          <w:tcPr>
            <w:tcW w:w="0" w:type="auto"/>
          </w:tcPr>
          <w:p w14:paraId="3C5F2D84" w14:textId="77777777" w:rsidR="00596D9B" w:rsidRPr="00A072BB" w:rsidRDefault="00596D9B" w:rsidP="00CB18D3">
            <w:pPr>
              <w:pStyle w:val="ListParagraph"/>
              <w:ind w:left="0"/>
              <w:jc w:val="both"/>
              <w:rPr>
                <w:color w:val="000000" w:themeColor="text1"/>
                <w:sz w:val="16"/>
                <w:szCs w:val="16"/>
              </w:rPr>
            </w:pPr>
          </w:p>
        </w:tc>
      </w:tr>
      <w:tr w:rsidR="00A072BB" w:rsidRPr="00A072BB" w14:paraId="76883891" w14:textId="77777777" w:rsidTr="00E551E9">
        <w:tc>
          <w:tcPr>
            <w:tcW w:w="0" w:type="auto"/>
          </w:tcPr>
          <w:p w14:paraId="23560E55"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7709EC8" w14:textId="77777777" w:rsidR="003F4286" w:rsidRPr="00A072BB" w:rsidRDefault="003F4286" w:rsidP="00CB18D3">
            <w:pPr>
              <w:pStyle w:val="ListParagraph"/>
              <w:ind w:left="0"/>
              <w:jc w:val="both"/>
              <w:rPr>
                <w:color w:val="000000" w:themeColor="text1"/>
                <w:sz w:val="16"/>
                <w:szCs w:val="16"/>
              </w:rPr>
            </w:pPr>
          </w:p>
        </w:tc>
      </w:tr>
      <w:tr w:rsidR="00A072BB" w:rsidRPr="00A072BB" w14:paraId="1AF5BE28" w14:textId="77777777" w:rsidTr="00E551E9">
        <w:tc>
          <w:tcPr>
            <w:tcW w:w="0" w:type="auto"/>
          </w:tcPr>
          <w:p w14:paraId="62EF11AD"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886158F" w14:textId="77777777" w:rsidR="003F4286" w:rsidRPr="00A072BB" w:rsidRDefault="003F4286" w:rsidP="00CB18D3">
            <w:pPr>
              <w:pStyle w:val="ListParagraph"/>
              <w:ind w:left="0"/>
              <w:jc w:val="both"/>
              <w:rPr>
                <w:color w:val="000000" w:themeColor="text1"/>
                <w:sz w:val="16"/>
                <w:szCs w:val="16"/>
              </w:rPr>
            </w:pPr>
          </w:p>
        </w:tc>
      </w:tr>
      <w:tr w:rsidR="00A072BB" w:rsidRPr="00A072BB" w14:paraId="7CB8542B" w14:textId="77777777" w:rsidTr="00E551E9">
        <w:tc>
          <w:tcPr>
            <w:tcW w:w="0" w:type="auto"/>
          </w:tcPr>
          <w:p w14:paraId="608CC8A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13FA19B1" w14:textId="77777777" w:rsidR="003F4286" w:rsidRPr="00A072BB" w:rsidRDefault="003F4286" w:rsidP="00CB18D3">
            <w:pPr>
              <w:pStyle w:val="ListParagraph"/>
              <w:ind w:left="0"/>
              <w:jc w:val="both"/>
              <w:rPr>
                <w:color w:val="000000" w:themeColor="text1"/>
                <w:sz w:val="16"/>
                <w:szCs w:val="16"/>
              </w:rPr>
            </w:pPr>
          </w:p>
        </w:tc>
      </w:tr>
      <w:tr w:rsidR="00A072BB" w:rsidRPr="00A072BB" w14:paraId="72D38BD3" w14:textId="77777777" w:rsidTr="00E551E9">
        <w:tc>
          <w:tcPr>
            <w:tcW w:w="0" w:type="auto"/>
          </w:tcPr>
          <w:p w14:paraId="4681F0A7"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01FA1A67" w14:textId="77777777" w:rsidR="003F4286" w:rsidRPr="00A072BB" w:rsidRDefault="003F4286" w:rsidP="00CB18D3">
            <w:pPr>
              <w:pStyle w:val="ListParagraph"/>
              <w:ind w:left="0"/>
              <w:jc w:val="both"/>
              <w:rPr>
                <w:color w:val="000000" w:themeColor="text1"/>
                <w:sz w:val="16"/>
                <w:szCs w:val="16"/>
              </w:rPr>
            </w:pPr>
          </w:p>
        </w:tc>
      </w:tr>
      <w:tr w:rsidR="00A072BB" w:rsidRPr="00A072BB" w14:paraId="49C19BD6" w14:textId="77777777" w:rsidTr="00E551E9">
        <w:tc>
          <w:tcPr>
            <w:tcW w:w="0" w:type="auto"/>
          </w:tcPr>
          <w:p w14:paraId="38A81684"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3748FE9" w14:textId="77777777" w:rsidR="003F4286" w:rsidRPr="00A072BB" w:rsidRDefault="003F4286" w:rsidP="00CB18D3">
            <w:pPr>
              <w:pStyle w:val="ListParagraph"/>
              <w:ind w:left="0"/>
              <w:jc w:val="both"/>
              <w:rPr>
                <w:color w:val="000000" w:themeColor="text1"/>
                <w:sz w:val="16"/>
                <w:szCs w:val="16"/>
              </w:rPr>
            </w:pPr>
          </w:p>
        </w:tc>
      </w:tr>
      <w:tr w:rsidR="00A072BB" w:rsidRPr="00A072BB" w14:paraId="68831633" w14:textId="77777777" w:rsidTr="00E551E9">
        <w:tc>
          <w:tcPr>
            <w:tcW w:w="0" w:type="auto"/>
          </w:tcPr>
          <w:p w14:paraId="23843171"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21698795" w14:textId="77777777" w:rsidR="003F4286" w:rsidRPr="00A072BB" w:rsidRDefault="00D56187" w:rsidP="00CB18D3">
            <w:pPr>
              <w:pStyle w:val="ListParagraph"/>
              <w:ind w:left="0"/>
              <w:jc w:val="both"/>
              <w:rPr>
                <w:b/>
                <w:color w:val="000000" w:themeColor="text1"/>
                <w:sz w:val="16"/>
                <w:szCs w:val="16"/>
              </w:rPr>
            </w:pPr>
            <w:r w:rsidRPr="00A072BB">
              <w:rPr>
                <w:b/>
                <w:color w:val="000000" w:themeColor="text1"/>
                <w:sz w:val="70"/>
                <w:szCs w:val="16"/>
              </w:rPr>
              <w:t>BOOTSTRAP</w:t>
            </w:r>
          </w:p>
        </w:tc>
      </w:tr>
      <w:tr w:rsidR="00A072BB" w:rsidRPr="00A072BB" w14:paraId="27E81CAF" w14:textId="77777777" w:rsidTr="00E551E9">
        <w:tc>
          <w:tcPr>
            <w:tcW w:w="0" w:type="auto"/>
          </w:tcPr>
          <w:p w14:paraId="07F78FC7"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3F537253" w14:textId="77777777" w:rsidR="00A11B57" w:rsidRPr="00A072BB" w:rsidRDefault="00A11B57" w:rsidP="00CB18D3">
            <w:pPr>
              <w:pStyle w:val="ListParagraph"/>
              <w:jc w:val="both"/>
              <w:rPr>
                <w:color w:val="000000" w:themeColor="text1"/>
                <w:sz w:val="16"/>
                <w:szCs w:val="16"/>
              </w:rPr>
            </w:pPr>
            <w:r w:rsidRPr="00A072BB">
              <w:rPr>
                <w:color w:val="000000" w:themeColor="text1"/>
                <w:sz w:val="16"/>
                <w:szCs w:val="16"/>
              </w:rPr>
              <w:t>Containers are used to pad the content inside of them, and there are two container classes available:</w:t>
            </w:r>
          </w:p>
          <w:p w14:paraId="7F55BA5B" w14:textId="77777777" w:rsidR="00A11B57" w:rsidRPr="00A072BB" w:rsidRDefault="00A11B57" w:rsidP="00CB18D3">
            <w:pPr>
              <w:pStyle w:val="ListParagraph"/>
              <w:numPr>
                <w:ilvl w:val="0"/>
                <w:numId w:val="3"/>
              </w:numPr>
              <w:jc w:val="both"/>
              <w:rPr>
                <w:color w:val="000000" w:themeColor="text1"/>
                <w:sz w:val="16"/>
                <w:szCs w:val="16"/>
              </w:rPr>
            </w:pPr>
            <w:r w:rsidRPr="00A072BB">
              <w:rPr>
                <w:color w:val="000000" w:themeColor="text1"/>
                <w:sz w:val="16"/>
                <w:szCs w:val="16"/>
              </w:rPr>
              <w:t>The .container class provides a responsive </w:t>
            </w:r>
            <w:r w:rsidRPr="00A072BB">
              <w:rPr>
                <w:b/>
                <w:bCs/>
                <w:color w:val="000000" w:themeColor="text1"/>
                <w:sz w:val="16"/>
                <w:szCs w:val="16"/>
              </w:rPr>
              <w:t>fixed width container</w:t>
            </w:r>
          </w:p>
          <w:p w14:paraId="16DB3DF5" w14:textId="77777777" w:rsidR="00A11B57" w:rsidRPr="00A072BB" w:rsidRDefault="00A11B57" w:rsidP="00CB18D3">
            <w:pPr>
              <w:pStyle w:val="ListParagraph"/>
              <w:numPr>
                <w:ilvl w:val="0"/>
                <w:numId w:val="3"/>
              </w:numPr>
              <w:jc w:val="both"/>
              <w:rPr>
                <w:color w:val="000000" w:themeColor="text1"/>
                <w:sz w:val="16"/>
                <w:szCs w:val="16"/>
              </w:rPr>
            </w:pPr>
            <w:r w:rsidRPr="00A072BB">
              <w:rPr>
                <w:color w:val="000000" w:themeColor="text1"/>
                <w:sz w:val="16"/>
                <w:szCs w:val="16"/>
              </w:rPr>
              <w:t>The .container-fluid class provides a </w:t>
            </w:r>
            <w:r w:rsidRPr="00A072BB">
              <w:rPr>
                <w:b/>
                <w:bCs/>
                <w:color w:val="000000" w:themeColor="text1"/>
                <w:sz w:val="16"/>
                <w:szCs w:val="16"/>
              </w:rPr>
              <w:t>full width container</w:t>
            </w:r>
            <w:r w:rsidRPr="00A072BB">
              <w:rPr>
                <w:color w:val="000000" w:themeColor="text1"/>
                <w:sz w:val="16"/>
                <w:szCs w:val="16"/>
              </w:rPr>
              <w:t>, spanning the entire width of the viewport</w:t>
            </w:r>
          </w:p>
          <w:p w14:paraId="73E48E15" w14:textId="77777777" w:rsidR="003F4286" w:rsidRPr="00A072BB" w:rsidRDefault="003F4286" w:rsidP="00CB18D3">
            <w:pPr>
              <w:pStyle w:val="ListParagraph"/>
              <w:ind w:left="0"/>
              <w:jc w:val="both"/>
              <w:rPr>
                <w:color w:val="000000" w:themeColor="text1"/>
                <w:sz w:val="16"/>
                <w:szCs w:val="16"/>
              </w:rPr>
            </w:pPr>
          </w:p>
          <w:p w14:paraId="222BB0AB" w14:textId="77777777" w:rsidR="005A6CDE" w:rsidRPr="00A072BB" w:rsidRDefault="005A6CDE" w:rsidP="00CB18D3">
            <w:pPr>
              <w:pStyle w:val="ListParagraph"/>
              <w:ind w:left="0"/>
              <w:jc w:val="both"/>
              <w:rPr>
                <w:color w:val="000000" w:themeColor="text1"/>
                <w:sz w:val="16"/>
                <w:szCs w:val="16"/>
              </w:rPr>
            </w:pPr>
          </w:p>
          <w:p w14:paraId="01255F79" w14:textId="77777777" w:rsidR="005A6CDE" w:rsidRPr="00A072BB" w:rsidRDefault="005A6CDE" w:rsidP="00CB18D3">
            <w:pPr>
              <w:pStyle w:val="NormalWeb"/>
              <w:spacing w:before="288" w:beforeAutospacing="0" w:after="288" w:afterAutospacing="0"/>
              <w:rPr>
                <w:rFonts w:ascii="Verdana" w:hAnsi="Verdana"/>
                <w:color w:val="000000" w:themeColor="text1"/>
                <w:sz w:val="15"/>
                <w:szCs w:val="15"/>
              </w:rPr>
            </w:pPr>
            <w:r w:rsidRPr="00A072BB">
              <w:rPr>
                <w:rFonts w:ascii="Verdana" w:hAnsi="Verdana"/>
                <w:color w:val="000000" w:themeColor="text1"/>
                <w:sz w:val="15"/>
                <w:szCs w:val="15"/>
              </w:rPr>
              <w:t>You can also use the </w:t>
            </w:r>
            <w:r w:rsidRPr="00A072BB">
              <w:rPr>
                <w:rStyle w:val="HTMLCode"/>
                <w:rFonts w:ascii="Consolas" w:hAnsi="Consolas"/>
                <w:color w:val="000000" w:themeColor="text1"/>
                <w:sz w:val="12"/>
                <w:szCs w:val="12"/>
              </w:rPr>
              <w:t>.</w:t>
            </w:r>
            <w:proofErr w:type="spellStart"/>
            <w:r w:rsidRPr="00A072BB">
              <w:rPr>
                <w:rStyle w:val="HTMLCode"/>
                <w:rFonts w:ascii="Consolas" w:hAnsi="Consolas"/>
                <w:color w:val="000000" w:themeColor="text1"/>
                <w:sz w:val="12"/>
                <w:szCs w:val="12"/>
              </w:rPr>
              <w:t>container-sm|md|lg|xl</w:t>
            </w:r>
            <w:proofErr w:type="spellEnd"/>
            <w:r w:rsidRPr="00A072BB">
              <w:rPr>
                <w:rFonts w:ascii="Verdana" w:hAnsi="Verdana"/>
                <w:color w:val="000000" w:themeColor="text1"/>
                <w:sz w:val="15"/>
                <w:szCs w:val="15"/>
              </w:rPr>
              <w:t> classes to determine when the container should be responsive.</w:t>
            </w:r>
          </w:p>
          <w:p w14:paraId="11CC6626" w14:textId="77777777" w:rsidR="005A6CDE" w:rsidRPr="00A072BB" w:rsidRDefault="005A6CDE" w:rsidP="00CB18D3">
            <w:pPr>
              <w:pStyle w:val="NormalWeb"/>
              <w:spacing w:before="288" w:beforeAutospacing="0" w:after="288" w:afterAutospacing="0"/>
              <w:rPr>
                <w:rFonts w:ascii="Verdana" w:hAnsi="Verdana"/>
                <w:color w:val="000000" w:themeColor="text1"/>
                <w:sz w:val="15"/>
                <w:szCs w:val="15"/>
              </w:rPr>
            </w:pPr>
            <w:r w:rsidRPr="00A072BB">
              <w:rPr>
                <w:rFonts w:ascii="Verdana" w:hAnsi="Verdana"/>
                <w:color w:val="000000" w:themeColor="text1"/>
                <w:sz w:val="15"/>
                <w:szCs w:val="15"/>
              </w:rPr>
              <w:t>The </w:t>
            </w:r>
            <w:r w:rsidRPr="00A072BB">
              <w:rPr>
                <w:rStyle w:val="HTMLCode"/>
                <w:rFonts w:ascii="Consolas" w:hAnsi="Consolas"/>
                <w:color w:val="000000" w:themeColor="text1"/>
                <w:sz w:val="12"/>
                <w:szCs w:val="12"/>
              </w:rPr>
              <w:t>max-width</w:t>
            </w:r>
            <w:r w:rsidRPr="00A072BB">
              <w:rPr>
                <w:rFonts w:ascii="Verdana" w:hAnsi="Verdana"/>
                <w:color w:val="000000" w:themeColor="text1"/>
                <w:sz w:val="15"/>
                <w:szCs w:val="15"/>
              </w:rPr>
              <w:t> of the container will change on different screen sizes/viewports:</w:t>
            </w:r>
          </w:p>
          <w:p w14:paraId="69777454" w14:textId="77777777" w:rsidR="002075BD" w:rsidRPr="00A072BB" w:rsidRDefault="002075BD" w:rsidP="00CB18D3">
            <w:pPr>
              <w:pStyle w:val="Heading2"/>
              <w:spacing w:before="150" w:beforeAutospacing="0" w:after="150" w:afterAutospacing="0"/>
              <w:outlineLvl w:val="1"/>
              <w:rPr>
                <w:rFonts w:ascii="Segoe UI" w:hAnsi="Segoe UI" w:cs="Segoe UI"/>
                <w:b w:val="0"/>
                <w:bCs w:val="0"/>
                <w:color w:val="000000" w:themeColor="text1"/>
                <w:sz w:val="40"/>
                <w:szCs w:val="40"/>
              </w:rPr>
            </w:pPr>
            <w:r w:rsidRPr="00A072BB">
              <w:rPr>
                <w:color w:val="000000" w:themeColor="text1"/>
                <w:sz w:val="16"/>
                <w:szCs w:val="16"/>
              </w:rPr>
              <w:tab/>
            </w:r>
            <w:r w:rsidRPr="00A072BB">
              <w:rPr>
                <w:rFonts w:ascii="Segoe UI" w:hAnsi="Segoe UI" w:cs="Segoe UI"/>
                <w:b w:val="0"/>
                <w:bCs w:val="0"/>
                <w:color w:val="000000" w:themeColor="text1"/>
                <w:sz w:val="40"/>
                <w:szCs w:val="40"/>
              </w:rPr>
              <w:t>Grid Classes</w:t>
            </w:r>
          </w:p>
          <w:p w14:paraId="26B6AC85" w14:textId="77777777" w:rsidR="002075BD" w:rsidRPr="00A072BB" w:rsidRDefault="002075BD" w:rsidP="00CB18D3">
            <w:pPr>
              <w:spacing w:before="288" w:after="288"/>
              <w:rPr>
                <w:rFonts w:ascii="Verdana" w:eastAsia="Times New Roman" w:hAnsi="Verdana" w:cs="Times New Roman"/>
                <w:color w:val="000000" w:themeColor="text1"/>
                <w:sz w:val="15"/>
                <w:szCs w:val="15"/>
              </w:rPr>
            </w:pPr>
            <w:r w:rsidRPr="00A072BB">
              <w:rPr>
                <w:rFonts w:ascii="Verdana" w:eastAsia="Times New Roman" w:hAnsi="Verdana" w:cs="Times New Roman"/>
                <w:color w:val="000000" w:themeColor="text1"/>
                <w:sz w:val="15"/>
                <w:szCs w:val="15"/>
              </w:rPr>
              <w:t>The Bootstrap 5 grid system has six classes:</w:t>
            </w:r>
          </w:p>
          <w:p w14:paraId="49053EFC"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r w:rsidRPr="00A072BB">
              <w:rPr>
                <w:rFonts w:ascii="Verdana" w:eastAsia="Times New Roman" w:hAnsi="Verdana" w:cs="Times New Roman"/>
                <w:color w:val="000000" w:themeColor="text1"/>
                <w:sz w:val="15"/>
                <w:szCs w:val="15"/>
              </w:rPr>
              <w:t> (extra small devices - screen width less than 576px)</w:t>
            </w:r>
          </w:p>
          <w:p w14:paraId="694E2D20"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proofErr w:type="spellStart"/>
            <w:r w:rsidRPr="00A072BB">
              <w:rPr>
                <w:rFonts w:ascii="Consolas" w:eastAsia="Times New Roman" w:hAnsi="Consolas" w:cs="Courier New"/>
                <w:color w:val="000000" w:themeColor="text1"/>
                <w:sz w:val="16"/>
                <w:szCs w:val="16"/>
              </w:rPr>
              <w:t>sm</w:t>
            </w:r>
            <w:proofErr w:type="spellEnd"/>
            <w:r w:rsidRPr="00A072BB">
              <w:rPr>
                <w:rFonts w:ascii="Consolas" w:eastAsia="Times New Roman" w:hAnsi="Consolas" w:cs="Courier New"/>
                <w:color w:val="000000" w:themeColor="text1"/>
                <w:sz w:val="16"/>
                <w:szCs w:val="16"/>
              </w:rPr>
              <w:t>-</w:t>
            </w:r>
            <w:r w:rsidRPr="00A072BB">
              <w:rPr>
                <w:rFonts w:ascii="Verdana" w:eastAsia="Times New Roman" w:hAnsi="Verdana" w:cs="Times New Roman"/>
                <w:color w:val="000000" w:themeColor="text1"/>
                <w:sz w:val="15"/>
                <w:szCs w:val="15"/>
              </w:rPr>
              <w:t> (small devices - screen width equal to or greater than 576px)</w:t>
            </w:r>
          </w:p>
          <w:p w14:paraId="77260DD2"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.col-md-</w:t>
            </w:r>
            <w:r w:rsidRPr="00A072BB">
              <w:rPr>
                <w:rFonts w:ascii="Verdana" w:eastAsia="Times New Roman" w:hAnsi="Verdana" w:cs="Times New Roman"/>
                <w:color w:val="000000" w:themeColor="text1"/>
                <w:sz w:val="15"/>
                <w:szCs w:val="15"/>
              </w:rPr>
              <w:t> (medium devices - screen width equal to or greater than 768px)</w:t>
            </w:r>
          </w:p>
          <w:p w14:paraId="09ED3265"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proofErr w:type="spellStart"/>
            <w:r w:rsidRPr="00A072BB">
              <w:rPr>
                <w:rFonts w:ascii="Consolas" w:eastAsia="Times New Roman" w:hAnsi="Consolas" w:cs="Courier New"/>
                <w:color w:val="000000" w:themeColor="text1"/>
                <w:sz w:val="16"/>
                <w:szCs w:val="16"/>
              </w:rPr>
              <w:t>lg</w:t>
            </w:r>
            <w:proofErr w:type="spellEnd"/>
            <w:r w:rsidRPr="00A072BB">
              <w:rPr>
                <w:rFonts w:ascii="Consolas" w:eastAsia="Times New Roman" w:hAnsi="Consolas" w:cs="Courier New"/>
                <w:color w:val="000000" w:themeColor="text1"/>
                <w:sz w:val="16"/>
                <w:szCs w:val="16"/>
              </w:rPr>
              <w:t>-</w:t>
            </w:r>
            <w:r w:rsidRPr="00A072BB">
              <w:rPr>
                <w:rFonts w:ascii="Verdana" w:eastAsia="Times New Roman" w:hAnsi="Verdana" w:cs="Times New Roman"/>
                <w:color w:val="000000" w:themeColor="text1"/>
                <w:sz w:val="15"/>
                <w:szCs w:val="15"/>
              </w:rPr>
              <w:t> (large devices - screen width equal to or greater than 992px)</w:t>
            </w:r>
          </w:p>
          <w:p w14:paraId="6BB2FEF7"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.col-xl-</w:t>
            </w:r>
            <w:r w:rsidRPr="00A072BB">
              <w:rPr>
                <w:rFonts w:ascii="Verdana" w:eastAsia="Times New Roman" w:hAnsi="Verdana" w:cs="Times New Roman"/>
                <w:color w:val="000000" w:themeColor="text1"/>
                <w:sz w:val="15"/>
                <w:szCs w:val="15"/>
              </w:rPr>
              <w:t> (</w:t>
            </w:r>
            <w:proofErr w:type="spellStart"/>
            <w:r w:rsidRPr="00A072BB">
              <w:rPr>
                <w:rFonts w:ascii="Verdana" w:eastAsia="Times New Roman" w:hAnsi="Verdana" w:cs="Times New Roman"/>
                <w:color w:val="000000" w:themeColor="text1"/>
                <w:sz w:val="15"/>
                <w:szCs w:val="15"/>
              </w:rPr>
              <w:t>xlarge</w:t>
            </w:r>
            <w:proofErr w:type="spellEnd"/>
            <w:r w:rsidRPr="00A072BB">
              <w:rPr>
                <w:rFonts w:ascii="Verdana" w:eastAsia="Times New Roman" w:hAnsi="Verdana" w:cs="Times New Roman"/>
                <w:color w:val="000000" w:themeColor="text1"/>
                <w:sz w:val="15"/>
                <w:szCs w:val="15"/>
              </w:rPr>
              <w:t xml:space="preserve"> devices - screen width equal to or greater than 1200px)</w:t>
            </w:r>
          </w:p>
          <w:p w14:paraId="4CEC455D" w14:textId="77777777" w:rsidR="002075BD" w:rsidRPr="00A072BB" w:rsidRDefault="002075BD" w:rsidP="00CB18D3">
            <w:pPr>
              <w:numPr>
                <w:ilvl w:val="0"/>
                <w:numId w:val="4"/>
              </w:numPr>
              <w:spacing w:before="100" w:beforeAutospacing="1" w:after="100" w:afterAutospacing="1"/>
              <w:rPr>
                <w:rFonts w:ascii="Verdana" w:eastAsia="Times New Roman" w:hAnsi="Verdana" w:cs="Times New Roman"/>
                <w:color w:val="000000" w:themeColor="text1"/>
                <w:sz w:val="15"/>
                <w:szCs w:val="15"/>
              </w:rPr>
            </w:pPr>
            <w:r w:rsidRPr="00A072BB">
              <w:rPr>
                <w:rFonts w:ascii="Consolas" w:eastAsia="Times New Roman" w:hAnsi="Consolas" w:cs="Courier New"/>
                <w:color w:val="000000" w:themeColor="text1"/>
                <w:sz w:val="16"/>
                <w:szCs w:val="16"/>
              </w:rPr>
              <w:t>.col-</w:t>
            </w:r>
            <w:proofErr w:type="spellStart"/>
            <w:r w:rsidRPr="00A072BB">
              <w:rPr>
                <w:rFonts w:ascii="Consolas" w:eastAsia="Times New Roman" w:hAnsi="Consolas" w:cs="Courier New"/>
                <w:color w:val="000000" w:themeColor="text1"/>
                <w:sz w:val="16"/>
                <w:szCs w:val="16"/>
              </w:rPr>
              <w:t>xxl</w:t>
            </w:r>
            <w:proofErr w:type="spellEnd"/>
            <w:r w:rsidRPr="00A072BB">
              <w:rPr>
                <w:rFonts w:ascii="Consolas" w:eastAsia="Times New Roman" w:hAnsi="Consolas" w:cs="Courier New"/>
                <w:color w:val="000000" w:themeColor="text1"/>
                <w:sz w:val="16"/>
                <w:szCs w:val="16"/>
              </w:rPr>
              <w:t>-</w:t>
            </w:r>
            <w:r w:rsidRPr="00A072BB">
              <w:rPr>
                <w:rFonts w:ascii="Verdana" w:eastAsia="Times New Roman" w:hAnsi="Verdana" w:cs="Times New Roman"/>
                <w:color w:val="000000" w:themeColor="text1"/>
                <w:sz w:val="15"/>
                <w:szCs w:val="15"/>
              </w:rPr>
              <w:t> (</w:t>
            </w:r>
            <w:proofErr w:type="spellStart"/>
            <w:r w:rsidRPr="00A072BB">
              <w:rPr>
                <w:rFonts w:ascii="Verdana" w:eastAsia="Times New Roman" w:hAnsi="Verdana" w:cs="Times New Roman"/>
                <w:color w:val="000000" w:themeColor="text1"/>
                <w:sz w:val="15"/>
                <w:szCs w:val="15"/>
              </w:rPr>
              <w:t>xxlarge</w:t>
            </w:r>
            <w:proofErr w:type="spellEnd"/>
            <w:r w:rsidRPr="00A072BB">
              <w:rPr>
                <w:rFonts w:ascii="Verdana" w:eastAsia="Times New Roman" w:hAnsi="Verdana" w:cs="Times New Roman"/>
                <w:color w:val="000000" w:themeColor="text1"/>
                <w:sz w:val="15"/>
                <w:szCs w:val="15"/>
              </w:rPr>
              <w:t xml:space="preserve"> devices - screen width equal to or greater than 1400px)</w:t>
            </w:r>
          </w:p>
          <w:p w14:paraId="1F2DCF8A" w14:textId="77777777" w:rsidR="00C76EBB" w:rsidRPr="00A072BB" w:rsidRDefault="00C76EBB" w:rsidP="00CB18D3">
            <w:pPr>
              <w:spacing w:before="100" w:beforeAutospacing="1" w:after="100" w:afterAutospacing="1"/>
              <w:rPr>
                <w:rFonts w:ascii="Verdana" w:eastAsia="Times New Roman" w:hAnsi="Verdana" w:cs="Times New Roman"/>
                <w:color w:val="000000" w:themeColor="text1"/>
                <w:sz w:val="15"/>
                <w:szCs w:val="15"/>
              </w:rPr>
            </w:pPr>
            <w:proofErr w:type="gramStart"/>
            <w:r w:rsidRPr="00A072BB">
              <w:rPr>
                <w:rFonts w:ascii="Verdana" w:hAnsi="Verdana"/>
                <w:color w:val="000000" w:themeColor="text1"/>
                <w:sz w:val="15"/>
                <w:szCs w:val="15"/>
                <w:shd w:val="clear" w:color="auto" w:fill="181A1B"/>
              </w:rPr>
              <w:lastRenderedPageBreak/>
              <w:t>create</w:t>
            </w:r>
            <w:proofErr w:type="gramEnd"/>
            <w:r w:rsidRPr="00A072BB">
              <w:rPr>
                <w:rFonts w:ascii="Verdana" w:hAnsi="Verdana"/>
                <w:color w:val="000000" w:themeColor="text1"/>
                <w:sz w:val="15"/>
                <w:szCs w:val="15"/>
                <w:shd w:val="clear" w:color="auto" w:fill="181A1B"/>
              </w:rPr>
              <w:t xml:space="preserve"> a row (</w:t>
            </w:r>
            <w:r w:rsidRPr="00A072BB">
              <w:rPr>
                <w:rStyle w:val="HTMLCode"/>
                <w:rFonts w:ascii="Consolas" w:eastAsiaTheme="minorHAnsi" w:hAnsi="Consolas"/>
                <w:color w:val="000000" w:themeColor="text1"/>
                <w:sz w:val="16"/>
                <w:szCs w:val="16"/>
              </w:rPr>
              <w:t>&lt;div class="row"&gt;</w:t>
            </w:r>
            <w:r w:rsidRPr="00A072BB">
              <w:rPr>
                <w:rFonts w:ascii="Verdana" w:hAnsi="Verdana"/>
                <w:color w:val="000000" w:themeColor="text1"/>
                <w:sz w:val="15"/>
                <w:szCs w:val="15"/>
                <w:shd w:val="clear" w:color="auto" w:fill="181A1B"/>
              </w:rPr>
              <w:t>). Then, add the desired number of columns (tags with appropriate </w:t>
            </w:r>
            <w:r w:rsidRPr="00A072BB">
              <w:rPr>
                <w:rStyle w:val="HTMLCode"/>
                <w:rFonts w:ascii="Consolas" w:eastAsiaTheme="minorHAnsi" w:hAnsi="Consolas"/>
                <w:color w:val="000000" w:themeColor="text1"/>
                <w:sz w:val="16"/>
                <w:szCs w:val="16"/>
              </w:rPr>
              <w:t>.col-*-*</w:t>
            </w:r>
            <w:r w:rsidRPr="00A072BB">
              <w:rPr>
                <w:rFonts w:ascii="Verdana" w:hAnsi="Verdana"/>
                <w:color w:val="000000" w:themeColor="text1"/>
                <w:sz w:val="15"/>
                <w:szCs w:val="15"/>
                <w:shd w:val="clear" w:color="auto" w:fill="181A1B"/>
              </w:rPr>
              <w:t> classes). The first star (*) represents the </w:t>
            </w:r>
            <w:r w:rsidRPr="00A072BB">
              <w:rPr>
                <w:color w:val="000000" w:themeColor="text1"/>
                <w:sz w:val="14"/>
                <w:szCs w:val="14"/>
              </w:rPr>
              <w:t>responsiveness</w:t>
            </w:r>
            <w:r w:rsidRPr="00A072BB">
              <w:rPr>
                <w:rFonts w:ascii="Verdana" w:hAnsi="Verdana"/>
                <w:color w:val="000000" w:themeColor="text1"/>
                <w:sz w:val="15"/>
                <w:szCs w:val="15"/>
                <w:shd w:val="clear" w:color="auto" w:fill="181A1B"/>
              </w:rPr>
              <w:t xml:space="preserve">: </w:t>
            </w:r>
            <w:proofErr w:type="spellStart"/>
            <w:r w:rsidRPr="00A072BB">
              <w:rPr>
                <w:rFonts w:ascii="Verdana" w:hAnsi="Verdana"/>
                <w:color w:val="000000" w:themeColor="text1"/>
                <w:sz w:val="15"/>
                <w:szCs w:val="15"/>
                <w:shd w:val="clear" w:color="auto" w:fill="181A1B"/>
              </w:rPr>
              <w:t>sm</w:t>
            </w:r>
            <w:proofErr w:type="spellEnd"/>
            <w:r w:rsidRPr="00A072BB">
              <w:rPr>
                <w:rFonts w:ascii="Verdana" w:hAnsi="Verdana"/>
                <w:color w:val="000000" w:themeColor="text1"/>
                <w:sz w:val="15"/>
                <w:szCs w:val="15"/>
                <w:shd w:val="clear" w:color="auto" w:fill="181A1B"/>
              </w:rPr>
              <w:t xml:space="preserve">, md, </w:t>
            </w:r>
            <w:proofErr w:type="spellStart"/>
            <w:r w:rsidRPr="00A072BB">
              <w:rPr>
                <w:rFonts w:ascii="Verdana" w:hAnsi="Verdana"/>
                <w:color w:val="000000" w:themeColor="text1"/>
                <w:sz w:val="15"/>
                <w:szCs w:val="15"/>
                <w:shd w:val="clear" w:color="auto" w:fill="181A1B"/>
              </w:rPr>
              <w:t>lg</w:t>
            </w:r>
            <w:proofErr w:type="spellEnd"/>
            <w:r w:rsidRPr="00A072BB">
              <w:rPr>
                <w:rFonts w:ascii="Verdana" w:hAnsi="Verdana"/>
                <w:color w:val="000000" w:themeColor="text1"/>
                <w:sz w:val="15"/>
                <w:szCs w:val="15"/>
                <w:shd w:val="clear" w:color="auto" w:fill="181A1B"/>
              </w:rPr>
              <w:t xml:space="preserve">, xl or </w:t>
            </w:r>
            <w:proofErr w:type="spellStart"/>
            <w:r w:rsidRPr="00A072BB">
              <w:rPr>
                <w:rFonts w:ascii="Verdana" w:hAnsi="Verdana"/>
                <w:color w:val="000000" w:themeColor="text1"/>
                <w:sz w:val="15"/>
                <w:szCs w:val="15"/>
                <w:shd w:val="clear" w:color="auto" w:fill="181A1B"/>
              </w:rPr>
              <w:t>xxl</w:t>
            </w:r>
            <w:proofErr w:type="spellEnd"/>
            <w:r w:rsidRPr="00A072BB">
              <w:rPr>
                <w:rFonts w:ascii="Verdana" w:hAnsi="Verdana"/>
                <w:color w:val="000000" w:themeColor="text1"/>
                <w:sz w:val="15"/>
                <w:szCs w:val="15"/>
                <w:shd w:val="clear" w:color="auto" w:fill="181A1B"/>
              </w:rPr>
              <w:t>, while the second star represents a number, which should add up to 12 for each row.</w:t>
            </w:r>
          </w:p>
          <w:p w14:paraId="3B7F90F0" w14:textId="77777777" w:rsidR="005A6CDE" w:rsidRPr="00A072BB" w:rsidRDefault="005A6CDE" w:rsidP="00CB18D3">
            <w:pPr>
              <w:pStyle w:val="ListParagraph"/>
              <w:tabs>
                <w:tab w:val="left" w:pos="1632"/>
              </w:tabs>
              <w:ind w:left="0"/>
              <w:jc w:val="both"/>
              <w:rPr>
                <w:color w:val="000000" w:themeColor="text1"/>
                <w:sz w:val="16"/>
                <w:szCs w:val="16"/>
              </w:rPr>
            </w:pPr>
          </w:p>
        </w:tc>
      </w:tr>
      <w:tr w:rsidR="00A072BB" w:rsidRPr="00A072BB" w14:paraId="44FE2CFA" w14:textId="77777777" w:rsidTr="00E551E9">
        <w:tc>
          <w:tcPr>
            <w:tcW w:w="0" w:type="auto"/>
          </w:tcPr>
          <w:p w14:paraId="0EA122B8" w14:textId="77777777" w:rsidR="003F4286" w:rsidRPr="00A072BB" w:rsidRDefault="003F4286" w:rsidP="00CB18D3">
            <w:pPr>
              <w:pStyle w:val="ListParagraph"/>
              <w:ind w:left="0"/>
              <w:jc w:val="both"/>
              <w:rPr>
                <w:color w:val="000000" w:themeColor="text1"/>
                <w:sz w:val="16"/>
                <w:szCs w:val="16"/>
              </w:rPr>
            </w:pPr>
          </w:p>
        </w:tc>
        <w:tc>
          <w:tcPr>
            <w:tcW w:w="10862" w:type="dxa"/>
            <w:gridSpan w:val="8"/>
          </w:tcPr>
          <w:p w14:paraId="56BDA8B6" w14:textId="77777777" w:rsidR="003F4286" w:rsidRPr="00A072BB" w:rsidRDefault="00583CC3" w:rsidP="00CB18D3">
            <w:pPr>
              <w:pStyle w:val="ListParagraph"/>
              <w:ind w:left="0"/>
              <w:rPr>
                <w:color w:val="000000" w:themeColor="text1"/>
                <w:sz w:val="16"/>
                <w:szCs w:val="16"/>
              </w:rPr>
            </w:pPr>
            <w:r w:rsidRPr="00A072BB">
              <w:rPr>
                <w:color w:val="000000" w:themeColor="text1"/>
                <w:sz w:val="16"/>
                <w:szCs w:val="16"/>
              </w:rPr>
              <w:t>&lt;div class="row"&gt;</w:t>
            </w:r>
            <w:r w:rsidRPr="00A072BB">
              <w:rPr>
                <w:color w:val="000000" w:themeColor="text1"/>
                <w:sz w:val="16"/>
                <w:szCs w:val="16"/>
              </w:rPr>
              <w:br/>
              <w:t>  &lt;div class="col-*-*"&gt;&lt;/div&gt;</w:t>
            </w:r>
            <w:r w:rsidRPr="00A072BB">
              <w:rPr>
                <w:color w:val="000000" w:themeColor="text1"/>
                <w:sz w:val="16"/>
                <w:szCs w:val="16"/>
              </w:rPr>
              <w:br/>
              <w:t>  &lt;div class="col-*-*"&gt;&lt;/div&gt;</w:t>
            </w:r>
            <w:r w:rsidRPr="00A072BB">
              <w:rPr>
                <w:color w:val="000000" w:themeColor="text1"/>
                <w:sz w:val="16"/>
                <w:szCs w:val="16"/>
              </w:rPr>
              <w:br/>
              <w:t>&lt;/div&gt;</w:t>
            </w:r>
            <w:r w:rsidRPr="00A072BB">
              <w:rPr>
                <w:color w:val="000000" w:themeColor="text1"/>
                <w:sz w:val="16"/>
                <w:szCs w:val="16"/>
              </w:rPr>
              <w:br/>
              <w:t>&lt;div class="row"&gt;</w:t>
            </w:r>
            <w:r w:rsidRPr="00A072BB">
              <w:rPr>
                <w:color w:val="000000" w:themeColor="text1"/>
                <w:sz w:val="16"/>
                <w:szCs w:val="16"/>
              </w:rPr>
              <w:br/>
              <w:t>  &lt;div class="col-*-*"&gt;&lt;/div&gt;</w:t>
            </w:r>
            <w:r w:rsidRPr="00A072BB">
              <w:rPr>
                <w:color w:val="000000" w:themeColor="text1"/>
                <w:sz w:val="16"/>
                <w:szCs w:val="16"/>
              </w:rPr>
              <w:br/>
              <w:t>  &lt;div class="col-*-*"&gt;&lt;/div&gt;</w:t>
            </w:r>
            <w:r w:rsidRPr="00A072BB">
              <w:rPr>
                <w:color w:val="000000" w:themeColor="text1"/>
                <w:sz w:val="16"/>
                <w:szCs w:val="16"/>
              </w:rPr>
              <w:br/>
              <w:t>  &lt;div class="col-*-*"&gt;&lt;/div&gt;</w:t>
            </w:r>
            <w:r w:rsidRPr="00A072BB">
              <w:rPr>
                <w:color w:val="000000" w:themeColor="text1"/>
                <w:sz w:val="16"/>
                <w:szCs w:val="16"/>
              </w:rPr>
              <w:br/>
              <w:t>&lt;/div&gt;</w:t>
            </w:r>
          </w:p>
        </w:tc>
      </w:tr>
      <w:tr w:rsidR="00A072BB" w:rsidRPr="00A072BB" w14:paraId="27058105" w14:textId="77777777" w:rsidTr="00E551E9">
        <w:trPr>
          <w:trHeight w:val="2770"/>
        </w:trPr>
        <w:tc>
          <w:tcPr>
            <w:tcW w:w="0" w:type="auto"/>
            <w:vMerge w:val="restart"/>
          </w:tcPr>
          <w:p w14:paraId="66104B02" w14:textId="77777777" w:rsidR="00A6499C" w:rsidRPr="00A072BB" w:rsidRDefault="00A6499C" w:rsidP="00CB18D3">
            <w:pPr>
              <w:pStyle w:val="ListParagraph"/>
              <w:ind w:left="0"/>
              <w:jc w:val="both"/>
              <w:rPr>
                <w:color w:val="000000" w:themeColor="text1"/>
                <w:sz w:val="16"/>
                <w:szCs w:val="16"/>
              </w:rPr>
            </w:pPr>
          </w:p>
        </w:tc>
        <w:tc>
          <w:tcPr>
            <w:tcW w:w="10862" w:type="dxa"/>
            <w:gridSpan w:val="8"/>
          </w:tcPr>
          <w:p w14:paraId="1A1A83EA" w14:textId="77777777" w:rsidR="00A6499C" w:rsidRPr="00A072BB" w:rsidRDefault="00A6499C" w:rsidP="00CB18D3">
            <w:pPr>
              <w:pStyle w:val="ListParagraph"/>
              <w:ind w:left="0"/>
              <w:jc w:val="both"/>
              <w:rPr>
                <w:b/>
                <w:color w:val="000000" w:themeColor="text1"/>
                <w:sz w:val="28"/>
                <w:szCs w:val="16"/>
              </w:rPr>
            </w:pPr>
            <w:r w:rsidRPr="00A072BB">
              <w:rPr>
                <w:b/>
                <w:color w:val="000000" w:themeColor="text1"/>
                <w:sz w:val="28"/>
                <w:szCs w:val="16"/>
              </w:rPr>
              <w:t>IMAGES</w:t>
            </w:r>
          </w:p>
          <w:p w14:paraId="064368F9"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w:t>
            </w:r>
            <w:proofErr w:type="spellStart"/>
            <w:r w:rsidRPr="00A072BB">
              <w:rPr>
                <w:rStyle w:val="HTMLCode"/>
                <w:rFonts w:ascii="Consolas" w:eastAsiaTheme="minorHAnsi" w:hAnsi="Consolas"/>
                <w:color w:val="000000" w:themeColor="text1"/>
                <w:sz w:val="16"/>
                <w:szCs w:val="16"/>
              </w:rPr>
              <w:t>img</w:t>
            </w:r>
            <w:proofErr w:type="spellEnd"/>
            <w:r w:rsidRPr="00A072BB">
              <w:rPr>
                <w:rStyle w:val="HTMLCode"/>
                <w:rFonts w:ascii="Consolas" w:eastAsiaTheme="minorHAnsi" w:hAnsi="Consolas"/>
                <w:color w:val="000000" w:themeColor="text1"/>
                <w:sz w:val="16"/>
                <w:szCs w:val="16"/>
              </w:rPr>
              <w:t>-thumbnail</w:t>
            </w:r>
            <w:r w:rsidRPr="00A072BB">
              <w:rPr>
                <w:rFonts w:ascii="Verdana" w:hAnsi="Verdana"/>
                <w:color w:val="000000" w:themeColor="text1"/>
                <w:sz w:val="15"/>
                <w:szCs w:val="15"/>
                <w:shd w:val="clear" w:color="auto" w:fill="FFFFFF"/>
              </w:rPr>
              <w:t> class shapes the image to a thumbnail (bordered):</w:t>
            </w:r>
          </w:p>
          <w:p w14:paraId="631EDE70"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.rounded-circle</w:t>
            </w:r>
            <w:r w:rsidRPr="00A072BB">
              <w:rPr>
                <w:rFonts w:ascii="Verdana" w:hAnsi="Verdana"/>
                <w:color w:val="000000" w:themeColor="text1"/>
                <w:sz w:val="15"/>
                <w:szCs w:val="15"/>
                <w:shd w:val="clear" w:color="auto" w:fill="FFFFFF"/>
              </w:rPr>
              <w:t> class shapes the image to a circle.</w:t>
            </w:r>
          </w:p>
          <w:p w14:paraId="3248618E"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.rounded</w:t>
            </w:r>
            <w:r w:rsidRPr="00A072BB">
              <w:rPr>
                <w:rFonts w:ascii="Verdana" w:hAnsi="Verdana"/>
                <w:color w:val="000000" w:themeColor="text1"/>
                <w:sz w:val="15"/>
                <w:szCs w:val="15"/>
                <w:shd w:val="clear" w:color="auto" w:fill="FFFFFF"/>
              </w:rPr>
              <w:t> class adds rounded corners to an image:</w:t>
            </w:r>
          </w:p>
          <w:p w14:paraId="1DD34986"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p>
          <w:p w14:paraId="4DB8515A"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Float an image to the left with the </w:t>
            </w:r>
            <w:r w:rsidRPr="00A072BB">
              <w:rPr>
                <w:rStyle w:val="HTMLCode"/>
                <w:rFonts w:ascii="Consolas" w:eastAsiaTheme="minorHAnsi" w:hAnsi="Consolas"/>
                <w:color w:val="000000" w:themeColor="text1"/>
                <w:sz w:val="16"/>
                <w:szCs w:val="16"/>
              </w:rPr>
              <w:t>.float-start</w:t>
            </w:r>
            <w:r w:rsidRPr="00A072BB">
              <w:rPr>
                <w:rFonts w:ascii="Verdana" w:hAnsi="Verdana"/>
                <w:color w:val="000000" w:themeColor="text1"/>
                <w:sz w:val="15"/>
                <w:szCs w:val="15"/>
                <w:shd w:val="clear" w:color="auto" w:fill="FFFFFF"/>
              </w:rPr>
              <w:t> class or to the right with </w:t>
            </w:r>
            <w:r w:rsidRPr="00A072BB">
              <w:rPr>
                <w:rStyle w:val="HTMLCode"/>
                <w:rFonts w:ascii="Consolas" w:eastAsiaTheme="minorHAnsi" w:hAnsi="Consolas"/>
                <w:color w:val="000000" w:themeColor="text1"/>
                <w:sz w:val="16"/>
                <w:szCs w:val="16"/>
              </w:rPr>
              <w:t>.float-end</w:t>
            </w:r>
            <w:r w:rsidRPr="00A072BB">
              <w:rPr>
                <w:rFonts w:ascii="Verdana" w:hAnsi="Verdana"/>
                <w:color w:val="000000" w:themeColor="text1"/>
                <w:sz w:val="15"/>
                <w:szCs w:val="15"/>
                <w:shd w:val="clear" w:color="auto" w:fill="FFFFFF"/>
              </w:rPr>
              <w:t>:</w:t>
            </w:r>
          </w:p>
          <w:p w14:paraId="3315C1F6" w14:textId="77777777" w:rsidR="00A6499C" w:rsidRPr="00A072BB" w:rsidRDefault="00A6499C" w:rsidP="00CB18D3">
            <w:pPr>
              <w:pStyle w:val="ListParagraph"/>
              <w:ind w:left="0"/>
              <w:jc w:val="both"/>
              <w:rPr>
                <w:rFonts w:ascii="Verdana" w:hAnsi="Verdana"/>
                <w:color w:val="000000" w:themeColor="text1"/>
                <w:sz w:val="15"/>
                <w:szCs w:val="15"/>
                <w:shd w:val="clear" w:color="auto" w:fill="FFFFFF"/>
              </w:rPr>
            </w:pPr>
            <w:r w:rsidRPr="00A072BB">
              <w:rPr>
                <w:rFonts w:ascii="Verdana" w:hAnsi="Verdana"/>
                <w:color w:val="000000" w:themeColor="text1"/>
                <w:sz w:val="15"/>
                <w:szCs w:val="15"/>
                <w:shd w:val="clear" w:color="auto" w:fill="FFFFFF"/>
              </w:rPr>
              <w:t>Center an image by adding the utility classes </w:t>
            </w:r>
            <w:r w:rsidRPr="00A072BB">
              <w:rPr>
                <w:rStyle w:val="HTMLCode"/>
                <w:rFonts w:ascii="Consolas" w:eastAsiaTheme="minorHAnsi" w:hAnsi="Consolas"/>
                <w:color w:val="000000" w:themeColor="text1"/>
                <w:sz w:val="16"/>
                <w:szCs w:val="16"/>
              </w:rPr>
              <w:t>.mx-auto</w:t>
            </w:r>
            <w:r w:rsidRPr="00A072BB">
              <w:rPr>
                <w:rFonts w:ascii="Verdana" w:hAnsi="Verdana"/>
                <w:color w:val="000000" w:themeColor="text1"/>
                <w:sz w:val="15"/>
                <w:szCs w:val="15"/>
                <w:shd w:val="clear" w:color="auto" w:fill="FFFFFF"/>
              </w:rPr>
              <w:t> (</w:t>
            </w:r>
            <w:proofErr w:type="spellStart"/>
            <w:r w:rsidRPr="00A072BB">
              <w:rPr>
                <w:rFonts w:ascii="Verdana" w:hAnsi="Verdana"/>
                <w:color w:val="000000" w:themeColor="text1"/>
                <w:sz w:val="15"/>
                <w:szCs w:val="15"/>
                <w:shd w:val="clear" w:color="auto" w:fill="FFFFFF"/>
              </w:rPr>
              <w:t>margin:auto</w:t>
            </w:r>
            <w:proofErr w:type="spellEnd"/>
            <w:r w:rsidRPr="00A072BB">
              <w:rPr>
                <w:rFonts w:ascii="Verdana" w:hAnsi="Verdana"/>
                <w:color w:val="000000" w:themeColor="text1"/>
                <w:sz w:val="15"/>
                <w:szCs w:val="15"/>
                <w:shd w:val="clear" w:color="auto" w:fill="FFFFFF"/>
              </w:rPr>
              <w:t>) and </w:t>
            </w:r>
            <w:r w:rsidRPr="00A072BB">
              <w:rPr>
                <w:rStyle w:val="HTMLCode"/>
                <w:rFonts w:ascii="Consolas" w:eastAsiaTheme="minorHAnsi" w:hAnsi="Consolas"/>
                <w:color w:val="000000" w:themeColor="text1"/>
                <w:sz w:val="16"/>
                <w:szCs w:val="16"/>
              </w:rPr>
              <w:t>.d-block</w:t>
            </w:r>
            <w:r w:rsidRPr="00A072BB">
              <w:rPr>
                <w:rFonts w:ascii="Verdana" w:hAnsi="Verdana"/>
                <w:color w:val="000000" w:themeColor="text1"/>
                <w:sz w:val="15"/>
                <w:szCs w:val="15"/>
                <w:shd w:val="clear" w:color="auto" w:fill="FFFFFF"/>
              </w:rPr>
              <w:t> (</w:t>
            </w:r>
            <w:proofErr w:type="spellStart"/>
            <w:r w:rsidRPr="00A072BB">
              <w:rPr>
                <w:rFonts w:ascii="Verdana" w:hAnsi="Verdana"/>
                <w:color w:val="000000" w:themeColor="text1"/>
                <w:sz w:val="15"/>
                <w:szCs w:val="15"/>
                <w:shd w:val="clear" w:color="auto" w:fill="FFFFFF"/>
              </w:rPr>
              <w:t>display:block</w:t>
            </w:r>
            <w:proofErr w:type="spellEnd"/>
            <w:r w:rsidRPr="00A072BB">
              <w:rPr>
                <w:rFonts w:ascii="Verdana" w:hAnsi="Verdana"/>
                <w:color w:val="000000" w:themeColor="text1"/>
                <w:sz w:val="15"/>
                <w:szCs w:val="15"/>
                <w:shd w:val="clear" w:color="auto" w:fill="FFFFFF"/>
              </w:rPr>
              <w:t>) to the image:</w:t>
            </w:r>
          </w:p>
          <w:p w14:paraId="64BED328" w14:textId="77777777" w:rsidR="00A6499C" w:rsidRPr="00A072BB" w:rsidRDefault="00A6499C" w:rsidP="00CB18D3">
            <w:pPr>
              <w:pStyle w:val="ListParagraph"/>
              <w:ind w:left="0"/>
              <w:jc w:val="both"/>
              <w:rPr>
                <w:color w:val="000000" w:themeColor="text1"/>
                <w:sz w:val="16"/>
                <w:szCs w:val="16"/>
              </w:rPr>
            </w:pPr>
          </w:p>
          <w:p w14:paraId="07B788BD" w14:textId="77777777" w:rsidR="00A6499C" w:rsidRPr="00A072BB" w:rsidRDefault="00A6499C" w:rsidP="00CB18D3">
            <w:pPr>
              <w:pStyle w:val="ListParagraph"/>
              <w:ind w:left="0"/>
              <w:jc w:val="both"/>
              <w:rPr>
                <w:color w:val="000000" w:themeColor="text1"/>
                <w:sz w:val="16"/>
                <w:szCs w:val="16"/>
              </w:rPr>
            </w:pPr>
          </w:p>
        </w:tc>
      </w:tr>
      <w:tr w:rsidR="00A072BB" w:rsidRPr="00A072BB" w14:paraId="4F474F42" w14:textId="77777777" w:rsidTr="00E551E9">
        <w:trPr>
          <w:trHeight w:val="1292"/>
        </w:trPr>
        <w:tc>
          <w:tcPr>
            <w:tcW w:w="0" w:type="auto"/>
            <w:vMerge/>
          </w:tcPr>
          <w:p w14:paraId="193365CD" w14:textId="77777777" w:rsidR="00A6499C" w:rsidRPr="00A072BB" w:rsidRDefault="00A6499C" w:rsidP="00CB18D3">
            <w:pPr>
              <w:pStyle w:val="ListParagraph"/>
              <w:ind w:left="0"/>
              <w:jc w:val="both"/>
              <w:rPr>
                <w:color w:val="000000" w:themeColor="text1"/>
                <w:sz w:val="16"/>
                <w:szCs w:val="16"/>
              </w:rPr>
            </w:pPr>
          </w:p>
        </w:tc>
        <w:tc>
          <w:tcPr>
            <w:tcW w:w="10862" w:type="dxa"/>
            <w:gridSpan w:val="8"/>
          </w:tcPr>
          <w:p w14:paraId="63D519CD" w14:textId="77777777" w:rsidR="00A6499C" w:rsidRPr="00A072BB" w:rsidRDefault="00A6499C" w:rsidP="00CB18D3">
            <w:pPr>
              <w:pStyle w:val="ListParagraph"/>
              <w:ind w:left="0"/>
              <w:jc w:val="both"/>
              <w:rPr>
                <w:b/>
                <w:color w:val="000000" w:themeColor="text1"/>
                <w:sz w:val="28"/>
                <w:szCs w:val="16"/>
              </w:rPr>
            </w:pPr>
            <w:r w:rsidRPr="00A072BB">
              <w:rPr>
                <w:b/>
                <w:color w:val="000000" w:themeColor="text1"/>
                <w:sz w:val="28"/>
                <w:szCs w:val="16"/>
              </w:rPr>
              <w:t>TABLES</w:t>
            </w:r>
          </w:p>
          <w:p w14:paraId="014BAD63" w14:textId="77777777" w:rsidR="00A6499C" w:rsidRPr="00A072BB" w:rsidRDefault="00A6499C" w:rsidP="00CB18D3">
            <w:pPr>
              <w:pStyle w:val="ListParagraph"/>
              <w:ind w:left="0"/>
              <w:jc w:val="both"/>
              <w:rPr>
                <w:b/>
                <w:color w:val="000000" w:themeColor="text1"/>
                <w:sz w:val="28"/>
                <w:szCs w:val="16"/>
              </w:rPr>
            </w:pPr>
            <w:r w:rsidRPr="00A072BB">
              <w:rPr>
                <w:rFonts w:ascii="Verdana" w:hAnsi="Verdana"/>
                <w:color w:val="000000" w:themeColor="text1"/>
                <w:sz w:val="15"/>
                <w:szCs w:val="15"/>
                <w:shd w:val="clear" w:color="auto" w:fill="FFFFFF"/>
              </w:rPr>
              <w:t>The </w:t>
            </w:r>
            <w:r w:rsidRPr="00A072BB">
              <w:rPr>
                <w:rStyle w:val="HTMLCode"/>
                <w:rFonts w:ascii="Consolas" w:eastAsiaTheme="minorHAnsi" w:hAnsi="Consolas"/>
                <w:color w:val="000000" w:themeColor="text1"/>
                <w:sz w:val="16"/>
                <w:szCs w:val="16"/>
              </w:rPr>
              <w:t>.table-responsive</w:t>
            </w:r>
            <w:r w:rsidRPr="00A072BB">
              <w:rPr>
                <w:rFonts w:ascii="Verdana" w:hAnsi="Verdana"/>
                <w:color w:val="000000" w:themeColor="text1"/>
                <w:sz w:val="15"/>
                <w:szCs w:val="15"/>
                <w:shd w:val="clear" w:color="auto" w:fill="FFFFFF"/>
              </w:rPr>
              <w:t> class adds a scrollbar to the table when needed (when it is too big </w:t>
            </w:r>
            <w:r w:rsidRPr="00A072BB">
              <w:rPr>
                <w:color w:val="000000" w:themeColor="text1"/>
                <w:sz w:val="14"/>
                <w:szCs w:val="14"/>
              </w:rPr>
              <w:t>horizontally</w:t>
            </w:r>
            <w:r w:rsidRPr="00A072BB">
              <w:rPr>
                <w:rFonts w:ascii="Verdana" w:hAnsi="Verdana"/>
                <w:color w:val="000000" w:themeColor="text1"/>
                <w:sz w:val="15"/>
                <w:szCs w:val="15"/>
                <w:shd w:val="clear" w:color="auto" w:fill="FFFFFF"/>
              </w:rPr>
              <w:t>):</w:t>
            </w:r>
          </w:p>
        </w:tc>
      </w:tr>
      <w:tr w:rsidR="00A072BB" w:rsidRPr="00A072BB" w14:paraId="790F44E5" w14:textId="77777777" w:rsidTr="00C463D6">
        <w:tc>
          <w:tcPr>
            <w:tcW w:w="0" w:type="auto"/>
          </w:tcPr>
          <w:p w14:paraId="7DB87BD4" w14:textId="77777777" w:rsidR="00772A40" w:rsidRPr="00A072BB" w:rsidRDefault="006E3DB5" w:rsidP="00CB18D3">
            <w:pPr>
              <w:pStyle w:val="ListParagraph"/>
              <w:ind w:left="0"/>
              <w:jc w:val="both"/>
              <w:rPr>
                <w:color w:val="000000" w:themeColor="text1"/>
                <w:sz w:val="16"/>
                <w:szCs w:val="16"/>
              </w:rPr>
            </w:pPr>
            <w:r w:rsidRPr="00A072BB">
              <w:rPr>
                <w:color w:val="000000" w:themeColor="text1"/>
                <w:sz w:val="16"/>
                <w:szCs w:val="16"/>
              </w:rPr>
              <w:t>TABLE</w:t>
            </w:r>
          </w:p>
        </w:tc>
        <w:tc>
          <w:tcPr>
            <w:tcW w:w="1147" w:type="dxa"/>
          </w:tcPr>
          <w:p w14:paraId="29736C0D" w14:textId="77777777" w:rsidR="00772A40" w:rsidRPr="00A072BB" w:rsidRDefault="006E3DB5" w:rsidP="00CB18D3">
            <w:pPr>
              <w:pStyle w:val="ListParagraph"/>
              <w:ind w:left="0"/>
              <w:jc w:val="both"/>
              <w:rPr>
                <w:color w:val="000000" w:themeColor="text1"/>
                <w:sz w:val="16"/>
                <w:szCs w:val="16"/>
              </w:rPr>
            </w:pPr>
            <w:r w:rsidRPr="00A072BB">
              <w:rPr>
                <w:color w:val="000000" w:themeColor="text1"/>
                <w:sz w:val="16"/>
                <w:szCs w:val="16"/>
              </w:rPr>
              <w:t>BG</w:t>
            </w:r>
          </w:p>
        </w:tc>
        <w:tc>
          <w:tcPr>
            <w:tcW w:w="1170" w:type="dxa"/>
          </w:tcPr>
          <w:p w14:paraId="4C050843" w14:textId="77777777" w:rsidR="00772A40" w:rsidRPr="00A072BB" w:rsidRDefault="006E3DB5" w:rsidP="00CB18D3">
            <w:pPr>
              <w:rPr>
                <w:color w:val="000000" w:themeColor="text1"/>
                <w:sz w:val="16"/>
                <w:szCs w:val="16"/>
              </w:rPr>
            </w:pPr>
            <w:r w:rsidRPr="00A072BB">
              <w:rPr>
                <w:color w:val="000000" w:themeColor="text1"/>
                <w:sz w:val="16"/>
                <w:szCs w:val="16"/>
              </w:rPr>
              <w:t>ALERT</w:t>
            </w:r>
          </w:p>
        </w:tc>
        <w:tc>
          <w:tcPr>
            <w:tcW w:w="1350" w:type="dxa"/>
          </w:tcPr>
          <w:p w14:paraId="781ACE80" w14:textId="77777777" w:rsidR="00772A40" w:rsidRPr="00A072BB" w:rsidRDefault="006E3DB5" w:rsidP="00CB18D3">
            <w:pPr>
              <w:pStyle w:val="ListParagraph"/>
              <w:ind w:left="0"/>
              <w:jc w:val="both"/>
              <w:rPr>
                <w:color w:val="000000" w:themeColor="text1"/>
                <w:sz w:val="16"/>
                <w:szCs w:val="16"/>
              </w:rPr>
            </w:pPr>
            <w:r w:rsidRPr="00A072BB">
              <w:rPr>
                <w:color w:val="000000" w:themeColor="text1"/>
                <w:sz w:val="16"/>
                <w:szCs w:val="16"/>
              </w:rPr>
              <w:t>TEXT</w:t>
            </w:r>
          </w:p>
        </w:tc>
        <w:tc>
          <w:tcPr>
            <w:tcW w:w="2430" w:type="dxa"/>
          </w:tcPr>
          <w:p w14:paraId="3770EE60" w14:textId="77777777" w:rsidR="00772A40" w:rsidRPr="00A072BB" w:rsidRDefault="00772A40" w:rsidP="00CB18D3">
            <w:pPr>
              <w:pStyle w:val="ListParagraph"/>
              <w:ind w:left="0"/>
              <w:jc w:val="both"/>
              <w:rPr>
                <w:color w:val="000000" w:themeColor="text1"/>
                <w:sz w:val="16"/>
                <w:szCs w:val="16"/>
              </w:rPr>
            </w:pPr>
          </w:p>
        </w:tc>
        <w:tc>
          <w:tcPr>
            <w:tcW w:w="1742" w:type="dxa"/>
          </w:tcPr>
          <w:p w14:paraId="0275A5AE" w14:textId="77777777" w:rsidR="00772A40" w:rsidRPr="00A072BB" w:rsidRDefault="00772A40" w:rsidP="00CB18D3">
            <w:pPr>
              <w:pStyle w:val="ListParagraph"/>
              <w:ind w:left="0"/>
              <w:jc w:val="both"/>
              <w:rPr>
                <w:color w:val="000000" w:themeColor="text1"/>
                <w:sz w:val="16"/>
                <w:szCs w:val="16"/>
              </w:rPr>
            </w:pPr>
          </w:p>
        </w:tc>
        <w:tc>
          <w:tcPr>
            <w:tcW w:w="1642" w:type="dxa"/>
            <w:gridSpan w:val="2"/>
          </w:tcPr>
          <w:p w14:paraId="7661BEA7" w14:textId="77777777" w:rsidR="00772A40" w:rsidRPr="00A072BB" w:rsidRDefault="00772A40" w:rsidP="00CB18D3">
            <w:pPr>
              <w:pStyle w:val="ListParagraph"/>
              <w:ind w:left="0"/>
              <w:jc w:val="both"/>
              <w:rPr>
                <w:color w:val="000000" w:themeColor="text1"/>
                <w:sz w:val="16"/>
                <w:szCs w:val="16"/>
              </w:rPr>
            </w:pPr>
          </w:p>
        </w:tc>
        <w:tc>
          <w:tcPr>
            <w:tcW w:w="1381" w:type="dxa"/>
          </w:tcPr>
          <w:p w14:paraId="1EDC0096" w14:textId="77777777" w:rsidR="00772A40" w:rsidRPr="00A072BB" w:rsidRDefault="00772A40" w:rsidP="00CB18D3">
            <w:pPr>
              <w:pStyle w:val="ListParagraph"/>
              <w:ind w:left="0"/>
              <w:jc w:val="both"/>
              <w:rPr>
                <w:color w:val="000000" w:themeColor="text1"/>
                <w:sz w:val="16"/>
                <w:szCs w:val="16"/>
              </w:rPr>
            </w:pPr>
          </w:p>
        </w:tc>
      </w:tr>
      <w:tr w:rsidR="00A072BB" w:rsidRPr="00A072BB" w14:paraId="641B2D38" w14:textId="77777777" w:rsidTr="00C463D6">
        <w:tc>
          <w:tcPr>
            <w:tcW w:w="0" w:type="auto"/>
          </w:tcPr>
          <w:p w14:paraId="59D2ED3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table-primary</w:t>
            </w:r>
          </w:p>
        </w:tc>
        <w:tc>
          <w:tcPr>
            <w:tcW w:w="1147" w:type="dxa"/>
          </w:tcPr>
          <w:p w14:paraId="0BE24F24" w14:textId="77777777" w:rsidR="00E551E9" w:rsidRPr="00A072BB" w:rsidRDefault="00E551E9" w:rsidP="00CB18D3">
            <w:pPr>
              <w:rPr>
                <w:rFonts w:ascii="Verdana" w:eastAsia="Times New Roman" w:hAnsi="Verdana" w:cs="Times New Roman"/>
                <w:color w:val="000000" w:themeColor="text1"/>
                <w:sz w:val="6"/>
                <w:szCs w:val="15"/>
              </w:rPr>
            </w:pP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-primary</w:t>
            </w:r>
          </w:p>
        </w:tc>
        <w:tc>
          <w:tcPr>
            <w:tcW w:w="1170" w:type="dxa"/>
          </w:tcPr>
          <w:p w14:paraId="0402BF7F"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alert-primary</w:t>
            </w:r>
          </w:p>
        </w:tc>
        <w:tc>
          <w:tcPr>
            <w:tcW w:w="1350" w:type="dxa"/>
          </w:tcPr>
          <w:p w14:paraId="78790D13"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text-primary</w:t>
            </w:r>
          </w:p>
        </w:tc>
        <w:tc>
          <w:tcPr>
            <w:tcW w:w="2430" w:type="dxa"/>
          </w:tcPr>
          <w:p w14:paraId="56F79CF8" w14:textId="77777777" w:rsidR="00E551E9" w:rsidRPr="00A072BB" w:rsidRDefault="00E551E9" w:rsidP="00CB18D3">
            <w:pPr>
              <w:pStyle w:val="ListParagraph"/>
              <w:ind w:left="0"/>
              <w:jc w:val="right"/>
              <w:rPr>
                <w:color w:val="000000" w:themeColor="text1"/>
                <w:sz w:val="16"/>
                <w:szCs w:val="16"/>
              </w:rPr>
            </w:pPr>
          </w:p>
        </w:tc>
        <w:tc>
          <w:tcPr>
            <w:tcW w:w="4765" w:type="dxa"/>
            <w:gridSpan w:val="4"/>
          </w:tcPr>
          <w:p w14:paraId="744DB4BA" w14:textId="77777777" w:rsidR="00E551E9" w:rsidRPr="00A072BB" w:rsidRDefault="00B57EFC" w:rsidP="00CB18D3">
            <w:pPr>
              <w:pStyle w:val="ListParagraph"/>
              <w:ind w:left="0"/>
              <w:rPr>
                <w:color w:val="000000" w:themeColor="text1"/>
                <w:sz w:val="8"/>
                <w:szCs w:val="16"/>
              </w:rPr>
            </w:pPr>
            <w:r w:rsidRPr="00A072BB">
              <w:rPr>
                <w:rFonts w:ascii="Verdana" w:eastAsia="Times New Roman" w:hAnsi="Verdana" w:cs="Times New Roman"/>
                <w:color w:val="000000" w:themeColor="text1"/>
                <w:sz w:val="8"/>
                <w:szCs w:val="15"/>
              </w:rPr>
              <w:t xml:space="preserve"> </w:t>
            </w:r>
            <w:r w:rsidR="00E551E9" w:rsidRPr="00A072BB">
              <w:rPr>
                <w:rFonts w:ascii="Verdana" w:eastAsia="Times New Roman" w:hAnsi="Verdana" w:cs="Times New Roman"/>
                <w:color w:val="000000" w:themeColor="text1"/>
                <w:sz w:val="8"/>
                <w:szCs w:val="15"/>
              </w:rPr>
              <w:t>Blue: Indicates an important action</w:t>
            </w:r>
          </w:p>
        </w:tc>
      </w:tr>
      <w:tr w:rsidR="00A072BB" w:rsidRPr="00A072BB" w14:paraId="406DF420" w14:textId="77777777" w:rsidTr="00C463D6">
        <w:tc>
          <w:tcPr>
            <w:tcW w:w="0" w:type="auto"/>
          </w:tcPr>
          <w:p w14:paraId="01A29BAF"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.table-success</w:t>
            </w:r>
          </w:p>
        </w:tc>
        <w:tc>
          <w:tcPr>
            <w:tcW w:w="1147" w:type="dxa"/>
          </w:tcPr>
          <w:p w14:paraId="563B2FFC"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-success</w:t>
            </w:r>
          </w:p>
        </w:tc>
        <w:tc>
          <w:tcPr>
            <w:tcW w:w="1170" w:type="dxa"/>
          </w:tcPr>
          <w:p w14:paraId="37ACC53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 alert -success</w:t>
            </w:r>
          </w:p>
        </w:tc>
        <w:tc>
          <w:tcPr>
            <w:tcW w:w="1350" w:type="dxa"/>
          </w:tcPr>
          <w:p w14:paraId="7A16BF25"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.text-success</w:t>
            </w:r>
          </w:p>
        </w:tc>
        <w:tc>
          <w:tcPr>
            <w:tcW w:w="2430" w:type="dxa"/>
          </w:tcPr>
          <w:p w14:paraId="55AFEB6C"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58E7672C"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Green: Indicates a successful or positive action</w:t>
            </w:r>
          </w:p>
        </w:tc>
      </w:tr>
      <w:tr w:rsidR="00A072BB" w:rsidRPr="00A072BB" w14:paraId="6EA37ACC" w14:textId="77777777" w:rsidTr="00C463D6">
        <w:tc>
          <w:tcPr>
            <w:tcW w:w="0" w:type="auto"/>
          </w:tcPr>
          <w:p w14:paraId="553B541A"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.table-danger</w:t>
            </w:r>
          </w:p>
        </w:tc>
        <w:tc>
          <w:tcPr>
            <w:tcW w:w="1147" w:type="dxa"/>
          </w:tcPr>
          <w:p w14:paraId="60165989"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-danger</w:t>
            </w:r>
          </w:p>
        </w:tc>
        <w:tc>
          <w:tcPr>
            <w:tcW w:w="1170" w:type="dxa"/>
          </w:tcPr>
          <w:p w14:paraId="5475D2C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.alert-danger</w:t>
            </w:r>
          </w:p>
        </w:tc>
        <w:tc>
          <w:tcPr>
            <w:tcW w:w="1350" w:type="dxa"/>
          </w:tcPr>
          <w:p w14:paraId="47241FB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.text-danger</w:t>
            </w:r>
          </w:p>
        </w:tc>
        <w:tc>
          <w:tcPr>
            <w:tcW w:w="2430" w:type="dxa"/>
          </w:tcPr>
          <w:p w14:paraId="4FE1A03F"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1DCD78E4"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Red: Indicates a dangerous or potentially negative action</w:t>
            </w:r>
          </w:p>
        </w:tc>
      </w:tr>
      <w:tr w:rsidR="00A072BB" w:rsidRPr="00A072BB" w14:paraId="2C540101" w14:textId="77777777" w:rsidTr="00C463D6">
        <w:tc>
          <w:tcPr>
            <w:tcW w:w="0" w:type="auto"/>
          </w:tcPr>
          <w:p w14:paraId="10AAD84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.table-info</w:t>
            </w:r>
          </w:p>
        </w:tc>
        <w:tc>
          <w:tcPr>
            <w:tcW w:w="1147" w:type="dxa"/>
          </w:tcPr>
          <w:p w14:paraId="0536D7B6"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-info</w:t>
            </w:r>
          </w:p>
        </w:tc>
        <w:tc>
          <w:tcPr>
            <w:tcW w:w="1170" w:type="dxa"/>
          </w:tcPr>
          <w:p w14:paraId="23FE070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 -info</w:t>
            </w:r>
          </w:p>
        </w:tc>
        <w:tc>
          <w:tcPr>
            <w:tcW w:w="1350" w:type="dxa"/>
          </w:tcPr>
          <w:p w14:paraId="6360944C"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.text-info</w:t>
            </w:r>
          </w:p>
        </w:tc>
        <w:tc>
          <w:tcPr>
            <w:tcW w:w="2430" w:type="dxa"/>
          </w:tcPr>
          <w:p w14:paraId="0B261203"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4E8DADDE"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Light blue: Indicates a neutral informative change or action</w:t>
            </w:r>
          </w:p>
        </w:tc>
      </w:tr>
      <w:tr w:rsidR="00A072BB" w:rsidRPr="00A072BB" w14:paraId="69C6272B" w14:textId="77777777" w:rsidTr="00C463D6">
        <w:tc>
          <w:tcPr>
            <w:tcW w:w="0" w:type="auto"/>
          </w:tcPr>
          <w:p w14:paraId="2DB757A9"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.table-warning</w:t>
            </w:r>
          </w:p>
        </w:tc>
        <w:tc>
          <w:tcPr>
            <w:tcW w:w="1147" w:type="dxa"/>
          </w:tcPr>
          <w:p w14:paraId="6DAAAF2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-warning</w:t>
            </w:r>
          </w:p>
        </w:tc>
        <w:tc>
          <w:tcPr>
            <w:tcW w:w="1170" w:type="dxa"/>
          </w:tcPr>
          <w:p w14:paraId="480D82CB"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 -warning</w:t>
            </w:r>
          </w:p>
        </w:tc>
        <w:tc>
          <w:tcPr>
            <w:tcW w:w="1350" w:type="dxa"/>
          </w:tcPr>
          <w:p w14:paraId="495F7EB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.text-warning</w:t>
            </w:r>
          </w:p>
        </w:tc>
        <w:tc>
          <w:tcPr>
            <w:tcW w:w="2430" w:type="dxa"/>
          </w:tcPr>
          <w:p w14:paraId="6F8BF0B7"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669E80F5"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Orange: Indicates a warning that might need attention</w:t>
            </w:r>
          </w:p>
        </w:tc>
      </w:tr>
      <w:tr w:rsidR="00A072BB" w:rsidRPr="00A072BB" w14:paraId="6DCF2D5B" w14:textId="77777777" w:rsidTr="00C463D6">
        <w:tc>
          <w:tcPr>
            <w:tcW w:w="0" w:type="auto"/>
          </w:tcPr>
          <w:p w14:paraId="71D99999"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.table-active</w:t>
            </w:r>
          </w:p>
        </w:tc>
        <w:tc>
          <w:tcPr>
            <w:tcW w:w="1147" w:type="dxa"/>
          </w:tcPr>
          <w:p w14:paraId="43E681E3"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00C463D6"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-active</w:t>
            </w:r>
          </w:p>
        </w:tc>
        <w:tc>
          <w:tcPr>
            <w:tcW w:w="1170" w:type="dxa"/>
          </w:tcPr>
          <w:p w14:paraId="7D11AC5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 -active</w:t>
            </w:r>
          </w:p>
        </w:tc>
        <w:tc>
          <w:tcPr>
            <w:tcW w:w="1350" w:type="dxa"/>
          </w:tcPr>
          <w:p w14:paraId="2A0C8AE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.text-active</w:t>
            </w:r>
          </w:p>
        </w:tc>
        <w:tc>
          <w:tcPr>
            <w:tcW w:w="2430" w:type="dxa"/>
          </w:tcPr>
          <w:p w14:paraId="3E387922"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178BEB50"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Grey: Applies the hover color to the table row or table cell</w:t>
            </w:r>
          </w:p>
        </w:tc>
      </w:tr>
      <w:tr w:rsidR="00A072BB" w:rsidRPr="00A072BB" w14:paraId="5316E11F" w14:textId="77777777" w:rsidTr="00C463D6">
        <w:tc>
          <w:tcPr>
            <w:tcW w:w="0" w:type="auto"/>
          </w:tcPr>
          <w:p w14:paraId="400BFF55"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.table-secondary</w:t>
            </w:r>
          </w:p>
        </w:tc>
        <w:tc>
          <w:tcPr>
            <w:tcW w:w="1147" w:type="dxa"/>
          </w:tcPr>
          <w:p w14:paraId="274F42B6"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00C463D6"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-secondary</w:t>
            </w:r>
          </w:p>
        </w:tc>
        <w:tc>
          <w:tcPr>
            <w:tcW w:w="1170" w:type="dxa"/>
          </w:tcPr>
          <w:p w14:paraId="26BF0A0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.alert-secondary</w:t>
            </w:r>
          </w:p>
        </w:tc>
        <w:tc>
          <w:tcPr>
            <w:tcW w:w="1350" w:type="dxa"/>
          </w:tcPr>
          <w:p w14:paraId="09EF593A"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.text-secondary</w:t>
            </w:r>
          </w:p>
        </w:tc>
        <w:tc>
          <w:tcPr>
            <w:tcW w:w="2430" w:type="dxa"/>
          </w:tcPr>
          <w:p w14:paraId="3E3EB487"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06A06A33"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Grey: Indicates a slightly less important action</w:t>
            </w:r>
          </w:p>
        </w:tc>
      </w:tr>
      <w:tr w:rsidR="00A072BB" w:rsidRPr="00A072BB" w14:paraId="3C6A6A0E" w14:textId="77777777" w:rsidTr="00C463D6">
        <w:tc>
          <w:tcPr>
            <w:tcW w:w="0" w:type="auto"/>
          </w:tcPr>
          <w:p w14:paraId="2FC73DC0"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.table-light</w:t>
            </w:r>
          </w:p>
        </w:tc>
        <w:tc>
          <w:tcPr>
            <w:tcW w:w="1147" w:type="dxa"/>
          </w:tcPr>
          <w:p w14:paraId="0998C047"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00C463D6"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-light</w:t>
            </w:r>
          </w:p>
        </w:tc>
        <w:tc>
          <w:tcPr>
            <w:tcW w:w="1170" w:type="dxa"/>
          </w:tcPr>
          <w:p w14:paraId="441508E2"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lert</w:t>
            </w:r>
            <w:proofErr w:type="spellEnd"/>
            <w:r w:rsidRPr="00A072BB">
              <w:rPr>
                <w:rFonts w:ascii="Consolas" w:eastAsia="Times New Roman" w:hAnsi="Consolas" w:cs="Courier New"/>
                <w:color w:val="000000" w:themeColor="text1"/>
                <w:sz w:val="6"/>
                <w:szCs w:val="16"/>
              </w:rPr>
              <w:t>-light</w:t>
            </w:r>
          </w:p>
        </w:tc>
        <w:tc>
          <w:tcPr>
            <w:tcW w:w="1350" w:type="dxa"/>
          </w:tcPr>
          <w:p w14:paraId="76029C91"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.text-light</w:t>
            </w:r>
          </w:p>
        </w:tc>
        <w:tc>
          <w:tcPr>
            <w:tcW w:w="2430" w:type="dxa"/>
          </w:tcPr>
          <w:p w14:paraId="5D3D580A"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15677118"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Light grey table or table row background</w:t>
            </w:r>
          </w:p>
        </w:tc>
      </w:tr>
      <w:tr w:rsidR="00A072BB" w:rsidRPr="00A072BB" w14:paraId="33F9C814" w14:textId="77777777" w:rsidTr="00C463D6">
        <w:tc>
          <w:tcPr>
            <w:tcW w:w="0" w:type="auto"/>
          </w:tcPr>
          <w:p w14:paraId="597367BD"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.table-dark</w:t>
            </w:r>
          </w:p>
        </w:tc>
        <w:tc>
          <w:tcPr>
            <w:tcW w:w="1147" w:type="dxa"/>
          </w:tcPr>
          <w:p w14:paraId="3B5F9088"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w:t>
            </w:r>
            <w:proofErr w:type="spellStart"/>
            <w:r w:rsidRPr="00A072BB">
              <w:rPr>
                <w:rFonts w:ascii="Consolas" w:eastAsia="Times New Roman" w:hAnsi="Consolas" w:cs="Courier New"/>
                <w:color w:val="000000" w:themeColor="text1"/>
                <w:sz w:val="6"/>
                <w:szCs w:val="16"/>
              </w:rPr>
              <w:t>bg</w:t>
            </w:r>
            <w:proofErr w:type="spellEnd"/>
            <w:r w:rsidRPr="00A072BB">
              <w:rPr>
                <w:rFonts w:ascii="Consolas" w:eastAsia="Times New Roman" w:hAnsi="Consolas" w:cs="Courier New"/>
                <w:color w:val="000000" w:themeColor="text1"/>
                <w:sz w:val="6"/>
                <w:szCs w:val="16"/>
              </w:rPr>
              <w:t>-dark</w:t>
            </w:r>
          </w:p>
        </w:tc>
        <w:tc>
          <w:tcPr>
            <w:tcW w:w="1170" w:type="dxa"/>
          </w:tcPr>
          <w:p w14:paraId="5C388733"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.alert-dark</w:t>
            </w:r>
          </w:p>
        </w:tc>
        <w:tc>
          <w:tcPr>
            <w:tcW w:w="1350" w:type="dxa"/>
          </w:tcPr>
          <w:p w14:paraId="7FA7888A" w14:textId="77777777" w:rsidR="00E551E9" w:rsidRPr="00A072BB" w:rsidRDefault="00E551E9" w:rsidP="00CB18D3">
            <w:pPr>
              <w:rPr>
                <w:rFonts w:ascii="Verdana" w:eastAsia="Times New Roman" w:hAnsi="Verdana" w:cs="Times New Roman"/>
                <w:color w:val="000000" w:themeColor="text1"/>
                <w:sz w:val="6"/>
                <w:szCs w:val="15"/>
              </w:rPr>
            </w:pPr>
            <w:r w:rsidRPr="00A072BB">
              <w:rPr>
                <w:rFonts w:ascii="Consolas" w:eastAsia="Times New Roman" w:hAnsi="Consolas" w:cs="Courier New"/>
                <w:color w:val="000000" w:themeColor="text1"/>
                <w:sz w:val="6"/>
                <w:szCs w:val="16"/>
              </w:rPr>
              <w:t>.text-dark</w:t>
            </w:r>
          </w:p>
        </w:tc>
        <w:tc>
          <w:tcPr>
            <w:tcW w:w="2430" w:type="dxa"/>
          </w:tcPr>
          <w:p w14:paraId="592E0E3E" w14:textId="77777777" w:rsidR="00E551E9" w:rsidRPr="00A072BB" w:rsidRDefault="00E551E9" w:rsidP="00CB18D3">
            <w:pPr>
              <w:jc w:val="right"/>
              <w:rPr>
                <w:rFonts w:ascii="Verdana" w:eastAsia="Times New Roman" w:hAnsi="Verdana" w:cs="Times New Roman"/>
                <w:color w:val="000000" w:themeColor="text1"/>
                <w:sz w:val="4"/>
                <w:szCs w:val="15"/>
              </w:rPr>
            </w:pPr>
          </w:p>
        </w:tc>
        <w:tc>
          <w:tcPr>
            <w:tcW w:w="4765" w:type="dxa"/>
            <w:gridSpan w:val="4"/>
          </w:tcPr>
          <w:p w14:paraId="56E540F4" w14:textId="77777777" w:rsidR="00E551E9" w:rsidRPr="00A072BB" w:rsidRDefault="00E551E9" w:rsidP="00CB18D3">
            <w:pPr>
              <w:rPr>
                <w:rFonts w:ascii="Verdana" w:eastAsia="Times New Roman" w:hAnsi="Verdana" w:cs="Times New Roman"/>
                <w:color w:val="000000" w:themeColor="text1"/>
                <w:sz w:val="8"/>
                <w:szCs w:val="15"/>
              </w:rPr>
            </w:pPr>
            <w:r w:rsidRPr="00A072BB">
              <w:rPr>
                <w:rFonts w:ascii="Verdana" w:eastAsia="Times New Roman" w:hAnsi="Verdana" w:cs="Times New Roman"/>
                <w:color w:val="000000" w:themeColor="text1"/>
                <w:sz w:val="8"/>
                <w:szCs w:val="15"/>
              </w:rPr>
              <w:t>Dark grey table or table row background</w:t>
            </w:r>
          </w:p>
        </w:tc>
      </w:tr>
      <w:tr w:rsidR="00A072BB" w:rsidRPr="00A072BB" w14:paraId="6AB6EF1F" w14:textId="77777777" w:rsidTr="00C463D6">
        <w:tc>
          <w:tcPr>
            <w:tcW w:w="0" w:type="auto"/>
          </w:tcPr>
          <w:p w14:paraId="107D6F46" w14:textId="77777777" w:rsidR="00E551E9" w:rsidRPr="00A072BB" w:rsidRDefault="00E551E9" w:rsidP="00CB18D3">
            <w:pPr>
              <w:pStyle w:val="ListParagraph"/>
              <w:ind w:left="0"/>
              <w:jc w:val="both"/>
              <w:rPr>
                <w:color w:val="000000" w:themeColor="text1"/>
                <w:sz w:val="16"/>
                <w:szCs w:val="16"/>
              </w:rPr>
            </w:pPr>
          </w:p>
        </w:tc>
        <w:tc>
          <w:tcPr>
            <w:tcW w:w="1147" w:type="dxa"/>
          </w:tcPr>
          <w:p w14:paraId="37229943" w14:textId="77777777" w:rsidR="00E551E9" w:rsidRPr="00A072BB" w:rsidRDefault="00E551E9" w:rsidP="00CB18D3">
            <w:pPr>
              <w:pStyle w:val="ListParagraph"/>
              <w:ind w:left="0"/>
              <w:jc w:val="both"/>
              <w:rPr>
                <w:color w:val="000000" w:themeColor="text1"/>
                <w:sz w:val="16"/>
                <w:szCs w:val="16"/>
              </w:rPr>
            </w:pPr>
          </w:p>
        </w:tc>
        <w:tc>
          <w:tcPr>
            <w:tcW w:w="1170" w:type="dxa"/>
          </w:tcPr>
          <w:p w14:paraId="455E6818" w14:textId="77777777" w:rsidR="00E551E9" w:rsidRPr="00A072BB" w:rsidRDefault="00E551E9" w:rsidP="00CB18D3">
            <w:pPr>
              <w:pStyle w:val="ListParagraph"/>
              <w:ind w:left="0"/>
              <w:jc w:val="both"/>
              <w:rPr>
                <w:color w:val="000000" w:themeColor="text1"/>
                <w:sz w:val="16"/>
                <w:szCs w:val="16"/>
              </w:rPr>
            </w:pPr>
          </w:p>
        </w:tc>
        <w:tc>
          <w:tcPr>
            <w:tcW w:w="1350" w:type="dxa"/>
          </w:tcPr>
          <w:p w14:paraId="51CC48DE" w14:textId="77777777" w:rsidR="00E551E9" w:rsidRPr="00A072BB" w:rsidRDefault="00E551E9" w:rsidP="00CB18D3">
            <w:pPr>
              <w:pStyle w:val="ListParagraph"/>
              <w:ind w:left="0"/>
              <w:jc w:val="both"/>
              <w:rPr>
                <w:color w:val="000000" w:themeColor="text1"/>
                <w:sz w:val="16"/>
                <w:szCs w:val="16"/>
              </w:rPr>
            </w:pPr>
          </w:p>
        </w:tc>
        <w:tc>
          <w:tcPr>
            <w:tcW w:w="2430" w:type="dxa"/>
          </w:tcPr>
          <w:p w14:paraId="251458EC"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18A41B45" w14:textId="77777777" w:rsidR="00E551E9" w:rsidRPr="00A072BB" w:rsidRDefault="00E551E9" w:rsidP="00CB18D3">
            <w:pPr>
              <w:pStyle w:val="ListParagraph"/>
              <w:ind w:left="0"/>
              <w:jc w:val="both"/>
              <w:rPr>
                <w:color w:val="000000" w:themeColor="text1"/>
                <w:sz w:val="16"/>
                <w:szCs w:val="16"/>
              </w:rPr>
            </w:pPr>
          </w:p>
        </w:tc>
      </w:tr>
      <w:tr w:rsidR="00A072BB" w:rsidRPr="00A072BB" w14:paraId="023474AB" w14:textId="77777777" w:rsidTr="00C463D6">
        <w:tc>
          <w:tcPr>
            <w:tcW w:w="0" w:type="auto"/>
          </w:tcPr>
          <w:p w14:paraId="070055ED" w14:textId="77777777" w:rsidR="00E551E9" w:rsidRPr="00A072BB" w:rsidRDefault="00E551E9" w:rsidP="00CB18D3">
            <w:pPr>
              <w:pStyle w:val="ListParagraph"/>
              <w:ind w:left="0"/>
              <w:jc w:val="both"/>
              <w:rPr>
                <w:color w:val="000000" w:themeColor="text1"/>
                <w:sz w:val="16"/>
                <w:szCs w:val="16"/>
              </w:rPr>
            </w:pPr>
          </w:p>
        </w:tc>
        <w:tc>
          <w:tcPr>
            <w:tcW w:w="1147" w:type="dxa"/>
          </w:tcPr>
          <w:p w14:paraId="32ED1A86" w14:textId="77777777" w:rsidR="00E551E9" w:rsidRPr="00A072BB" w:rsidRDefault="00E551E9" w:rsidP="00CB18D3">
            <w:pPr>
              <w:pStyle w:val="ListParagraph"/>
              <w:ind w:left="0"/>
              <w:jc w:val="both"/>
              <w:rPr>
                <w:color w:val="000000" w:themeColor="text1"/>
                <w:sz w:val="16"/>
                <w:szCs w:val="16"/>
              </w:rPr>
            </w:pPr>
          </w:p>
        </w:tc>
        <w:tc>
          <w:tcPr>
            <w:tcW w:w="1170" w:type="dxa"/>
          </w:tcPr>
          <w:p w14:paraId="4D1F4DB6" w14:textId="77777777" w:rsidR="00E551E9" w:rsidRPr="00A072BB" w:rsidRDefault="00E551E9" w:rsidP="00CB18D3">
            <w:pPr>
              <w:pStyle w:val="ListParagraph"/>
              <w:ind w:left="0"/>
              <w:jc w:val="both"/>
              <w:rPr>
                <w:color w:val="000000" w:themeColor="text1"/>
                <w:sz w:val="16"/>
                <w:szCs w:val="16"/>
              </w:rPr>
            </w:pPr>
          </w:p>
        </w:tc>
        <w:tc>
          <w:tcPr>
            <w:tcW w:w="1350" w:type="dxa"/>
          </w:tcPr>
          <w:p w14:paraId="44F52073" w14:textId="77777777" w:rsidR="00E551E9" w:rsidRPr="00A072BB" w:rsidRDefault="00E551E9" w:rsidP="00CB18D3">
            <w:pPr>
              <w:pStyle w:val="ListParagraph"/>
              <w:ind w:left="0"/>
              <w:jc w:val="both"/>
              <w:rPr>
                <w:color w:val="000000" w:themeColor="text1"/>
                <w:sz w:val="16"/>
                <w:szCs w:val="16"/>
              </w:rPr>
            </w:pPr>
          </w:p>
        </w:tc>
        <w:tc>
          <w:tcPr>
            <w:tcW w:w="2430" w:type="dxa"/>
          </w:tcPr>
          <w:p w14:paraId="0AEAB3BF"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68FE634D" w14:textId="77777777" w:rsidR="00E551E9" w:rsidRPr="00A072BB" w:rsidRDefault="00E551E9" w:rsidP="00CB18D3">
            <w:pPr>
              <w:pStyle w:val="ListParagraph"/>
              <w:ind w:left="0"/>
              <w:jc w:val="both"/>
              <w:rPr>
                <w:color w:val="000000" w:themeColor="text1"/>
                <w:sz w:val="16"/>
                <w:szCs w:val="16"/>
              </w:rPr>
            </w:pPr>
          </w:p>
        </w:tc>
      </w:tr>
      <w:tr w:rsidR="00A072BB" w:rsidRPr="00A072BB" w14:paraId="0344213A" w14:textId="77777777" w:rsidTr="00C463D6">
        <w:tc>
          <w:tcPr>
            <w:tcW w:w="0" w:type="auto"/>
          </w:tcPr>
          <w:p w14:paraId="316C629E" w14:textId="77777777" w:rsidR="00E551E9" w:rsidRPr="00A072BB" w:rsidRDefault="00E551E9" w:rsidP="00CB18D3">
            <w:pPr>
              <w:pStyle w:val="ListParagraph"/>
              <w:ind w:left="0"/>
              <w:jc w:val="both"/>
              <w:rPr>
                <w:color w:val="000000" w:themeColor="text1"/>
                <w:sz w:val="16"/>
                <w:szCs w:val="16"/>
              </w:rPr>
            </w:pPr>
          </w:p>
        </w:tc>
        <w:tc>
          <w:tcPr>
            <w:tcW w:w="1147" w:type="dxa"/>
          </w:tcPr>
          <w:p w14:paraId="26101E78" w14:textId="77777777" w:rsidR="00E551E9" w:rsidRPr="00A072BB" w:rsidRDefault="00E551E9" w:rsidP="00CB18D3">
            <w:pPr>
              <w:pStyle w:val="ListParagraph"/>
              <w:ind w:left="0"/>
              <w:jc w:val="both"/>
              <w:rPr>
                <w:color w:val="000000" w:themeColor="text1"/>
                <w:sz w:val="16"/>
                <w:szCs w:val="16"/>
              </w:rPr>
            </w:pPr>
          </w:p>
        </w:tc>
        <w:tc>
          <w:tcPr>
            <w:tcW w:w="1170" w:type="dxa"/>
          </w:tcPr>
          <w:p w14:paraId="536DAE9F" w14:textId="77777777" w:rsidR="00E551E9" w:rsidRPr="00A072BB" w:rsidRDefault="00E551E9" w:rsidP="00CB18D3">
            <w:pPr>
              <w:pStyle w:val="ListParagraph"/>
              <w:ind w:left="0"/>
              <w:jc w:val="both"/>
              <w:rPr>
                <w:color w:val="000000" w:themeColor="text1"/>
                <w:sz w:val="16"/>
                <w:szCs w:val="16"/>
              </w:rPr>
            </w:pPr>
          </w:p>
        </w:tc>
        <w:tc>
          <w:tcPr>
            <w:tcW w:w="1350" w:type="dxa"/>
          </w:tcPr>
          <w:p w14:paraId="31D0D91D" w14:textId="77777777" w:rsidR="00E551E9" w:rsidRPr="00A072BB" w:rsidRDefault="00E551E9" w:rsidP="00CB18D3">
            <w:pPr>
              <w:pStyle w:val="ListParagraph"/>
              <w:ind w:left="0"/>
              <w:jc w:val="both"/>
              <w:rPr>
                <w:color w:val="000000" w:themeColor="text1"/>
                <w:sz w:val="16"/>
                <w:szCs w:val="16"/>
              </w:rPr>
            </w:pPr>
          </w:p>
        </w:tc>
        <w:tc>
          <w:tcPr>
            <w:tcW w:w="2430" w:type="dxa"/>
          </w:tcPr>
          <w:p w14:paraId="3425EEB9"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2E440A19" w14:textId="77777777" w:rsidR="00E551E9" w:rsidRPr="00A072BB" w:rsidRDefault="00E551E9" w:rsidP="00CB18D3">
            <w:pPr>
              <w:pStyle w:val="ListParagraph"/>
              <w:ind w:left="0"/>
              <w:jc w:val="both"/>
              <w:rPr>
                <w:color w:val="000000" w:themeColor="text1"/>
                <w:sz w:val="16"/>
                <w:szCs w:val="16"/>
              </w:rPr>
            </w:pPr>
          </w:p>
        </w:tc>
      </w:tr>
      <w:tr w:rsidR="00A072BB" w:rsidRPr="00A072BB" w14:paraId="4F996C6C" w14:textId="77777777" w:rsidTr="00C463D6">
        <w:tc>
          <w:tcPr>
            <w:tcW w:w="0" w:type="auto"/>
          </w:tcPr>
          <w:p w14:paraId="67BB4DC3" w14:textId="77777777" w:rsidR="00E551E9" w:rsidRPr="00A072BB" w:rsidRDefault="00E551E9" w:rsidP="00CB18D3">
            <w:pPr>
              <w:pStyle w:val="ListParagraph"/>
              <w:ind w:left="0"/>
              <w:jc w:val="both"/>
              <w:rPr>
                <w:color w:val="000000" w:themeColor="text1"/>
                <w:sz w:val="16"/>
                <w:szCs w:val="16"/>
              </w:rPr>
            </w:pPr>
          </w:p>
        </w:tc>
        <w:tc>
          <w:tcPr>
            <w:tcW w:w="1147" w:type="dxa"/>
          </w:tcPr>
          <w:p w14:paraId="17A32BAE" w14:textId="77777777" w:rsidR="00E551E9" w:rsidRPr="00A072BB" w:rsidRDefault="00E551E9" w:rsidP="00CB18D3">
            <w:pPr>
              <w:pStyle w:val="ListParagraph"/>
              <w:ind w:left="0"/>
              <w:jc w:val="both"/>
              <w:rPr>
                <w:color w:val="000000" w:themeColor="text1"/>
                <w:sz w:val="16"/>
                <w:szCs w:val="16"/>
              </w:rPr>
            </w:pPr>
          </w:p>
        </w:tc>
        <w:tc>
          <w:tcPr>
            <w:tcW w:w="1170" w:type="dxa"/>
          </w:tcPr>
          <w:p w14:paraId="69CF63A9" w14:textId="77777777" w:rsidR="00E551E9" w:rsidRPr="00A072BB" w:rsidRDefault="00E551E9" w:rsidP="00CB18D3">
            <w:pPr>
              <w:pStyle w:val="ListParagraph"/>
              <w:ind w:left="0"/>
              <w:jc w:val="both"/>
              <w:rPr>
                <w:color w:val="000000" w:themeColor="text1"/>
                <w:sz w:val="16"/>
                <w:szCs w:val="16"/>
              </w:rPr>
            </w:pPr>
          </w:p>
        </w:tc>
        <w:tc>
          <w:tcPr>
            <w:tcW w:w="1350" w:type="dxa"/>
          </w:tcPr>
          <w:p w14:paraId="542F461A" w14:textId="77777777" w:rsidR="00E551E9" w:rsidRPr="00A072BB" w:rsidRDefault="00E551E9" w:rsidP="00CB18D3">
            <w:pPr>
              <w:pStyle w:val="ListParagraph"/>
              <w:ind w:left="0"/>
              <w:jc w:val="both"/>
              <w:rPr>
                <w:color w:val="000000" w:themeColor="text1"/>
                <w:sz w:val="16"/>
                <w:szCs w:val="16"/>
              </w:rPr>
            </w:pPr>
          </w:p>
        </w:tc>
        <w:tc>
          <w:tcPr>
            <w:tcW w:w="2430" w:type="dxa"/>
          </w:tcPr>
          <w:p w14:paraId="34A12904"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25AF4291" w14:textId="77777777" w:rsidR="00E551E9" w:rsidRPr="00A072BB" w:rsidRDefault="00E551E9" w:rsidP="00CB18D3">
            <w:pPr>
              <w:pStyle w:val="ListParagraph"/>
              <w:ind w:left="0"/>
              <w:jc w:val="both"/>
              <w:rPr>
                <w:color w:val="000000" w:themeColor="text1"/>
                <w:sz w:val="16"/>
                <w:szCs w:val="16"/>
              </w:rPr>
            </w:pPr>
          </w:p>
        </w:tc>
      </w:tr>
      <w:tr w:rsidR="00A072BB" w:rsidRPr="00A072BB" w14:paraId="41A74239" w14:textId="77777777" w:rsidTr="00C463D6">
        <w:tc>
          <w:tcPr>
            <w:tcW w:w="0" w:type="auto"/>
          </w:tcPr>
          <w:p w14:paraId="4BE14A78" w14:textId="77777777" w:rsidR="00E551E9" w:rsidRPr="00A072BB" w:rsidRDefault="00E551E9" w:rsidP="00CB18D3">
            <w:pPr>
              <w:pStyle w:val="ListParagraph"/>
              <w:ind w:left="0"/>
              <w:jc w:val="both"/>
              <w:rPr>
                <w:color w:val="000000" w:themeColor="text1"/>
                <w:sz w:val="16"/>
                <w:szCs w:val="16"/>
              </w:rPr>
            </w:pPr>
          </w:p>
        </w:tc>
        <w:tc>
          <w:tcPr>
            <w:tcW w:w="1147" w:type="dxa"/>
          </w:tcPr>
          <w:p w14:paraId="1CF2B244" w14:textId="77777777" w:rsidR="00E551E9" w:rsidRPr="00A072BB" w:rsidRDefault="00E551E9" w:rsidP="00CB18D3">
            <w:pPr>
              <w:pStyle w:val="ListParagraph"/>
              <w:ind w:left="0"/>
              <w:jc w:val="both"/>
              <w:rPr>
                <w:color w:val="000000" w:themeColor="text1"/>
                <w:sz w:val="16"/>
                <w:szCs w:val="16"/>
              </w:rPr>
            </w:pPr>
          </w:p>
        </w:tc>
        <w:tc>
          <w:tcPr>
            <w:tcW w:w="1170" w:type="dxa"/>
          </w:tcPr>
          <w:p w14:paraId="25AD97EC" w14:textId="77777777" w:rsidR="00E551E9" w:rsidRPr="00A072BB" w:rsidRDefault="00E551E9" w:rsidP="00CB18D3">
            <w:pPr>
              <w:pStyle w:val="ListParagraph"/>
              <w:ind w:left="0"/>
              <w:jc w:val="both"/>
              <w:rPr>
                <w:color w:val="000000" w:themeColor="text1"/>
                <w:sz w:val="16"/>
                <w:szCs w:val="16"/>
              </w:rPr>
            </w:pPr>
          </w:p>
        </w:tc>
        <w:tc>
          <w:tcPr>
            <w:tcW w:w="1350" w:type="dxa"/>
          </w:tcPr>
          <w:p w14:paraId="0FA9FB93" w14:textId="77777777" w:rsidR="00E551E9" w:rsidRPr="00A072BB" w:rsidRDefault="00E551E9" w:rsidP="00CB18D3">
            <w:pPr>
              <w:pStyle w:val="ListParagraph"/>
              <w:ind w:left="0"/>
              <w:jc w:val="both"/>
              <w:rPr>
                <w:color w:val="000000" w:themeColor="text1"/>
                <w:sz w:val="16"/>
                <w:szCs w:val="16"/>
              </w:rPr>
            </w:pPr>
          </w:p>
        </w:tc>
        <w:tc>
          <w:tcPr>
            <w:tcW w:w="2430" w:type="dxa"/>
          </w:tcPr>
          <w:p w14:paraId="0724EAC8" w14:textId="77777777" w:rsidR="00E551E9" w:rsidRPr="00A072BB" w:rsidRDefault="00E551E9" w:rsidP="00CB18D3">
            <w:pPr>
              <w:pStyle w:val="ListParagraph"/>
              <w:ind w:left="0"/>
              <w:jc w:val="both"/>
              <w:rPr>
                <w:color w:val="000000" w:themeColor="text1"/>
                <w:sz w:val="16"/>
                <w:szCs w:val="16"/>
              </w:rPr>
            </w:pPr>
          </w:p>
        </w:tc>
        <w:tc>
          <w:tcPr>
            <w:tcW w:w="4765" w:type="dxa"/>
            <w:gridSpan w:val="4"/>
          </w:tcPr>
          <w:p w14:paraId="2E4FACDC" w14:textId="77777777" w:rsidR="00E551E9" w:rsidRPr="00A072BB" w:rsidRDefault="00E551E9" w:rsidP="00CB18D3">
            <w:pPr>
              <w:pStyle w:val="ListParagraph"/>
              <w:ind w:left="0"/>
              <w:jc w:val="both"/>
              <w:rPr>
                <w:color w:val="000000" w:themeColor="text1"/>
                <w:sz w:val="16"/>
                <w:szCs w:val="16"/>
              </w:rPr>
            </w:pPr>
          </w:p>
        </w:tc>
      </w:tr>
      <w:tr w:rsidR="00A072BB" w:rsidRPr="00A072BB" w14:paraId="1302D930" w14:textId="77777777" w:rsidTr="00E551E9">
        <w:tc>
          <w:tcPr>
            <w:tcW w:w="0" w:type="auto"/>
          </w:tcPr>
          <w:p w14:paraId="48A4576D"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63BADED1" w14:textId="77777777" w:rsidR="00E551E9" w:rsidRPr="00A072BB" w:rsidRDefault="00E551E9" w:rsidP="00CB18D3">
            <w:pPr>
              <w:pStyle w:val="ListParagraph"/>
              <w:ind w:left="0"/>
              <w:jc w:val="both"/>
              <w:rPr>
                <w:color w:val="000000" w:themeColor="text1"/>
                <w:sz w:val="16"/>
                <w:szCs w:val="16"/>
              </w:rPr>
            </w:pPr>
          </w:p>
        </w:tc>
      </w:tr>
      <w:tr w:rsidR="00A072BB" w:rsidRPr="00A072BB" w14:paraId="442B7881" w14:textId="77777777" w:rsidTr="00E551E9">
        <w:tc>
          <w:tcPr>
            <w:tcW w:w="0" w:type="auto"/>
          </w:tcPr>
          <w:p w14:paraId="6F52B112"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25FE6F0" w14:textId="77777777" w:rsidR="00E551E9" w:rsidRPr="00A072BB" w:rsidRDefault="00E551E9" w:rsidP="00CB18D3">
            <w:pPr>
              <w:pStyle w:val="ListParagraph"/>
              <w:ind w:left="0"/>
              <w:jc w:val="both"/>
              <w:rPr>
                <w:color w:val="000000" w:themeColor="text1"/>
                <w:sz w:val="16"/>
                <w:szCs w:val="16"/>
              </w:rPr>
            </w:pPr>
          </w:p>
        </w:tc>
      </w:tr>
      <w:tr w:rsidR="00A072BB" w:rsidRPr="00A072BB" w14:paraId="156313AE" w14:textId="77777777" w:rsidTr="00E551E9">
        <w:tc>
          <w:tcPr>
            <w:tcW w:w="0" w:type="auto"/>
          </w:tcPr>
          <w:p w14:paraId="52BAB53E"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FC7F732" w14:textId="77777777" w:rsidR="00E551E9" w:rsidRPr="00A072BB" w:rsidRDefault="00E551E9" w:rsidP="00CB18D3">
            <w:pPr>
              <w:pStyle w:val="ListParagraph"/>
              <w:ind w:left="0"/>
              <w:jc w:val="both"/>
              <w:rPr>
                <w:color w:val="000000" w:themeColor="text1"/>
                <w:sz w:val="16"/>
                <w:szCs w:val="16"/>
              </w:rPr>
            </w:pPr>
          </w:p>
        </w:tc>
      </w:tr>
      <w:tr w:rsidR="00A072BB" w:rsidRPr="00A072BB" w14:paraId="7B773471" w14:textId="77777777" w:rsidTr="00E551E9">
        <w:tc>
          <w:tcPr>
            <w:tcW w:w="0" w:type="auto"/>
          </w:tcPr>
          <w:p w14:paraId="14F6BDE0"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8DEEEAC" w14:textId="77777777" w:rsidR="00E551E9" w:rsidRPr="00A072BB" w:rsidRDefault="00E551E9" w:rsidP="00CB18D3">
            <w:pPr>
              <w:pStyle w:val="ListParagraph"/>
              <w:ind w:left="0"/>
              <w:jc w:val="both"/>
              <w:rPr>
                <w:color w:val="000000" w:themeColor="text1"/>
                <w:sz w:val="16"/>
                <w:szCs w:val="16"/>
              </w:rPr>
            </w:pPr>
          </w:p>
        </w:tc>
      </w:tr>
      <w:tr w:rsidR="00A072BB" w:rsidRPr="00A072BB" w14:paraId="413074BC" w14:textId="77777777" w:rsidTr="00E551E9">
        <w:tc>
          <w:tcPr>
            <w:tcW w:w="0" w:type="auto"/>
          </w:tcPr>
          <w:p w14:paraId="2723CBD6"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34FA317" w14:textId="77777777" w:rsidR="00E551E9" w:rsidRPr="00A072BB" w:rsidRDefault="00E551E9" w:rsidP="00CB18D3">
            <w:pPr>
              <w:pStyle w:val="ListParagraph"/>
              <w:ind w:left="0"/>
              <w:jc w:val="both"/>
              <w:rPr>
                <w:color w:val="000000" w:themeColor="text1"/>
                <w:sz w:val="16"/>
                <w:szCs w:val="16"/>
              </w:rPr>
            </w:pPr>
          </w:p>
        </w:tc>
      </w:tr>
      <w:tr w:rsidR="00A072BB" w:rsidRPr="00A072BB" w14:paraId="004C6472" w14:textId="77777777" w:rsidTr="00E551E9">
        <w:tc>
          <w:tcPr>
            <w:tcW w:w="0" w:type="auto"/>
          </w:tcPr>
          <w:p w14:paraId="7AFB1FCB"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0EFFA43D" w14:textId="77777777" w:rsidR="00E551E9" w:rsidRPr="00A072BB" w:rsidRDefault="00E551E9" w:rsidP="00CB18D3">
            <w:pPr>
              <w:pStyle w:val="ListParagraph"/>
              <w:ind w:left="0"/>
              <w:jc w:val="both"/>
              <w:rPr>
                <w:color w:val="000000" w:themeColor="text1"/>
                <w:sz w:val="16"/>
                <w:szCs w:val="16"/>
              </w:rPr>
            </w:pPr>
          </w:p>
        </w:tc>
      </w:tr>
      <w:tr w:rsidR="00A072BB" w:rsidRPr="00A072BB" w14:paraId="2A7DA8B0" w14:textId="77777777" w:rsidTr="00E551E9">
        <w:tc>
          <w:tcPr>
            <w:tcW w:w="0" w:type="auto"/>
          </w:tcPr>
          <w:p w14:paraId="0DB62A4E"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081B15B" w14:textId="77777777" w:rsidR="00E551E9" w:rsidRPr="00A072BB" w:rsidRDefault="00E551E9" w:rsidP="00CB18D3">
            <w:pPr>
              <w:pStyle w:val="ListParagraph"/>
              <w:ind w:left="0"/>
              <w:jc w:val="both"/>
              <w:rPr>
                <w:color w:val="000000" w:themeColor="text1"/>
                <w:sz w:val="16"/>
                <w:szCs w:val="16"/>
              </w:rPr>
            </w:pPr>
          </w:p>
        </w:tc>
      </w:tr>
      <w:tr w:rsidR="00A072BB" w:rsidRPr="00A072BB" w14:paraId="669F99B0" w14:textId="77777777" w:rsidTr="00E551E9">
        <w:tc>
          <w:tcPr>
            <w:tcW w:w="0" w:type="auto"/>
          </w:tcPr>
          <w:p w14:paraId="31BD2F92"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41D6C064" w14:textId="77777777" w:rsidR="00E551E9" w:rsidRPr="00A072BB" w:rsidRDefault="00E551E9" w:rsidP="00CB18D3">
            <w:pPr>
              <w:pStyle w:val="ListParagraph"/>
              <w:ind w:left="0"/>
              <w:jc w:val="both"/>
              <w:rPr>
                <w:color w:val="000000" w:themeColor="text1"/>
                <w:sz w:val="16"/>
                <w:szCs w:val="16"/>
              </w:rPr>
            </w:pPr>
          </w:p>
        </w:tc>
      </w:tr>
      <w:tr w:rsidR="00A072BB" w:rsidRPr="00A072BB" w14:paraId="69107BF8" w14:textId="77777777" w:rsidTr="00E551E9">
        <w:tc>
          <w:tcPr>
            <w:tcW w:w="0" w:type="auto"/>
          </w:tcPr>
          <w:p w14:paraId="13D7DB38"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B01A47F" w14:textId="77777777" w:rsidR="00E551E9" w:rsidRPr="00A072BB" w:rsidRDefault="00E551E9" w:rsidP="00CB18D3">
            <w:pPr>
              <w:pStyle w:val="ListParagraph"/>
              <w:ind w:left="0"/>
              <w:jc w:val="both"/>
              <w:rPr>
                <w:color w:val="000000" w:themeColor="text1"/>
                <w:sz w:val="16"/>
                <w:szCs w:val="16"/>
              </w:rPr>
            </w:pPr>
          </w:p>
        </w:tc>
      </w:tr>
      <w:tr w:rsidR="00A072BB" w:rsidRPr="00A072BB" w14:paraId="3C91E9B4" w14:textId="77777777" w:rsidTr="00E551E9">
        <w:tc>
          <w:tcPr>
            <w:tcW w:w="0" w:type="auto"/>
          </w:tcPr>
          <w:p w14:paraId="3870BF26"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5861D76A" w14:textId="039F8B8A" w:rsidR="00E551E9" w:rsidRPr="00A072BB" w:rsidRDefault="00C84610" w:rsidP="00CB18D3">
            <w:pPr>
              <w:pStyle w:val="ListParagraph"/>
              <w:jc w:val="both"/>
              <w:rPr>
                <w:color w:val="000000" w:themeColor="text1"/>
                <w:sz w:val="16"/>
                <w:szCs w:val="16"/>
              </w:rPr>
            </w:pPr>
            <w:r w:rsidRPr="00A072BB">
              <w:rPr>
                <w:color w:val="000000" w:themeColor="text1"/>
                <w:sz w:val="32"/>
                <w:szCs w:val="32"/>
              </w:rPr>
              <w:t xml:space="preserve">Kali </w:t>
            </w:r>
            <w:proofErr w:type="spellStart"/>
            <w:r w:rsidRPr="00A072BB">
              <w:rPr>
                <w:color w:val="000000" w:themeColor="text1"/>
                <w:sz w:val="32"/>
                <w:szCs w:val="32"/>
              </w:rPr>
              <w:t>linux</w:t>
            </w:r>
            <w:proofErr w:type="spellEnd"/>
          </w:p>
        </w:tc>
      </w:tr>
      <w:tr w:rsidR="00A072BB" w:rsidRPr="00A072BB" w14:paraId="47A7BA04" w14:textId="77777777" w:rsidTr="00E551E9">
        <w:tc>
          <w:tcPr>
            <w:tcW w:w="0" w:type="auto"/>
          </w:tcPr>
          <w:p w14:paraId="44BF8352"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1DAF27AB" w14:textId="77777777" w:rsidR="00E551E9" w:rsidRPr="00A072BB" w:rsidRDefault="00C84610" w:rsidP="00CB18D3">
            <w:pPr>
              <w:pStyle w:val="ListParagraph"/>
              <w:ind w:left="0"/>
              <w:jc w:val="both"/>
              <w:rPr>
                <w:color w:val="000000" w:themeColor="text1"/>
                <w:sz w:val="16"/>
                <w:szCs w:val="16"/>
              </w:rPr>
            </w:pPr>
            <w:r w:rsidRPr="00A072BB">
              <w:rPr>
                <w:color w:val="000000" w:themeColor="text1"/>
                <w:sz w:val="16"/>
                <w:szCs w:val="16"/>
              </w:rPr>
              <w:t>Websites:</w:t>
            </w:r>
            <w:r w:rsidR="00DC6EBA" w:rsidRPr="00A072BB">
              <w:rPr>
                <w:color w:val="000000" w:themeColor="text1"/>
                <w:sz w:val="16"/>
                <w:szCs w:val="16"/>
              </w:rPr>
              <w:t xml:space="preserve"> echo</w:t>
            </w:r>
          </w:p>
          <w:p w14:paraId="5A8CED0C" w14:textId="1408896D" w:rsidR="00DC6EBA" w:rsidRPr="00A072BB" w:rsidRDefault="00DC6EBA" w:rsidP="00CB18D3">
            <w:pPr>
              <w:pStyle w:val="ListParagraph"/>
              <w:ind w:left="0"/>
              <w:jc w:val="both"/>
              <w:rPr>
                <w:color w:val="000000" w:themeColor="text1"/>
                <w:sz w:val="16"/>
                <w:szCs w:val="16"/>
              </w:rPr>
            </w:pPr>
            <w:r w:rsidRPr="00A072BB">
              <w:rPr>
                <w:color w:val="000000" w:themeColor="text1"/>
                <w:sz w:val="16"/>
                <w:szCs w:val="16"/>
              </w:rPr>
              <w:t>Nano</w:t>
            </w:r>
          </w:p>
          <w:p w14:paraId="09307B2C" w14:textId="340ACB93" w:rsidR="00DC6EBA" w:rsidRPr="00A072BB" w:rsidRDefault="00310FB2" w:rsidP="00CB18D3">
            <w:pPr>
              <w:pStyle w:val="ListParagraph"/>
              <w:ind w:left="0"/>
              <w:jc w:val="both"/>
              <w:rPr>
                <w:color w:val="000000" w:themeColor="text1"/>
                <w:sz w:val="16"/>
                <w:szCs w:val="16"/>
              </w:rPr>
            </w:pPr>
            <w:r w:rsidRPr="00A072BB">
              <w:rPr>
                <w:color w:val="000000" w:themeColor="text1"/>
                <w:sz w:val="16"/>
                <w:szCs w:val="16"/>
              </w:rPr>
              <w:t>Cat : open  in terminal</w:t>
            </w:r>
          </w:p>
          <w:p w14:paraId="53325DCD" w14:textId="1D308678"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 xml:space="preserve">List: </w:t>
            </w:r>
          </w:p>
          <w:p w14:paraId="4396892A" w14:textId="5C559581"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Touch: create files</w:t>
            </w:r>
          </w:p>
          <w:p w14:paraId="324D3F8C" w14:textId="77777777" w:rsidR="00310FB2" w:rsidRPr="00A072BB" w:rsidRDefault="00310FB2" w:rsidP="00CB18D3">
            <w:pPr>
              <w:pStyle w:val="ListParagraph"/>
              <w:ind w:left="0"/>
              <w:jc w:val="both"/>
              <w:rPr>
                <w:color w:val="000000" w:themeColor="text1"/>
                <w:sz w:val="16"/>
                <w:szCs w:val="16"/>
              </w:rPr>
            </w:pPr>
            <w:proofErr w:type="spellStart"/>
            <w:r w:rsidRPr="00A072BB">
              <w:rPr>
                <w:color w:val="000000" w:themeColor="text1"/>
                <w:sz w:val="16"/>
                <w:szCs w:val="16"/>
              </w:rPr>
              <w:t>Mkdir</w:t>
            </w:r>
            <w:proofErr w:type="spellEnd"/>
            <w:r w:rsidRPr="00A072BB">
              <w:rPr>
                <w:color w:val="000000" w:themeColor="text1"/>
                <w:sz w:val="16"/>
                <w:szCs w:val="16"/>
              </w:rPr>
              <w:t>:</w:t>
            </w:r>
          </w:p>
          <w:p w14:paraId="7F3377D1" w14:textId="77777777" w:rsidR="00310FB2" w:rsidRPr="00A072BB" w:rsidRDefault="00310FB2" w:rsidP="00CB18D3">
            <w:pPr>
              <w:pStyle w:val="ListParagraph"/>
              <w:ind w:left="0"/>
              <w:jc w:val="both"/>
              <w:rPr>
                <w:color w:val="000000" w:themeColor="text1"/>
                <w:sz w:val="16"/>
                <w:szCs w:val="16"/>
              </w:rPr>
            </w:pPr>
          </w:p>
          <w:p w14:paraId="69907A1C" w14:textId="76D87823"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Rm</w:t>
            </w:r>
            <w:r w:rsidR="00C67FA6">
              <w:rPr>
                <w:color w:val="000000" w:themeColor="text1"/>
                <w:sz w:val="16"/>
                <w:szCs w:val="16"/>
              </w:rPr>
              <w:t xml:space="preserve">  </w:t>
            </w:r>
            <w:proofErr w:type="spellStart"/>
            <w:r w:rsidR="00C67FA6">
              <w:rPr>
                <w:color w:val="000000" w:themeColor="text1"/>
                <w:sz w:val="16"/>
                <w:szCs w:val="16"/>
              </w:rPr>
              <w:t>rmdir</w:t>
            </w:r>
            <w:proofErr w:type="spellEnd"/>
            <w:r w:rsidR="00C67FA6">
              <w:rPr>
                <w:color w:val="000000" w:themeColor="text1"/>
                <w:sz w:val="16"/>
                <w:szCs w:val="16"/>
              </w:rPr>
              <w:t xml:space="preserve"> </w:t>
            </w:r>
            <w:proofErr w:type="spellStart"/>
            <w:r w:rsidR="00C67FA6">
              <w:rPr>
                <w:color w:val="000000" w:themeColor="text1"/>
                <w:sz w:val="16"/>
                <w:szCs w:val="16"/>
              </w:rPr>
              <w:t>foldername</w:t>
            </w:r>
            <w:proofErr w:type="spellEnd"/>
            <w:r w:rsidR="00C67FA6">
              <w:rPr>
                <w:color w:val="000000" w:themeColor="text1"/>
                <w:sz w:val="16"/>
                <w:szCs w:val="16"/>
              </w:rPr>
              <w:t xml:space="preserve">             or </w:t>
            </w:r>
            <w:proofErr w:type="spellStart"/>
            <w:r w:rsidR="00C67FA6">
              <w:rPr>
                <w:color w:val="000000" w:themeColor="text1"/>
                <w:sz w:val="16"/>
                <w:szCs w:val="16"/>
              </w:rPr>
              <w:t>rm</w:t>
            </w:r>
            <w:proofErr w:type="spellEnd"/>
            <w:r w:rsidR="00C67FA6">
              <w:rPr>
                <w:color w:val="000000" w:themeColor="text1"/>
                <w:sz w:val="16"/>
                <w:szCs w:val="16"/>
              </w:rPr>
              <w:t xml:space="preserve"> –r </w:t>
            </w:r>
            <w:proofErr w:type="spellStart"/>
            <w:r w:rsidR="00C67FA6">
              <w:rPr>
                <w:color w:val="000000" w:themeColor="text1"/>
                <w:sz w:val="16"/>
                <w:szCs w:val="16"/>
              </w:rPr>
              <w:t>foldername</w:t>
            </w:r>
            <w:proofErr w:type="spellEnd"/>
          </w:p>
          <w:p w14:paraId="32323962" w14:textId="0E34CF85"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Man</w:t>
            </w:r>
          </w:p>
          <w:p w14:paraId="36A03CE8" w14:textId="7E189985" w:rsidR="00310FB2" w:rsidRPr="00A072BB" w:rsidRDefault="00310FB2" w:rsidP="00CB18D3">
            <w:pPr>
              <w:pStyle w:val="ListParagraph"/>
              <w:ind w:left="0"/>
              <w:jc w:val="both"/>
              <w:rPr>
                <w:color w:val="000000" w:themeColor="text1"/>
                <w:sz w:val="16"/>
                <w:szCs w:val="16"/>
              </w:rPr>
            </w:pPr>
            <w:r w:rsidRPr="00A072BB">
              <w:rPr>
                <w:color w:val="000000" w:themeColor="text1"/>
                <w:sz w:val="16"/>
                <w:szCs w:val="16"/>
              </w:rPr>
              <w:t>Help</w:t>
            </w:r>
          </w:p>
          <w:p w14:paraId="70B960AD" w14:textId="40FA05BC" w:rsidR="00310FB2" w:rsidRPr="00A072BB" w:rsidRDefault="00310FB2" w:rsidP="00CB18D3">
            <w:pPr>
              <w:pStyle w:val="ListParagraph"/>
              <w:ind w:left="0"/>
              <w:jc w:val="both"/>
              <w:rPr>
                <w:color w:val="000000" w:themeColor="text1"/>
                <w:sz w:val="16"/>
                <w:szCs w:val="16"/>
              </w:rPr>
            </w:pPr>
            <w:proofErr w:type="spellStart"/>
            <w:r w:rsidRPr="00A072BB">
              <w:rPr>
                <w:color w:val="000000" w:themeColor="text1"/>
                <w:sz w:val="16"/>
                <w:szCs w:val="16"/>
              </w:rPr>
              <w:t>Chown</w:t>
            </w:r>
            <w:proofErr w:type="spellEnd"/>
            <w:r w:rsidRPr="00A072BB">
              <w:rPr>
                <w:color w:val="000000" w:themeColor="text1"/>
                <w:sz w:val="16"/>
                <w:szCs w:val="16"/>
              </w:rPr>
              <w:t>: change file owner</w:t>
            </w:r>
          </w:p>
          <w:p w14:paraId="021DADF8" w14:textId="79557368" w:rsidR="00310FB2" w:rsidRPr="00A072BB" w:rsidRDefault="00310FB2" w:rsidP="00CB18D3">
            <w:pPr>
              <w:pStyle w:val="ListParagraph"/>
              <w:ind w:left="0"/>
              <w:jc w:val="both"/>
              <w:rPr>
                <w:color w:val="000000" w:themeColor="text1"/>
                <w:sz w:val="16"/>
                <w:szCs w:val="16"/>
              </w:rPr>
            </w:pPr>
            <w:proofErr w:type="spellStart"/>
            <w:r w:rsidRPr="00A072BB">
              <w:rPr>
                <w:color w:val="000000" w:themeColor="text1"/>
                <w:sz w:val="16"/>
                <w:szCs w:val="16"/>
              </w:rPr>
              <w:t>Chmode</w:t>
            </w:r>
            <w:proofErr w:type="spellEnd"/>
            <w:r w:rsidRPr="00A072BB">
              <w:rPr>
                <w:color w:val="000000" w:themeColor="text1"/>
                <w:sz w:val="16"/>
                <w:szCs w:val="16"/>
              </w:rPr>
              <w:t>: change file mode</w:t>
            </w:r>
          </w:p>
        </w:tc>
      </w:tr>
      <w:tr w:rsidR="00A072BB" w:rsidRPr="00A072BB" w14:paraId="3094BE14" w14:textId="77777777" w:rsidTr="00E551E9">
        <w:tc>
          <w:tcPr>
            <w:tcW w:w="0" w:type="auto"/>
          </w:tcPr>
          <w:p w14:paraId="08980AC5" w14:textId="630B1A95" w:rsidR="00E551E9" w:rsidRPr="00A072BB" w:rsidRDefault="00E551E9" w:rsidP="00CB18D3">
            <w:pPr>
              <w:pStyle w:val="ListParagraph"/>
              <w:ind w:left="0"/>
              <w:jc w:val="both"/>
              <w:rPr>
                <w:color w:val="000000" w:themeColor="text1"/>
                <w:sz w:val="16"/>
                <w:szCs w:val="16"/>
              </w:rPr>
            </w:pPr>
          </w:p>
        </w:tc>
        <w:tc>
          <w:tcPr>
            <w:tcW w:w="10862" w:type="dxa"/>
            <w:gridSpan w:val="8"/>
          </w:tcPr>
          <w:p w14:paraId="7A390923" w14:textId="3C07A344" w:rsidR="00E551E9" w:rsidRDefault="00AD71B7" w:rsidP="00CB18D3">
            <w:pPr>
              <w:pStyle w:val="ListParagraph"/>
              <w:ind w:left="0"/>
              <w:jc w:val="both"/>
              <w:rPr>
                <w:color w:val="000000" w:themeColor="text1"/>
                <w:sz w:val="16"/>
                <w:szCs w:val="16"/>
              </w:rPr>
            </w:pPr>
            <w:r>
              <w:rPr>
                <w:color w:val="000000" w:themeColor="text1"/>
                <w:sz w:val="16"/>
                <w:szCs w:val="16"/>
              </w:rPr>
              <w:t>If root folder access denied</w:t>
            </w:r>
          </w:p>
          <w:p w14:paraId="5BC53EA0" w14:textId="77777777" w:rsidR="00BA791F" w:rsidRDefault="00BA791F" w:rsidP="00CB18D3">
            <w:pPr>
              <w:pStyle w:val="ListParagraph"/>
              <w:ind w:left="0"/>
              <w:jc w:val="both"/>
              <w:rPr>
                <w:color w:val="000000" w:themeColor="text1"/>
                <w:sz w:val="16"/>
                <w:szCs w:val="16"/>
              </w:rPr>
            </w:pPr>
            <w:r>
              <w:rPr>
                <w:color w:val="000000" w:themeColor="text1"/>
                <w:sz w:val="16"/>
                <w:szCs w:val="16"/>
              </w:rPr>
              <w:t xml:space="preserve">$ </w:t>
            </w:r>
            <w:proofErr w:type="spellStart"/>
            <w:r>
              <w:rPr>
                <w:color w:val="000000" w:themeColor="text1"/>
                <w:sz w:val="16"/>
                <w:szCs w:val="16"/>
              </w:rPr>
              <w:t>Sudo</w:t>
            </w:r>
            <w:proofErr w:type="spellEnd"/>
            <w:r>
              <w:rPr>
                <w:color w:val="000000" w:themeColor="text1"/>
                <w:sz w:val="16"/>
                <w:szCs w:val="16"/>
              </w:rPr>
              <w:t xml:space="preserve"> </w:t>
            </w:r>
            <w:proofErr w:type="spellStart"/>
            <w:r>
              <w:rPr>
                <w:color w:val="000000" w:themeColor="text1"/>
                <w:sz w:val="16"/>
                <w:szCs w:val="16"/>
              </w:rPr>
              <w:t>su</w:t>
            </w:r>
            <w:proofErr w:type="spellEnd"/>
          </w:p>
          <w:p w14:paraId="4FED419E" w14:textId="77777777" w:rsidR="00BA791F" w:rsidRDefault="00BA791F" w:rsidP="00CB18D3">
            <w:pPr>
              <w:pStyle w:val="ListParagraph"/>
              <w:ind w:left="0"/>
              <w:jc w:val="both"/>
              <w:rPr>
                <w:color w:val="000000" w:themeColor="text1"/>
                <w:sz w:val="16"/>
                <w:szCs w:val="16"/>
              </w:rPr>
            </w:pPr>
            <w:r>
              <w:rPr>
                <w:color w:val="000000" w:themeColor="text1"/>
                <w:sz w:val="16"/>
                <w:szCs w:val="16"/>
              </w:rPr>
              <w:t xml:space="preserve">$ </w:t>
            </w:r>
            <w:proofErr w:type="spellStart"/>
            <w:r>
              <w:rPr>
                <w:color w:val="000000" w:themeColor="text1"/>
                <w:sz w:val="16"/>
                <w:szCs w:val="16"/>
              </w:rPr>
              <w:t>chmode</w:t>
            </w:r>
            <w:proofErr w:type="spellEnd"/>
            <w:r>
              <w:rPr>
                <w:color w:val="000000" w:themeColor="text1"/>
                <w:sz w:val="16"/>
                <w:szCs w:val="16"/>
              </w:rPr>
              <w:t xml:space="preserve"> +777 /root</w:t>
            </w:r>
          </w:p>
          <w:p w14:paraId="4C622D11" w14:textId="77777777" w:rsidR="00D61DB6" w:rsidRDefault="00D61DB6" w:rsidP="00CB18D3">
            <w:pPr>
              <w:pStyle w:val="ListParagraph"/>
              <w:ind w:left="0"/>
              <w:jc w:val="both"/>
              <w:rPr>
                <w:color w:val="000000" w:themeColor="text1"/>
                <w:sz w:val="16"/>
                <w:szCs w:val="16"/>
              </w:rPr>
            </w:pPr>
          </w:p>
          <w:p w14:paraId="4BE1CD7B" w14:textId="5BFB225D" w:rsidR="00D61DB6" w:rsidRPr="00A072BB" w:rsidRDefault="00D61DB6" w:rsidP="00CB18D3">
            <w:pPr>
              <w:pStyle w:val="ListParagraph"/>
              <w:ind w:left="0"/>
              <w:jc w:val="both"/>
              <w:rPr>
                <w:color w:val="000000" w:themeColor="text1"/>
                <w:sz w:val="16"/>
                <w:szCs w:val="16"/>
              </w:rPr>
            </w:pPr>
          </w:p>
        </w:tc>
      </w:tr>
      <w:tr w:rsidR="00A072BB" w:rsidRPr="00A072BB" w14:paraId="320149E4" w14:textId="77777777" w:rsidTr="00E551E9">
        <w:tc>
          <w:tcPr>
            <w:tcW w:w="0" w:type="auto"/>
          </w:tcPr>
          <w:p w14:paraId="554CC94D"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05CC2DF0" w14:textId="77777777" w:rsidR="00E551E9" w:rsidRDefault="003569A3" w:rsidP="00CB18D3">
            <w:pPr>
              <w:pStyle w:val="ListParagraph"/>
              <w:ind w:left="0"/>
              <w:jc w:val="both"/>
              <w:rPr>
                <w:color w:val="000000" w:themeColor="text1"/>
                <w:sz w:val="16"/>
                <w:szCs w:val="16"/>
              </w:rPr>
            </w:pPr>
            <w:r>
              <w:rPr>
                <w:color w:val="000000" w:themeColor="text1"/>
                <w:sz w:val="16"/>
                <w:szCs w:val="16"/>
              </w:rPr>
              <w:t xml:space="preserve">Capture MITM data using </w:t>
            </w:r>
            <w:proofErr w:type="spellStart"/>
            <w:r>
              <w:rPr>
                <w:color w:val="000000" w:themeColor="text1"/>
                <w:sz w:val="16"/>
                <w:szCs w:val="16"/>
              </w:rPr>
              <w:t>tshark</w:t>
            </w:r>
            <w:proofErr w:type="spellEnd"/>
            <w:r>
              <w:rPr>
                <w:color w:val="000000" w:themeColor="text1"/>
                <w:sz w:val="16"/>
                <w:szCs w:val="16"/>
              </w:rPr>
              <w:t xml:space="preserve">:  </w:t>
            </w:r>
            <w:proofErr w:type="spellStart"/>
            <w:r>
              <w:rPr>
                <w:color w:val="000000" w:themeColor="text1"/>
                <w:sz w:val="16"/>
                <w:szCs w:val="16"/>
              </w:rPr>
              <w:t>tshark</w:t>
            </w:r>
            <w:proofErr w:type="spellEnd"/>
            <w:r>
              <w:rPr>
                <w:color w:val="000000" w:themeColor="text1"/>
                <w:sz w:val="16"/>
                <w:szCs w:val="16"/>
              </w:rPr>
              <w:t xml:space="preserve"> –w /capture</w:t>
            </w:r>
          </w:p>
          <w:p w14:paraId="06B53410" w14:textId="77777777" w:rsidR="003569A3" w:rsidRDefault="003569A3" w:rsidP="003569A3">
            <w:pPr>
              <w:pStyle w:val="ListParagraph"/>
              <w:ind w:left="0"/>
              <w:jc w:val="both"/>
              <w:rPr>
                <w:color w:val="000000" w:themeColor="text1"/>
                <w:sz w:val="16"/>
                <w:szCs w:val="16"/>
              </w:rPr>
            </w:pPr>
            <w:r>
              <w:rPr>
                <w:color w:val="000000" w:themeColor="text1"/>
                <w:sz w:val="16"/>
                <w:szCs w:val="16"/>
              </w:rPr>
              <w:t xml:space="preserve">Write captured packet data to out folder: </w:t>
            </w:r>
            <w:proofErr w:type="spellStart"/>
            <w:r>
              <w:rPr>
                <w:color w:val="000000" w:themeColor="text1"/>
                <w:sz w:val="16"/>
                <w:szCs w:val="16"/>
              </w:rPr>
              <w:t>tshark</w:t>
            </w:r>
            <w:proofErr w:type="spellEnd"/>
            <w:r>
              <w:rPr>
                <w:color w:val="000000" w:themeColor="text1"/>
                <w:sz w:val="16"/>
                <w:szCs w:val="16"/>
              </w:rPr>
              <w:t xml:space="preserve"> –r /capture  - - export -objects “</w:t>
            </w:r>
            <w:proofErr w:type="spellStart"/>
            <w:r>
              <w:rPr>
                <w:color w:val="000000" w:themeColor="text1"/>
                <w:sz w:val="16"/>
                <w:szCs w:val="16"/>
              </w:rPr>
              <w:t>smb</w:t>
            </w:r>
            <w:proofErr w:type="spellEnd"/>
            <w:r>
              <w:rPr>
                <w:color w:val="000000" w:themeColor="text1"/>
                <w:sz w:val="16"/>
                <w:szCs w:val="16"/>
              </w:rPr>
              <w:t>, out”</w:t>
            </w:r>
          </w:p>
          <w:p w14:paraId="04A3552E" w14:textId="77777777" w:rsidR="00A45176" w:rsidRDefault="00A45176" w:rsidP="003569A3">
            <w:pPr>
              <w:pStyle w:val="ListParagraph"/>
              <w:ind w:left="0"/>
              <w:jc w:val="both"/>
              <w:rPr>
                <w:color w:val="000000" w:themeColor="text1"/>
                <w:sz w:val="16"/>
                <w:szCs w:val="16"/>
              </w:rPr>
            </w:pPr>
          </w:p>
          <w:p w14:paraId="7DD3661C" w14:textId="313E7876" w:rsidR="00A45176" w:rsidRPr="00A072BB" w:rsidRDefault="00A45176" w:rsidP="003569A3">
            <w:pPr>
              <w:pStyle w:val="ListParagraph"/>
              <w:ind w:left="0"/>
              <w:jc w:val="both"/>
              <w:rPr>
                <w:color w:val="000000" w:themeColor="text1"/>
                <w:sz w:val="16"/>
                <w:szCs w:val="16"/>
              </w:rPr>
            </w:pPr>
            <w:r>
              <w:rPr>
                <w:color w:val="000000" w:themeColor="text1"/>
                <w:sz w:val="16"/>
                <w:szCs w:val="16"/>
              </w:rPr>
              <w:t>Then cd into /out folder then you will find transferred files</w:t>
            </w:r>
          </w:p>
        </w:tc>
      </w:tr>
      <w:tr w:rsidR="00A072BB" w:rsidRPr="00A072BB" w14:paraId="59071B28" w14:textId="77777777" w:rsidTr="00E551E9">
        <w:tc>
          <w:tcPr>
            <w:tcW w:w="0" w:type="auto"/>
          </w:tcPr>
          <w:p w14:paraId="767C8445"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CB9EE7E" w14:textId="73FF3402" w:rsidR="00E551E9" w:rsidRDefault="000B1DC5" w:rsidP="00CB18D3">
            <w:pPr>
              <w:pStyle w:val="ListParagraph"/>
              <w:ind w:left="0"/>
              <w:jc w:val="both"/>
              <w:rPr>
                <w:b/>
                <w:color w:val="000000" w:themeColor="text1"/>
                <w:sz w:val="20"/>
                <w:szCs w:val="16"/>
              </w:rPr>
            </w:pPr>
            <w:r w:rsidRPr="000B1DC5">
              <w:rPr>
                <w:b/>
                <w:color w:val="000000" w:themeColor="text1"/>
                <w:sz w:val="20"/>
                <w:szCs w:val="16"/>
              </w:rPr>
              <w:t>Wireshark filters:</w:t>
            </w:r>
          </w:p>
          <w:p w14:paraId="207B2192" w14:textId="398101A1" w:rsidR="000B1DC5" w:rsidRDefault="00685222" w:rsidP="00CB18D3">
            <w:pPr>
              <w:pStyle w:val="ListParagraph"/>
              <w:ind w:left="0"/>
              <w:jc w:val="both"/>
              <w:rPr>
                <w:color w:val="000000" w:themeColor="text1"/>
                <w:sz w:val="20"/>
                <w:szCs w:val="16"/>
              </w:rPr>
            </w:pPr>
            <w:r>
              <w:rPr>
                <w:b/>
                <w:color w:val="000000" w:themeColor="text1"/>
                <w:sz w:val="20"/>
                <w:szCs w:val="16"/>
              </w:rPr>
              <w:t xml:space="preserve">Frame contains </w:t>
            </w:r>
            <w:proofErr w:type="spellStart"/>
            <w:r>
              <w:rPr>
                <w:b/>
                <w:color w:val="000000" w:themeColor="text1"/>
                <w:sz w:val="20"/>
                <w:szCs w:val="16"/>
              </w:rPr>
              <w:t>pwd</w:t>
            </w:r>
            <w:proofErr w:type="spellEnd"/>
            <w:r>
              <w:rPr>
                <w:b/>
                <w:color w:val="000000" w:themeColor="text1"/>
                <w:sz w:val="20"/>
                <w:szCs w:val="16"/>
              </w:rPr>
              <w:t xml:space="preserve">  - </w:t>
            </w:r>
            <w:r>
              <w:rPr>
                <w:color w:val="000000" w:themeColor="text1"/>
                <w:sz w:val="20"/>
                <w:szCs w:val="16"/>
              </w:rPr>
              <w:t>to find username and password from http page login</w:t>
            </w:r>
          </w:p>
          <w:p w14:paraId="25285ADA" w14:textId="7A754AAC" w:rsidR="00F74F9B" w:rsidRDefault="00F74F9B" w:rsidP="00CB18D3">
            <w:pPr>
              <w:pStyle w:val="ListParagraph"/>
              <w:ind w:left="0"/>
              <w:jc w:val="both"/>
              <w:rPr>
                <w:color w:val="000000" w:themeColor="text1"/>
                <w:sz w:val="20"/>
                <w:szCs w:val="16"/>
              </w:rPr>
            </w:pPr>
            <w:proofErr w:type="spellStart"/>
            <w:r>
              <w:rPr>
                <w:color w:val="000000" w:themeColor="text1"/>
                <w:sz w:val="20"/>
                <w:szCs w:val="16"/>
              </w:rPr>
              <w:t>Ip</w:t>
            </w:r>
            <w:r w:rsidR="00BC1266">
              <w:rPr>
                <w:color w:val="000000" w:themeColor="text1"/>
                <w:sz w:val="20"/>
                <w:szCs w:val="16"/>
              </w:rPr>
              <w:t>_addr</w:t>
            </w:r>
            <w:proofErr w:type="spellEnd"/>
            <w:r>
              <w:rPr>
                <w:color w:val="000000" w:themeColor="text1"/>
                <w:sz w:val="20"/>
                <w:szCs w:val="16"/>
              </w:rPr>
              <w:t>==10.10.10.10</w:t>
            </w:r>
          </w:p>
          <w:p w14:paraId="49406B98" w14:textId="31B87059" w:rsidR="00F74F9B" w:rsidRPr="00685222" w:rsidRDefault="00F74F9B" w:rsidP="00CB18D3">
            <w:pPr>
              <w:pStyle w:val="ListParagraph"/>
              <w:ind w:left="0"/>
              <w:jc w:val="both"/>
              <w:rPr>
                <w:color w:val="000000" w:themeColor="text1"/>
                <w:sz w:val="16"/>
                <w:szCs w:val="16"/>
              </w:rPr>
            </w:pPr>
            <w:proofErr w:type="spellStart"/>
            <w:r>
              <w:rPr>
                <w:color w:val="000000" w:themeColor="text1"/>
                <w:sz w:val="20"/>
                <w:szCs w:val="16"/>
              </w:rPr>
              <w:t>arp</w:t>
            </w:r>
            <w:proofErr w:type="spellEnd"/>
          </w:p>
          <w:p w14:paraId="21EB401B" w14:textId="7F59A272" w:rsidR="000B1DC5" w:rsidRPr="00A072BB" w:rsidRDefault="000B1DC5" w:rsidP="00CB18D3">
            <w:pPr>
              <w:pStyle w:val="ListParagraph"/>
              <w:ind w:left="0"/>
              <w:jc w:val="both"/>
              <w:rPr>
                <w:color w:val="000000" w:themeColor="text1"/>
                <w:sz w:val="16"/>
                <w:szCs w:val="16"/>
              </w:rPr>
            </w:pPr>
          </w:p>
        </w:tc>
      </w:tr>
      <w:tr w:rsidR="00A072BB" w:rsidRPr="00A072BB" w14:paraId="2AD0CB75" w14:textId="77777777" w:rsidTr="00E551E9">
        <w:tc>
          <w:tcPr>
            <w:tcW w:w="0" w:type="auto"/>
          </w:tcPr>
          <w:p w14:paraId="00A9B516"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006EB702" w14:textId="6437D661" w:rsidR="009F3E74" w:rsidRPr="009F3E74" w:rsidRDefault="009F3E74" w:rsidP="00CB18D3">
            <w:pPr>
              <w:pStyle w:val="ListParagraph"/>
              <w:ind w:left="0"/>
              <w:jc w:val="both"/>
              <w:rPr>
                <w:b/>
                <w:color w:val="000000" w:themeColor="text1"/>
                <w:sz w:val="34"/>
                <w:szCs w:val="16"/>
              </w:rPr>
            </w:pPr>
            <w:proofErr w:type="spellStart"/>
            <w:r w:rsidRPr="009F3E74">
              <w:rPr>
                <w:b/>
                <w:color w:val="000000" w:themeColor="text1"/>
                <w:sz w:val="34"/>
                <w:szCs w:val="16"/>
              </w:rPr>
              <w:t>bettercap</w:t>
            </w:r>
            <w:proofErr w:type="spellEnd"/>
          </w:p>
          <w:p w14:paraId="5F40E2E3" w14:textId="1FC91671" w:rsidR="00E551E9" w:rsidRDefault="00873457" w:rsidP="00CB18D3">
            <w:pPr>
              <w:pStyle w:val="ListParagraph"/>
              <w:ind w:left="0"/>
              <w:jc w:val="both"/>
              <w:rPr>
                <w:color w:val="000000" w:themeColor="text1"/>
                <w:sz w:val="16"/>
                <w:szCs w:val="16"/>
              </w:rPr>
            </w:pPr>
            <w:r>
              <w:rPr>
                <w:color w:val="000000" w:themeColor="text1"/>
                <w:sz w:val="16"/>
                <w:szCs w:val="16"/>
              </w:rPr>
              <w:t xml:space="preserve">View networks :  </w:t>
            </w:r>
            <w:proofErr w:type="spellStart"/>
            <w:r w:rsidRPr="00487CF6">
              <w:rPr>
                <w:b/>
                <w:color w:val="000000" w:themeColor="text1"/>
                <w:sz w:val="20"/>
                <w:szCs w:val="16"/>
              </w:rPr>
              <w:t>net.probe</w:t>
            </w:r>
            <w:proofErr w:type="spellEnd"/>
            <w:r w:rsidRPr="00487CF6">
              <w:rPr>
                <w:b/>
                <w:color w:val="000000" w:themeColor="text1"/>
                <w:sz w:val="20"/>
                <w:szCs w:val="16"/>
              </w:rPr>
              <w:t xml:space="preserve"> on</w:t>
            </w:r>
          </w:p>
          <w:p w14:paraId="4A38A636" w14:textId="7E4C33D6" w:rsidR="00487CF6" w:rsidRPr="000F777E" w:rsidRDefault="00487CF6" w:rsidP="00CB18D3">
            <w:pPr>
              <w:pStyle w:val="ListParagraph"/>
              <w:ind w:left="0"/>
              <w:jc w:val="both"/>
              <w:rPr>
                <w:b/>
                <w:color w:val="000000" w:themeColor="text1"/>
                <w:sz w:val="20"/>
                <w:szCs w:val="16"/>
              </w:rPr>
            </w:pPr>
            <w:r>
              <w:rPr>
                <w:color w:val="000000" w:themeColor="text1"/>
                <w:sz w:val="16"/>
                <w:szCs w:val="16"/>
              </w:rPr>
              <w:t>View list of</w:t>
            </w:r>
            <w:r w:rsidR="004B7342">
              <w:rPr>
                <w:color w:val="000000" w:themeColor="text1"/>
                <w:sz w:val="16"/>
                <w:szCs w:val="16"/>
              </w:rPr>
              <w:t xml:space="preserve"> devices and their mac address: </w:t>
            </w:r>
            <w:proofErr w:type="spellStart"/>
            <w:r w:rsidR="004B7342" w:rsidRPr="000F777E">
              <w:rPr>
                <w:b/>
                <w:color w:val="000000" w:themeColor="text1"/>
                <w:sz w:val="20"/>
                <w:szCs w:val="16"/>
              </w:rPr>
              <w:t>net.show</w:t>
            </w:r>
            <w:proofErr w:type="spellEnd"/>
          </w:p>
          <w:p w14:paraId="0C0F0FEB" w14:textId="11598EAC" w:rsidR="00B46805" w:rsidRDefault="00B46805" w:rsidP="00CB18D3">
            <w:pPr>
              <w:pStyle w:val="ListParagraph"/>
              <w:ind w:left="0"/>
              <w:jc w:val="both"/>
              <w:rPr>
                <w:color w:val="000000" w:themeColor="text1"/>
                <w:sz w:val="16"/>
                <w:szCs w:val="16"/>
              </w:rPr>
            </w:pPr>
            <w:r>
              <w:rPr>
                <w:color w:val="000000" w:themeColor="text1"/>
                <w:sz w:val="16"/>
                <w:szCs w:val="16"/>
              </w:rPr>
              <w:t xml:space="preserve">Set target </w:t>
            </w:r>
            <w:proofErr w:type="spellStart"/>
            <w:r>
              <w:rPr>
                <w:color w:val="000000" w:themeColor="text1"/>
                <w:sz w:val="16"/>
                <w:szCs w:val="16"/>
              </w:rPr>
              <w:t>ip</w:t>
            </w:r>
            <w:proofErr w:type="spellEnd"/>
            <w:r>
              <w:rPr>
                <w:color w:val="000000" w:themeColor="text1"/>
                <w:sz w:val="16"/>
                <w:szCs w:val="16"/>
              </w:rPr>
              <w:t xml:space="preserve"> for ARP </w:t>
            </w:r>
            <w:proofErr w:type="spellStart"/>
            <w:r>
              <w:rPr>
                <w:color w:val="000000" w:themeColor="text1"/>
                <w:sz w:val="16"/>
                <w:szCs w:val="16"/>
              </w:rPr>
              <w:t>spoffing</w:t>
            </w:r>
            <w:proofErr w:type="spellEnd"/>
            <w:r>
              <w:rPr>
                <w:color w:val="000000" w:themeColor="text1"/>
                <w:sz w:val="16"/>
                <w:szCs w:val="16"/>
              </w:rPr>
              <w:t xml:space="preserve">: set </w:t>
            </w:r>
            <w:proofErr w:type="spellStart"/>
            <w:r>
              <w:rPr>
                <w:color w:val="000000" w:themeColor="text1"/>
                <w:sz w:val="16"/>
                <w:szCs w:val="16"/>
              </w:rPr>
              <w:t>arp.spoof.targets</w:t>
            </w:r>
            <w:proofErr w:type="spellEnd"/>
            <w:r>
              <w:rPr>
                <w:color w:val="000000" w:themeColor="text1"/>
                <w:sz w:val="16"/>
                <w:szCs w:val="16"/>
              </w:rPr>
              <w:t xml:space="preserve"> 192.168.1.9</w:t>
            </w:r>
          </w:p>
          <w:p w14:paraId="33C3185A" w14:textId="7BE66DAC" w:rsidR="00B46805" w:rsidRDefault="00B46805" w:rsidP="00CB18D3">
            <w:pPr>
              <w:pStyle w:val="ListParagraph"/>
              <w:ind w:left="0"/>
              <w:jc w:val="both"/>
              <w:rPr>
                <w:color w:val="000000" w:themeColor="text1"/>
                <w:sz w:val="16"/>
                <w:szCs w:val="16"/>
              </w:rPr>
            </w:pPr>
            <w:proofErr w:type="spellStart"/>
            <w:r>
              <w:rPr>
                <w:color w:val="000000" w:themeColor="text1"/>
                <w:sz w:val="16"/>
                <w:szCs w:val="16"/>
              </w:rPr>
              <w:t>Lauch</w:t>
            </w:r>
            <w:proofErr w:type="spellEnd"/>
            <w:r>
              <w:rPr>
                <w:color w:val="000000" w:themeColor="text1"/>
                <w:sz w:val="16"/>
                <w:szCs w:val="16"/>
              </w:rPr>
              <w:t xml:space="preserve"> the attack: </w:t>
            </w:r>
            <w:proofErr w:type="spellStart"/>
            <w:r>
              <w:rPr>
                <w:color w:val="000000" w:themeColor="text1"/>
                <w:sz w:val="16"/>
                <w:szCs w:val="16"/>
              </w:rPr>
              <w:t>arp.spoof</w:t>
            </w:r>
            <w:proofErr w:type="spellEnd"/>
            <w:r>
              <w:rPr>
                <w:color w:val="000000" w:themeColor="text1"/>
                <w:sz w:val="16"/>
                <w:szCs w:val="16"/>
              </w:rPr>
              <w:t xml:space="preserve"> on</w:t>
            </w:r>
          </w:p>
          <w:p w14:paraId="520A4C34" w14:textId="61BB0AE1" w:rsidR="00B46805" w:rsidRDefault="00B46805" w:rsidP="00CB18D3">
            <w:pPr>
              <w:pStyle w:val="ListParagraph"/>
              <w:ind w:left="0"/>
              <w:jc w:val="both"/>
              <w:rPr>
                <w:color w:val="000000" w:themeColor="text1"/>
                <w:sz w:val="16"/>
                <w:szCs w:val="16"/>
              </w:rPr>
            </w:pPr>
            <w:r>
              <w:rPr>
                <w:color w:val="000000" w:themeColor="text1"/>
                <w:sz w:val="16"/>
                <w:szCs w:val="16"/>
              </w:rPr>
              <w:t xml:space="preserve">Start the sniffer: </w:t>
            </w:r>
            <w:proofErr w:type="spellStart"/>
            <w:r>
              <w:rPr>
                <w:color w:val="000000" w:themeColor="text1"/>
                <w:sz w:val="16"/>
                <w:szCs w:val="16"/>
              </w:rPr>
              <w:t>net.sniff</w:t>
            </w:r>
            <w:proofErr w:type="spellEnd"/>
            <w:r>
              <w:rPr>
                <w:color w:val="000000" w:themeColor="text1"/>
                <w:sz w:val="16"/>
                <w:szCs w:val="16"/>
              </w:rPr>
              <w:t xml:space="preserve"> on</w:t>
            </w:r>
          </w:p>
          <w:p w14:paraId="0994C185" w14:textId="70C7104C" w:rsidR="009F3E74" w:rsidRPr="00A072BB" w:rsidRDefault="009F3E74" w:rsidP="00CB18D3">
            <w:pPr>
              <w:pStyle w:val="ListParagraph"/>
              <w:ind w:left="0"/>
              <w:jc w:val="both"/>
              <w:rPr>
                <w:color w:val="000000" w:themeColor="text1"/>
                <w:sz w:val="16"/>
                <w:szCs w:val="16"/>
              </w:rPr>
            </w:pPr>
          </w:p>
        </w:tc>
      </w:tr>
      <w:tr w:rsidR="00A072BB" w:rsidRPr="00A072BB" w14:paraId="5339FE0C" w14:textId="77777777" w:rsidTr="00E551E9">
        <w:tc>
          <w:tcPr>
            <w:tcW w:w="0" w:type="auto"/>
          </w:tcPr>
          <w:p w14:paraId="271A1911"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2F405CEF" w14:textId="77777777" w:rsidR="00E551E9" w:rsidRPr="00A072BB" w:rsidRDefault="00E551E9" w:rsidP="00CB18D3">
            <w:pPr>
              <w:pStyle w:val="ListParagraph"/>
              <w:ind w:left="0"/>
              <w:jc w:val="both"/>
              <w:rPr>
                <w:color w:val="000000" w:themeColor="text1"/>
                <w:sz w:val="16"/>
                <w:szCs w:val="16"/>
              </w:rPr>
            </w:pPr>
          </w:p>
        </w:tc>
      </w:tr>
      <w:tr w:rsidR="00A072BB" w:rsidRPr="00A072BB" w14:paraId="02B42261" w14:textId="77777777" w:rsidTr="00E551E9">
        <w:tc>
          <w:tcPr>
            <w:tcW w:w="0" w:type="auto"/>
          </w:tcPr>
          <w:p w14:paraId="72D403E9" w14:textId="77777777" w:rsidR="00E551E9" w:rsidRPr="00A072BB" w:rsidRDefault="00E551E9" w:rsidP="00CB18D3">
            <w:pPr>
              <w:pStyle w:val="ListParagraph"/>
              <w:ind w:left="0"/>
              <w:jc w:val="both"/>
              <w:rPr>
                <w:color w:val="000000" w:themeColor="text1"/>
                <w:sz w:val="16"/>
                <w:szCs w:val="16"/>
              </w:rPr>
            </w:pPr>
          </w:p>
        </w:tc>
        <w:tc>
          <w:tcPr>
            <w:tcW w:w="10862" w:type="dxa"/>
            <w:gridSpan w:val="8"/>
          </w:tcPr>
          <w:p w14:paraId="4AA6F93B" w14:textId="77777777" w:rsidR="00E551E9" w:rsidRPr="00A072BB" w:rsidRDefault="00E551E9" w:rsidP="00CB18D3">
            <w:pPr>
              <w:pStyle w:val="ListParagraph"/>
              <w:ind w:left="0"/>
              <w:jc w:val="both"/>
              <w:rPr>
                <w:color w:val="000000" w:themeColor="text1"/>
                <w:sz w:val="16"/>
                <w:szCs w:val="16"/>
              </w:rPr>
            </w:pPr>
          </w:p>
        </w:tc>
      </w:tr>
    </w:tbl>
    <w:p w14:paraId="5397A3D3" w14:textId="77777777" w:rsidR="00A52E60" w:rsidRPr="00A072BB" w:rsidRDefault="00A52E60" w:rsidP="00CB18D3">
      <w:pPr>
        <w:rPr>
          <w:color w:val="000000" w:themeColor="text1"/>
          <w:sz w:val="14"/>
          <w:szCs w:val="14"/>
        </w:rPr>
      </w:pPr>
      <w:r w:rsidRPr="00A072BB">
        <w:rPr>
          <w:color w:val="000000" w:themeColor="text1"/>
          <w:sz w:val="14"/>
          <w:szCs w:val="14"/>
        </w:rPr>
        <w:br w:type="page"/>
      </w:r>
    </w:p>
    <w:tbl>
      <w:tblPr>
        <w:tblStyle w:val="TableGrid"/>
        <w:tblW w:w="0" w:type="auto"/>
        <w:tblInd w:w="-450" w:type="dxa"/>
        <w:tblLook w:val="04A0" w:firstRow="1" w:lastRow="0" w:firstColumn="1" w:lastColumn="0" w:noHBand="0" w:noVBand="1"/>
      </w:tblPr>
      <w:tblGrid>
        <w:gridCol w:w="222"/>
        <w:gridCol w:w="4520"/>
        <w:gridCol w:w="1138"/>
        <w:gridCol w:w="4825"/>
      </w:tblGrid>
      <w:tr w:rsidR="00A072BB" w:rsidRPr="00A072BB" w14:paraId="7D8110FA" w14:textId="77777777" w:rsidTr="00B73947">
        <w:tc>
          <w:tcPr>
            <w:tcW w:w="0" w:type="auto"/>
          </w:tcPr>
          <w:p w14:paraId="7B74C585" w14:textId="77777777" w:rsidR="003F4286" w:rsidRPr="00A072BB" w:rsidRDefault="003F4286" w:rsidP="00CB18D3">
            <w:pPr>
              <w:pStyle w:val="ListParagraph"/>
              <w:ind w:left="0"/>
              <w:jc w:val="both"/>
              <w:rPr>
                <w:color w:val="000000" w:themeColor="text1"/>
                <w:sz w:val="16"/>
                <w:szCs w:val="16"/>
              </w:rPr>
            </w:pPr>
          </w:p>
        </w:tc>
        <w:tc>
          <w:tcPr>
            <w:tcW w:w="10483" w:type="dxa"/>
            <w:gridSpan w:val="3"/>
          </w:tcPr>
          <w:p w14:paraId="49CA776D" w14:textId="77777777" w:rsidR="00A52E60" w:rsidRPr="00A072BB" w:rsidRDefault="00A52E60" w:rsidP="00CB18D3">
            <w:pPr>
              <w:pStyle w:val="ListParagraph"/>
              <w:ind w:left="0"/>
              <w:jc w:val="both"/>
              <w:rPr>
                <w:b/>
                <w:color w:val="000000" w:themeColor="text1"/>
                <w:sz w:val="60"/>
                <w:szCs w:val="16"/>
              </w:rPr>
            </w:pPr>
            <w:r w:rsidRPr="00A072BB">
              <w:rPr>
                <w:b/>
                <w:color w:val="000000" w:themeColor="text1"/>
                <w:sz w:val="60"/>
                <w:szCs w:val="16"/>
              </w:rPr>
              <w:t>GIT</w:t>
            </w:r>
          </w:p>
          <w:p w14:paraId="77547107" w14:textId="77777777" w:rsidR="003F4286" w:rsidRPr="00A072BB" w:rsidRDefault="003F4286" w:rsidP="00CB18D3">
            <w:pPr>
              <w:pStyle w:val="ListParagraph"/>
              <w:ind w:left="0"/>
              <w:jc w:val="both"/>
              <w:rPr>
                <w:color w:val="000000" w:themeColor="text1"/>
                <w:sz w:val="16"/>
                <w:szCs w:val="16"/>
              </w:rPr>
            </w:pPr>
          </w:p>
        </w:tc>
      </w:tr>
      <w:tr w:rsidR="00A072BB" w:rsidRPr="00A072BB" w14:paraId="47A14B75" w14:textId="77777777" w:rsidTr="00B73947">
        <w:tc>
          <w:tcPr>
            <w:tcW w:w="0" w:type="auto"/>
          </w:tcPr>
          <w:p w14:paraId="5B753557" w14:textId="77777777" w:rsidR="003F4286" w:rsidRPr="00A072BB" w:rsidRDefault="003F4286" w:rsidP="00CB18D3">
            <w:pPr>
              <w:pStyle w:val="ListParagraph"/>
              <w:ind w:left="0"/>
              <w:jc w:val="both"/>
              <w:rPr>
                <w:color w:val="000000" w:themeColor="text1"/>
                <w:sz w:val="16"/>
                <w:szCs w:val="16"/>
              </w:rPr>
            </w:pPr>
          </w:p>
        </w:tc>
        <w:tc>
          <w:tcPr>
            <w:tcW w:w="10483" w:type="dxa"/>
            <w:gridSpan w:val="3"/>
          </w:tcPr>
          <w:p w14:paraId="3A8C2173" w14:textId="77777777" w:rsidR="003F4286" w:rsidRPr="00A072BB" w:rsidRDefault="00A30957" w:rsidP="00CB18D3">
            <w:pPr>
              <w:pStyle w:val="ListParagraph"/>
              <w:ind w:left="0"/>
              <w:jc w:val="both"/>
              <w:rPr>
                <w:b/>
                <w:color w:val="000000" w:themeColor="text1"/>
                <w:sz w:val="24"/>
                <w:szCs w:val="16"/>
              </w:rPr>
            </w:pPr>
            <w:r w:rsidRPr="00A072BB">
              <w:rPr>
                <w:b/>
                <w:color w:val="000000" w:themeColor="text1"/>
                <w:sz w:val="24"/>
                <w:szCs w:val="16"/>
              </w:rPr>
              <w:t>SETTING UP FOR THE FIRST TIME</w:t>
            </w:r>
          </w:p>
          <w:p w14:paraId="2CEC0043" w14:textId="77777777" w:rsidR="00A30957" w:rsidRPr="00A072BB" w:rsidRDefault="00A30957" w:rsidP="00CB18D3">
            <w:pPr>
              <w:pStyle w:val="ListParagraph"/>
              <w:ind w:left="0"/>
              <w:jc w:val="both"/>
              <w:rPr>
                <w:b/>
                <w:color w:val="000000" w:themeColor="text1"/>
                <w:sz w:val="16"/>
                <w:szCs w:val="16"/>
              </w:rPr>
            </w:pPr>
            <w:proofErr w:type="spellStart"/>
            <w:r w:rsidRPr="00A072BB">
              <w:rPr>
                <w:b/>
                <w:color w:val="000000" w:themeColor="text1"/>
                <w:sz w:val="16"/>
                <w:szCs w:val="16"/>
              </w:rPr>
              <w:t>Mkdir</w:t>
            </w:r>
            <w:proofErr w:type="spellEnd"/>
            <w:r w:rsidRPr="00A072BB">
              <w:rPr>
                <w:b/>
                <w:color w:val="000000" w:themeColor="text1"/>
                <w:sz w:val="16"/>
                <w:szCs w:val="16"/>
              </w:rPr>
              <w:t xml:space="preserve"> project1</w:t>
            </w:r>
          </w:p>
          <w:p w14:paraId="74D2C8C1" w14:textId="77777777" w:rsidR="00A30957" w:rsidRPr="00A072BB" w:rsidRDefault="00A30957" w:rsidP="00CB18D3">
            <w:pPr>
              <w:pStyle w:val="ListParagraph"/>
              <w:ind w:left="0"/>
              <w:jc w:val="both"/>
              <w:rPr>
                <w:color w:val="000000" w:themeColor="text1"/>
                <w:sz w:val="16"/>
                <w:szCs w:val="16"/>
              </w:rPr>
            </w:pPr>
            <w:proofErr w:type="spellStart"/>
            <w:r w:rsidRPr="00D81732">
              <w:rPr>
                <w:b/>
                <w:color w:val="000000" w:themeColor="text1"/>
                <w:sz w:val="16"/>
                <w:szCs w:val="16"/>
                <w:vertAlign w:val="subscript"/>
              </w:rPr>
              <w:t>Git</w:t>
            </w:r>
            <w:proofErr w:type="spellEnd"/>
            <w:r w:rsidRPr="00D81732">
              <w:rPr>
                <w:b/>
                <w:color w:val="000000" w:themeColor="text1"/>
                <w:sz w:val="16"/>
                <w:szCs w:val="16"/>
                <w:vertAlign w:val="subscript"/>
              </w:rPr>
              <w:t xml:space="preserve"> </w:t>
            </w:r>
            <w:proofErr w:type="spellStart"/>
            <w:r w:rsidRPr="00A072BB">
              <w:rPr>
                <w:b/>
                <w:color w:val="000000" w:themeColor="text1"/>
                <w:sz w:val="16"/>
                <w:szCs w:val="16"/>
              </w:rPr>
              <w:t>init</w:t>
            </w:r>
            <w:proofErr w:type="spellEnd"/>
          </w:p>
          <w:p w14:paraId="556C79B7" w14:textId="77777777" w:rsidR="00F41618" w:rsidRPr="00A072BB" w:rsidRDefault="00F41618" w:rsidP="00CB18D3">
            <w:pPr>
              <w:pStyle w:val="ListParagraph"/>
              <w:ind w:left="0"/>
              <w:jc w:val="both"/>
              <w:rPr>
                <w:color w:val="000000" w:themeColor="text1"/>
                <w:sz w:val="16"/>
                <w:szCs w:val="16"/>
              </w:rPr>
            </w:pPr>
          </w:p>
          <w:p w14:paraId="3D864702" w14:textId="77777777" w:rsidR="00F41618" w:rsidRPr="00A072BB" w:rsidRDefault="00F41618" w:rsidP="00CB18D3">
            <w:pPr>
              <w:pStyle w:val="ListParagraph"/>
              <w:ind w:left="0"/>
              <w:jc w:val="both"/>
              <w:rPr>
                <w:b/>
                <w:color w:val="000000" w:themeColor="text1"/>
                <w:szCs w:val="16"/>
              </w:rPr>
            </w:pPr>
            <w:r w:rsidRPr="00A072BB">
              <w:rPr>
                <w:b/>
                <w:color w:val="000000" w:themeColor="text1"/>
                <w:szCs w:val="16"/>
              </w:rPr>
              <w:t>CONFIGURING GIT FOR FIRST TIME</w:t>
            </w:r>
          </w:p>
          <w:p w14:paraId="635EF649" w14:textId="77777777" w:rsidR="006C6EAB" w:rsidRPr="00A072BB" w:rsidRDefault="006C6EAB" w:rsidP="00CB18D3">
            <w:pPr>
              <w:pStyle w:val="ListParagraph"/>
              <w:ind w:left="0"/>
              <w:jc w:val="both"/>
              <w:rPr>
                <w:b/>
                <w:color w:val="000000" w:themeColor="text1"/>
                <w:sz w:val="20"/>
                <w:szCs w:val="16"/>
              </w:rPr>
            </w:pPr>
          </w:p>
          <w:p w14:paraId="4D1B3133" w14:textId="77777777" w:rsidR="00A30957" w:rsidRPr="00A072BB" w:rsidRDefault="00A30957" w:rsidP="00CB18D3">
            <w:pPr>
              <w:pStyle w:val="ListParagraph"/>
              <w:ind w:left="0"/>
              <w:jc w:val="both"/>
              <w:rPr>
                <w:color w:val="000000" w:themeColor="text1"/>
                <w:sz w:val="16"/>
                <w:szCs w:val="16"/>
              </w:rPr>
            </w:pPr>
            <w:r w:rsidRPr="00A072BB">
              <w:rPr>
                <w:color w:val="000000" w:themeColor="text1"/>
                <w:sz w:val="16"/>
                <w:szCs w:val="16"/>
              </w:rPr>
              <w:t xml:space="preserve">=  if </w:t>
            </w:r>
            <w:proofErr w:type="spellStart"/>
            <w:r w:rsidRPr="00A072BB">
              <w:rPr>
                <w:color w:val="000000" w:themeColor="text1"/>
                <w:sz w:val="16"/>
                <w:szCs w:val="16"/>
              </w:rPr>
              <w:t>git</w:t>
            </w:r>
            <w:proofErr w:type="spellEnd"/>
            <w:r w:rsidRPr="00A072BB">
              <w:rPr>
                <w:color w:val="000000" w:themeColor="text1"/>
                <w:sz w:val="16"/>
                <w:szCs w:val="16"/>
              </w:rPr>
              <w:t xml:space="preserve"> does not know you</w:t>
            </w:r>
          </w:p>
          <w:p w14:paraId="273B53D6" w14:textId="77777777" w:rsidR="00A30957" w:rsidRPr="00A072BB" w:rsidRDefault="00A30957" w:rsidP="00CB18D3">
            <w:pPr>
              <w:pStyle w:val="ListParagraph"/>
              <w:jc w:val="both"/>
              <w:rPr>
                <w:b/>
                <w:color w:val="000000" w:themeColor="text1"/>
                <w:sz w:val="16"/>
                <w:szCs w:val="16"/>
              </w:rPr>
            </w:pPr>
            <w:proofErr w:type="spellStart"/>
            <w:r w:rsidRPr="00A072BB">
              <w:rPr>
                <w:b/>
                <w:color w:val="000000" w:themeColor="text1"/>
                <w:sz w:val="16"/>
                <w:szCs w:val="16"/>
              </w:rPr>
              <w:t>git</w:t>
            </w:r>
            <w:proofErr w:type="spellEnd"/>
            <w:r w:rsidRPr="00A072BB">
              <w:rPr>
                <w:b/>
                <w:color w:val="000000" w:themeColor="text1"/>
                <w:sz w:val="16"/>
                <w:szCs w:val="16"/>
              </w:rPr>
              <w:t xml:space="preserve"> </w:t>
            </w:r>
            <w:proofErr w:type="spellStart"/>
            <w:r w:rsidRPr="00A072BB">
              <w:rPr>
                <w:b/>
                <w:color w:val="000000" w:themeColor="text1"/>
                <w:sz w:val="16"/>
                <w:szCs w:val="16"/>
              </w:rPr>
              <w:t>config</w:t>
            </w:r>
            <w:proofErr w:type="spellEnd"/>
            <w:r w:rsidRPr="00A072BB">
              <w:rPr>
                <w:b/>
                <w:color w:val="000000" w:themeColor="text1"/>
                <w:sz w:val="16"/>
                <w:szCs w:val="16"/>
              </w:rPr>
              <w:t xml:space="preserve"> --global user.name " </w:t>
            </w:r>
            <w:proofErr w:type="spellStart"/>
            <w:r w:rsidRPr="00A072BB">
              <w:rPr>
                <w:b/>
                <w:color w:val="000000" w:themeColor="text1"/>
                <w:sz w:val="16"/>
                <w:szCs w:val="16"/>
              </w:rPr>
              <w:t>thomaskitaba</w:t>
            </w:r>
            <w:proofErr w:type="spellEnd"/>
            <w:r w:rsidRPr="00A072BB">
              <w:rPr>
                <w:b/>
                <w:color w:val="000000" w:themeColor="text1"/>
                <w:sz w:val="16"/>
                <w:szCs w:val="16"/>
              </w:rPr>
              <w:t xml:space="preserve"> "</w:t>
            </w:r>
          </w:p>
          <w:p w14:paraId="2A0BF835" w14:textId="77777777" w:rsidR="00A30957" w:rsidRPr="00A072BB" w:rsidRDefault="00A30957" w:rsidP="00CB18D3">
            <w:pPr>
              <w:pStyle w:val="ListParagraph"/>
              <w:ind w:left="0"/>
              <w:jc w:val="both"/>
              <w:rPr>
                <w:b/>
                <w:color w:val="000000" w:themeColor="text1"/>
                <w:sz w:val="16"/>
                <w:szCs w:val="16"/>
              </w:rPr>
            </w:pP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w:t>
            </w:r>
            <w:proofErr w:type="spellStart"/>
            <w:r w:rsidRPr="00A072BB">
              <w:rPr>
                <w:b/>
                <w:color w:val="000000" w:themeColor="text1"/>
                <w:sz w:val="16"/>
                <w:szCs w:val="16"/>
              </w:rPr>
              <w:t>config</w:t>
            </w:r>
            <w:proofErr w:type="spellEnd"/>
            <w:r w:rsidRPr="00A072BB">
              <w:rPr>
                <w:b/>
                <w:color w:val="000000" w:themeColor="text1"/>
                <w:sz w:val="16"/>
                <w:szCs w:val="16"/>
              </w:rPr>
              <w:t xml:space="preserve"> --global </w:t>
            </w:r>
            <w:proofErr w:type="spellStart"/>
            <w:r w:rsidRPr="00A072BB">
              <w:rPr>
                <w:b/>
                <w:color w:val="000000" w:themeColor="text1"/>
                <w:sz w:val="16"/>
                <w:szCs w:val="16"/>
              </w:rPr>
              <w:t>user.email</w:t>
            </w:r>
            <w:proofErr w:type="spellEnd"/>
            <w:r w:rsidRPr="00A072BB">
              <w:rPr>
                <w:b/>
                <w:color w:val="000000" w:themeColor="text1"/>
                <w:sz w:val="16"/>
                <w:szCs w:val="16"/>
              </w:rPr>
              <w:t xml:space="preserve"> </w:t>
            </w:r>
            <w:hyperlink r:id="rId6" w:history="1">
              <w:r w:rsidRPr="00A072BB">
                <w:rPr>
                  <w:rStyle w:val="Hyperlink"/>
                  <w:b/>
                  <w:color w:val="000000" w:themeColor="text1"/>
                  <w:sz w:val="16"/>
                  <w:szCs w:val="16"/>
                </w:rPr>
                <w:t>thomas.kitaba@gmial.com</w:t>
              </w:r>
            </w:hyperlink>
          </w:p>
          <w:p w14:paraId="283DDD53" w14:textId="77777777" w:rsidR="00A30957" w:rsidRPr="00A072BB" w:rsidRDefault="00A30957" w:rsidP="00CB18D3">
            <w:pPr>
              <w:pStyle w:val="ListParagraph"/>
              <w:ind w:left="0"/>
              <w:jc w:val="both"/>
              <w:rPr>
                <w:color w:val="000000" w:themeColor="text1"/>
                <w:sz w:val="16"/>
                <w:szCs w:val="16"/>
              </w:rPr>
            </w:pPr>
            <w:r w:rsidRPr="00A072BB">
              <w:rPr>
                <w:color w:val="000000" w:themeColor="text1"/>
                <w:sz w:val="16"/>
                <w:szCs w:val="16"/>
              </w:rPr>
              <w:t xml:space="preserve">then to check if you are correct or to check configuration        </w:t>
            </w:r>
          </w:p>
          <w:p w14:paraId="68608B59" w14:textId="77777777" w:rsidR="00A30957" w:rsidRPr="00A072BB" w:rsidRDefault="00A30957" w:rsidP="00CB18D3">
            <w:pPr>
              <w:pStyle w:val="ListParagraph"/>
              <w:ind w:left="0"/>
              <w:jc w:val="both"/>
              <w:rPr>
                <w:color w:val="000000" w:themeColor="text1"/>
                <w:sz w:val="16"/>
                <w:szCs w:val="16"/>
              </w:rPr>
            </w:pP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w:t>
            </w:r>
            <w:proofErr w:type="spellStart"/>
            <w:r w:rsidRPr="00A072BB">
              <w:rPr>
                <w:b/>
                <w:color w:val="000000" w:themeColor="text1"/>
                <w:sz w:val="16"/>
                <w:szCs w:val="16"/>
              </w:rPr>
              <w:t>config</w:t>
            </w:r>
            <w:proofErr w:type="spellEnd"/>
            <w:r w:rsidRPr="00A072BB">
              <w:rPr>
                <w:b/>
                <w:color w:val="000000" w:themeColor="text1"/>
                <w:sz w:val="16"/>
                <w:szCs w:val="16"/>
              </w:rPr>
              <w:t xml:space="preserve"> –list</w:t>
            </w:r>
          </w:p>
          <w:p w14:paraId="5ACEB923" w14:textId="77777777" w:rsidR="00A30957" w:rsidRPr="00A072BB" w:rsidRDefault="00A30957" w:rsidP="00CB18D3">
            <w:pPr>
              <w:pStyle w:val="ListParagraph"/>
              <w:ind w:left="0"/>
              <w:jc w:val="both"/>
              <w:rPr>
                <w:color w:val="000000" w:themeColor="text1"/>
                <w:sz w:val="16"/>
                <w:szCs w:val="16"/>
              </w:rPr>
            </w:pPr>
          </w:p>
        </w:tc>
      </w:tr>
      <w:tr w:rsidR="00A072BB" w:rsidRPr="00A072BB" w14:paraId="15734856" w14:textId="77777777" w:rsidTr="00B73947">
        <w:tc>
          <w:tcPr>
            <w:tcW w:w="0" w:type="auto"/>
          </w:tcPr>
          <w:p w14:paraId="11D895E2"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3CFAB26E" w14:textId="77777777" w:rsidR="00A52E60" w:rsidRPr="00A072BB" w:rsidRDefault="00A52E60" w:rsidP="00CB18D3">
            <w:pPr>
              <w:pStyle w:val="ListParagraph"/>
              <w:ind w:left="0"/>
              <w:jc w:val="both"/>
              <w:rPr>
                <w:b/>
                <w:color w:val="000000" w:themeColor="text1"/>
                <w:sz w:val="16"/>
                <w:szCs w:val="16"/>
              </w:rPr>
            </w:pPr>
            <w:r w:rsidRPr="00A072BB">
              <w:rPr>
                <w:color w:val="000000" w:themeColor="text1"/>
                <w:sz w:val="16"/>
                <w:szCs w:val="16"/>
              </w:rPr>
              <w:t xml:space="preserve">= to see history of your </w:t>
            </w:r>
            <w:proofErr w:type="spellStart"/>
            <w:r w:rsidRPr="00A072BB">
              <w:rPr>
                <w:color w:val="000000" w:themeColor="text1"/>
                <w:sz w:val="16"/>
                <w:szCs w:val="16"/>
              </w:rPr>
              <w:t>git</w:t>
            </w:r>
            <w:proofErr w:type="spellEnd"/>
            <w:r w:rsidRPr="00A072BB">
              <w:rPr>
                <w:color w:val="000000" w:themeColor="text1"/>
                <w:sz w:val="16"/>
                <w:szCs w:val="16"/>
              </w:rPr>
              <w:t xml:space="preserve"> commits      </w:t>
            </w:r>
            <w:proofErr w:type="spellStart"/>
            <w:r w:rsidRPr="00A072BB">
              <w:rPr>
                <w:b/>
                <w:color w:val="000000" w:themeColor="text1"/>
                <w:sz w:val="16"/>
                <w:szCs w:val="16"/>
              </w:rPr>
              <w:t>git</w:t>
            </w:r>
            <w:proofErr w:type="spellEnd"/>
            <w:r w:rsidRPr="00A072BB">
              <w:rPr>
                <w:b/>
                <w:color w:val="000000" w:themeColor="text1"/>
                <w:sz w:val="16"/>
                <w:szCs w:val="16"/>
              </w:rPr>
              <w:t xml:space="preserve"> log  -2( </w:t>
            </w:r>
            <w:r w:rsidRPr="00A072BB">
              <w:rPr>
                <w:color w:val="000000" w:themeColor="text1"/>
                <w:sz w:val="16"/>
                <w:szCs w:val="16"/>
              </w:rPr>
              <w:t xml:space="preserve">to see the last 2 commits else you can use only </w:t>
            </w: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log</w:t>
            </w:r>
          </w:p>
          <w:p w14:paraId="789BE9B1" w14:textId="77777777" w:rsidR="00A52E60" w:rsidRPr="00A072BB" w:rsidRDefault="00A52E60" w:rsidP="00CB18D3">
            <w:pPr>
              <w:pStyle w:val="ListParagraph"/>
              <w:ind w:left="0"/>
              <w:jc w:val="both"/>
              <w:rPr>
                <w:color w:val="000000" w:themeColor="text1"/>
                <w:sz w:val="16"/>
                <w:szCs w:val="16"/>
              </w:rPr>
            </w:pPr>
            <w:r w:rsidRPr="00A072BB">
              <w:rPr>
                <w:b/>
                <w:color w:val="000000" w:themeColor="text1"/>
                <w:sz w:val="16"/>
                <w:szCs w:val="16"/>
              </w:rPr>
              <w:t xml:space="preserve">= </w:t>
            </w:r>
            <w:r w:rsidRPr="00A072BB">
              <w:rPr>
                <w:color w:val="000000" w:themeColor="text1"/>
                <w:sz w:val="16"/>
                <w:szCs w:val="16"/>
              </w:rPr>
              <w:t xml:space="preserve">to check the directory you are in           </w:t>
            </w:r>
            <w:proofErr w:type="spellStart"/>
            <w:r w:rsidRPr="00A072BB">
              <w:rPr>
                <w:b/>
                <w:color w:val="000000" w:themeColor="text1"/>
                <w:sz w:val="20"/>
                <w:szCs w:val="16"/>
              </w:rPr>
              <w:t>pwd</w:t>
            </w:r>
            <w:proofErr w:type="spellEnd"/>
          </w:p>
          <w:p w14:paraId="1061334D" w14:textId="77777777" w:rsidR="00A52E60" w:rsidRPr="00A072BB" w:rsidRDefault="00A52E60" w:rsidP="00CB18D3">
            <w:pPr>
              <w:pStyle w:val="ListParagraph"/>
              <w:ind w:left="0"/>
              <w:jc w:val="both"/>
              <w:rPr>
                <w:color w:val="000000" w:themeColor="text1"/>
                <w:sz w:val="20"/>
                <w:szCs w:val="16"/>
              </w:rPr>
            </w:pPr>
            <w:r w:rsidRPr="00A072BB">
              <w:rPr>
                <w:b/>
                <w:color w:val="000000" w:themeColor="text1"/>
                <w:sz w:val="16"/>
                <w:szCs w:val="16"/>
              </w:rPr>
              <w:t>=</w:t>
            </w:r>
            <w:r w:rsidRPr="00A072BB">
              <w:rPr>
                <w:color w:val="000000" w:themeColor="text1"/>
                <w:sz w:val="16"/>
                <w:szCs w:val="16"/>
              </w:rPr>
              <w:t xml:space="preserve"> to get out of VIM      type in      </w:t>
            </w:r>
            <w:r w:rsidRPr="00A072BB">
              <w:rPr>
                <w:b/>
                <w:color w:val="000000" w:themeColor="text1"/>
                <w:sz w:val="16"/>
                <w:szCs w:val="16"/>
              </w:rPr>
              <w:t>:</w:t>
            </w:r>
            <w:r w:rsidRPr="00A072BB">
              <w:rPr>
                <w:b/>
                <w:color w:val="000000" w:themeColor="text1"/>
                <w:sz w:val="20"/>
                <w:szCs w:val="16"/>
              </w:rPr>
              <w:t xml:space="preserve">q=          or      </w:t>
            </w:r>
            <w:r w:rsidRPr="00A072BB">
              <w:rPr>
                <w:color w:val="000000" w:themeColor="text1"/>
                <w:sz w:val="20"/>
                <w:szCs w:val="16"/>
              </w:rPr>
              <w:t xml:space="preserve">esc    then write     </w:t>
            </w:r>
            <w:r w:rsidRPr="00A072BB">
              <w:rPr>
                <w:b/>
                <w:color w:val="000000" w:themeColor="text1"/>
                <w:sz w:val="20"/>
                <w:szCs w:val="16"/>
              </w:rPr>
              <w:t>:</w:t>
            </w:r>
            <w:proofErr w:type="spellStart"/>
            <w:r w:rsidRPr="00A072BB">
              <w:rPr>
                <w:b/>
                <w:color w:val="000000" w:themeColor="text1"/>
                <w:sz w:val="20"/>
                <w:szCs w:val="16"/>
              </w:rPr>
              <w:t>wq</w:t>
            </w:r>
            <w:proofErr w:type="spellEnd"/>
            <w:r w:rsidRPr="00A072BB">
              <w:rPr>
                <w:color w:val="000000" w:themeColor="text1"/>
                <w:sz w:val="20"/>
                <w:szCs w:val="16"/>
              </w:rPr>
              <w:t xml:space="preserve">  </w:t>
            </w:r>
          </w:p>
          <w:p w14:paraId="7BF9B828" w14:textId="77777777" w:rsidR="00A52E60" w:rsidRPr="00A072BB" w:rsidRDefault="00A52E60" w:rsidP="00CB18D3">
            <w:pPr>
              <w:pStyle w:val="ListParagraph"/>
              <w:ind w:left="0"/>
              <w:jc w:val="both"/>
              <w:rPr>
                <w:color w:val="000000" w:themeColor="text1"/>
                <w:sz w:val="16"/>
                <w:szCs w:val="16"/>
              </w:rPr>
            </w:pPr>
            <w:r w:rsidRPr="00A072BB">
              <w:rPr>
                <w:color w:val="000000" w:themeColor="text1"/>
                <w:sz w:val="16"/>
                <w:szCs w:val="16"/>
              </w:rPr>
              <w:t xml:space="preserve">= to check on which branch you are working on </w:t>
            </w:r>
          </w:p>
          <w:p w14:paraId="361AD6A9" w14:textId="77777777" w:rsidR="00A52E60" w:rsidRPr="00A072BB" w:rsidRDefault="00A52E60" w:rsidP="00CB18D3">
            <w:pPr>
              <w:pStyle w:val="ListParagraph"/>
              <w:ind w:left="0"/>
              <w:jc w:val="both"/>
              <w:rPr>
                <w:b/>
                <w:color w:val="000000" w:themeColor="text1"/>
                <w:sz w:val="18"/>
                <w:szCs w:val="16"/>
              </w:rPr>
            </w:pPr>
            <w:r w:rsidRPr="00A072BB">
              <w:rPr>
                <w:color w:val="000000" w:themeColor="text1"/>
                <w:sz w:val="16"/>
                <w:szCs w:val="16"/>
              </w:rPr>
              <w:t xml:space="preserve">                   </w:t>
            </w:r>
            <w:proofErr w:type="spellStart"/>
            <w:r w:rsidRPr="00A072BB">
              <w:rPr>
                <w:b/>
                <w:color w:val="000000" w:themeColor="text1"/>
                <w:sz w:val="18"/>
                <w:szCs w:val="16"/>
              </w:rPr>
              <w:t>git</w:t>
            </w:r>
            <w:proofErr w:type="spellEnd"/>
            <w:r w:rsidRPr="00A072BB">
              <w:rPr>
                <w:b/>
                <w:color w:val="000000" w:themeColor="text1"/>
                <w:sz w:val="18"/>
                <w:szCs w:val="16"/>
              </w:rPr>
              <w:t xml:space="preserve"> checkout source</w:t>
            </w:r>
          </w:p>
          <w:p w14:paraId="2B25B81B" w14:textId="77777777" w:rsidR="00A52E60" w:rsidRDefault="00A52E60" w:rsidP="00CB18D3">
            <w:pPr>
              <w:pStyle w:val="ListParagraph"/>
              <w:ind w:left="0"/>
              <w:jc w:val="both"/>
              <w:rPr>
                <w:color w:val="000000" w:themeColor="text1"/>
                <w:sz w:val="16"/>
                <w:szCs w:val="16"/>
              </w:rPr>
            </w:pPr>
          </w:p>
          <w:p w14:paraId="3EA9DC40" w14:textId="6D212217" w:rsidR="00EF1BB4" w:rsidRPr="00A072BB" w:rsidRDefault="00EF1BB4" w:rsidP="00CB18D3">
            <w:pPr>
              <w:pStyle w:val="ListParagraph"/>
              <w:ind w:left="0"/>
              <w:jc w:val="both"/>
              <w:rPr>
                <w:color w:val="000000" w:themeColor="text1"/>
                <w:sz w:val="16"/>
                <w:szCs w:val="16"/>
              </w:rPr>
            </w:pPr>
          </w:p>
        </w:tc>
      </w:tr>
      <w:tr w:rsidR="00A072BB" w:rsidRPr="00A072BB" w14:paraId="2D2EFBD8" w14:textId="77777777" w:rsidTr="00B73947">
        <w:tc>
          <w:tcPr>
            <w:tcW w:w="0" w:type="auto"/>
          </w:tcPr>
          <w:p w14:paraId="02AAD0DB"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6E1B0B37" w14:textId="77777777" w:rsidR="006942C2" w:rsidRPr="00A072BB" w:rsidRDefault="006942C2" w:rsidP="00CB18D3">
            <w:pPr>
              <w:pStyle w:val="ListParagraph"/>
              <w:ind w:left="0"/>
              <w:jc w:val="both"/>
              <w:rPr>
                <w:b/>
                <w:color w:val="000000" w:themeColor="text1"/>
                <w:sz w:val="16"/>
                <w:szCs w:val="16"/>
              </w:rPr>
            </w:pPr>
          </w:p>
          <w:p w14:paraId="1E8A3CE3" w14:textId="77777777" w:rsidR="006942C2" w:rsidRPr="00A072BB" w:rsidRDefault="006942C2" w:rsidP="00CB18D3">
            <w:pPr>
              <w:pStyle w:val="ListParagraph"/>
              <w:ind w:left="0"/>
              <w:jc w:val="both"/>
              <w:rPr>
                <w:color w:val="000000" w:themeColor="text1"/>
                <w:sz w:val="16"/>
                <w:szCs w:val="16"/>
              </w:rPr>
            </w:pPr>
            <w:r w:rsidRPr="00A072BB">
              <w:rPr>
                <w:b/>
                <w:color w:val="000000" w:themeColor="text1"/>
                <w:sz w:val="16"/>
                <w:szCs w:val="16"/>
              </w:rPr>
              <w:t xml:space="preserve">= Remote </w:t>
            </w:r>
            <w:r w:rsidRPr="00A072BB">
              <w:rPr>
                <w:color w:val="000000" w:themeColor="text1"/>
                <w:sz w:val="16"/>
                <w:szCs w:val="16"/>
              </w:rPr>
              <w:t xml:space="preserve"> is a duplicate instance of your repository on other remote server (like </w:t>
            </w:r>
            <w:proofErr w:type="spellStart"/>
            <w:r w:rsidRPr="00A072BB">
              <w:rPr>
                <w:color w:val="000000" w:themeColor="text1"/>
                <w:sz w:val="16"/>
                <w:szCs w:val="16"/>
              </w:rPr>
              <w:t>github</w:t>
            </w:r>
            <w:proofErr w:type="spellEnd"/>
            <w:r w:rsidRPr="00A072BB">
              <w:rPr>
                <w:color w:val="000000" w:themeColor="text1"/>
                <w:sz w:val="16"/>
                <w:szCs w:val="16"/>
              </w:rPr>
              <w:t>)</w:t>
            </w:r>
          </w:p>
          <w:p w14:paraId="384E9D44" w14:textId="77777777" w:rsidR="006942C2" w:rsidRPr="00A072BB" w:rsidRDefault="006942C2" w:rsidP="00CB18D3">
            <w:pPr>
              <w:pStyle w:val="ListParagraph"/>
              <w:ind w:left="0"/>
              <w:jc w:val="both"/>
              <w:rPr>
                <w:b/>
                <w:color w:val="000000" w:themeColor="text1"/>
                <w:sz w:val="16"/>
                <w:szCs w:val="16"/>
              </w:rPr>
            </w:pPr>
            <w:r w:rsidRPr="00A072BB">
              <w:rPr>
                <w:b/>
                <w:color w:val="000000" w:themeColor="text1"/>
                <w:sz w:val="16"/>
                <w:szCs w:val="16"/>
              </w:rPr>
              <w:t xml:space="preserve"> </w:t>
            </w:r>
            <w:r w:rsidRPr="00A072BB">
              <w:rPr>
                <w:color w:val="000000" w:themeColor="text1"/>
                <w:sz w:val="16"/>
                <w:szCs w:val="16"/>
              </w:rPr>
              <w:t xml:space="preserve">To list all the remotes               </w:t>
            </w: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remote                     </w:t>
            </w:r>
            <w:r w:rsidRPr="00A072BB">
              <w:rPr>
                <w:color w:val="000000" w:themeColor="text1"/>
                <w:sz w:val="16"/>
                <w:szCs w:val="16"/>
              </w:rPr>
              <w:t xml:space="preserve"> usually the remote name will be   </w:t>
            </w:r>
            <w:r w:rsidRPr="00A072BB">
              <w:rPr>
                <w:b/>
                <w:color w:val="000000" w:themeColor="text1"/>
                <w:sz w:val="16"/>
                <w:szCs w:val="16"/>
              </w:rPr>
              <w:t>origin</w:t>
            </w:r>
          </w:p>
          <w:p w14:paraId="3AF41A83" w14:textId="77777777" w:rsidR="006942C2" w:rsidRPr="00A072BB" w:rsidRDefault="006942C2" w:rsidP="00CB18D3">
            <w:pPr>
              <w:pStyle w:val="ListParagraph"/>
              <w:ind w:left="0"/>
              <w:jc w:val="both"/>
              <w:rPr>
                <w:b/>
                <w:color w:val="000000" w:themeColor="text1"/>
                <w:sz w:val="16"/>
                <w:szCs w:val="16"/>
              </w:rPr>
            </w:pPr>
            <w:r w:rsidRPr="00A072BB">
              <w:rPr>
                <w:color w:val="000000" w:themeColor="text1"/>
                <w:sz w:val="16"/>
                <w:szCs w:val="16"/>
              </w:rPr>
              <w:t xml:space="preserve">This will give you name of the remote   then      </w:t>
            </w:r>
            <w:proofErr w:type="spellStart"/>
            <w:r w:rsidRPr="00A072BB">
              <w:rPr>
                <w:b/>
                <w:color w:val="000000" w:themeColor="text1"/>
                <w:sz w:val="16"/>
                <w:szCs w:val="16"/>
              </w:rPr>
              <w:t>git</w:t>
            </w:r>
            <w:proofErr w:type="spellEnd"/>
            <w:r w:rsidRPr="00A072BB">
              <w:rPr>
                <w:b/>
                <w:color w:val="000000" w:themeColor="text1"/>
                <w:sz w:val="16"/>
                <w:szCs w:val="16"/>
              </w:rPr>
              <w:t xml:space="preserve"> push origin master</w:t>
            </w:r>
          </w:p>
          <w:p w14:paraId="41A9E124" w14:textId="77777777" w:rsidR="006942C2" w:rsidRPr="00A072BB" w:rsidRDefault="006942C2" w:rsidP="00CB18D3">
            <w:pPr>
              <w:pStyle w:val="ListParagraph"/>
              <w:ind w:left="0"/>
              <w:jc w:val="both"/>
              <w:rPr>
                <w:color w:val="000000" w:themeColor="text1"/>
                <w:sz w:val="16"/>
                <w:szCs w:val="16"/>
              </w:rPr>
            </w:pPr>
          </w:p>
        </w:tc>
      </w:tr>
      <w:tr w:rsidR="00A072BB" w:rsidRPr="00A072BB" w14:paraId="5BF8AFC2" w14:textId="77777777" w:rsidTr="00B73947">
        <w:tc>
          <w:tcPr>
            <w:tcW w:w="0" w:type="auto"/>
          </w:tcPr>
          <w:p w14:paraId="7E80582B"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1CC36D7F" w14:textId="7DD3AED9" w:rsidR="002463B6" w:rsidRPr="00A072BB" w:rsidRDefault="002463B6" w:rsidP="00CB18D3">
            <w:pPr>
              <w:pStyle w:val="ListParagraph"/>
              <w:ind w:left="0"/>
              <w:jc w:val="both"/>
              <w:rPr>
                <w:b/>
                <w:color w:val="000000" w:themeColor="text1"/>
                <w:sz w:val="28"/>
                <w:szCs w:val="16"/>
              </w:rPr>
            </w:pPr>
            <w:r w:rsidRPr="00A072BB">
              <w:rPr>
                <w:b/>
                <w:color w:val="000000" w:themeColor="text1"/>
                <w:sz w:val="28"/>
                <w:szCs w:val="16"/>
              </w:rPr>
              <w:t>CLONE REMOTE REPOSITORY TO YOU</w:t>
            </w:r>
            <w:r w:rsidR="00061738">
              <w:rPr>
                <w:b/>
                <w:color w:val="000000" w:themeColor="text1"/>
                <w:sz w:val="28"/>
                <w:szCs w:val="16"/>
              </w:rPr>
              <w:t>r</w:t>
            </w:r>
            <w:r w:rsidRPr="00A072BB">
              <w:rPr>
                <w:b/>
                <w:color w:val="000000" w:themeColor="text1"/>
                <w:sz w:val="28"/>
                <w:szCs w:val="16"/>
              </w:rPr>
              <w:t xml:space="preserve"> LOCAL COMPUTER</w:t>
            </w:r>
          </w:p>
          <w:p w14:paraId="104C6EFE" w14:textId="77777777" w:rsidR="006942C2" w:rsidRPr="00A072BB" w:rsidRDefault="00FE4255" w:rsidP="00CB18D3">
            <w:pPr>
              <w:pStyle w:val="ListParagraph"/>
              <w:ind w:left="0"/>
              <w:jc w:val="both"/>
              <w:rPr>
                <w:color w:val="000000" w:themeColor="text1"/>
                <w:sz w:val="16"/>
                <w:szCs w:val="16"/>
              </w:rPr>
            </w:pPr>
            <w:r w:rsidRPr="00A072BB">
              <w:rPr>
                <w:color w:val="000000" w:themeColor="text1"/>
                <w:sz w:val="16"/>
                <w:szCs w:val="16"/>
              </w:rPr>
              <w:t>To download your repository and work locally you have to clone the repository first</w:t>
            </w:r>
          </w:p>
          <w:p w14:paraId="5F4AAF2F" w14:textId="77777777" w:rsidR="00FE4255" w:rsidRPr="00A072BB" w:rsidRDefault="00FE4255" w:rsidP="00CB18D3">
            <w:pPr>
              <w:pStyle w:val="ListParagraph"/>
              <w:ind w:left="0"/>
              <w:jc w:val="both"/>
              <w:rPr>
                <w:b/>
                <w:color w:val="000000" w:themeColor="text1"/>
                <w:sz w:val="18"/>
                <w:szCs w:val="16"/>
              </w:rPr>
            </w:pPr>
            <w:r w:rsidRPr="00A072BB">
              <w:rPr>
                <w:b/>
                <w:color w:val="000000" w:themeColor="text1"/>
                <w:sz w:val="18"/>
                <w:szCs w:val="16"/>
              </w:rPr>
              <w:t xml:space="preserve">    </w:t>
            </w:r>
            <w:proofErr w:type="spellStart"/>
            <w:r w:rsidRPr="00A072BB">
              <w:rPr>
                <w:b/>
                <w:color w:val="000000" w:themeColor="text1"/>
                <w:sz w:val="18"/>
                <w:szCs w:val="16"/>
              </w:rPr>
              <w:t>Git</w:t>
            </w:r>
            <w:proofErr w:type="spellEnd"/>
            <w:r w:rsidRPr="00A072BB">
              <w:rPr>
                <w:b/>
                <w:color w:val="000000" w:themeColor="text1"/>
                <w:sz w:val="18"/>
                <w:szCs w:val="16"/>
              </w:rPr>
              <w:t xml:space="preserve"> clone &lt;</w:t>
            </w:r>
            <w:proofErr w:type="spellStart"/>
            <w:r w:rsidRPr="00A072BB">
              <w:rPr>
                <w:b/>
                <w:color w:val="000000" w:themeColor="text1"/>
                <w:sz w:val="18"/>
                <w:szCs w:val="16"/>
              </w:rPr>
              <w:t>url</w:t>
            </w:r>
            <w:proofErr w:type="spellEnd"/>
            <w:r w:rsidRPr="00A072BB">
              <w:rPr>
                <w:b/>
                <w:color w:val="000000" w:themeColor="text1"/>
                <w:sz w:val="18"/>
                <w:szCs w:val="16"/>
              </w:rPr>
              <w:t xml:space="preserve">&gt; </w:t>
            </w:r>
          </w:p>
          <w:p w14:paraId="4F2F7EA8" w14:textId="77777777" w:rsidR="00FE4255" w:rsidRPr="00A072BB" w:rsidRDefault="00FE4255" w:rsidP="00CB18D3">
            <w:pPr>
              <w:pStyle w:val="ListParagraph"/>
              <w:ind w:left="0"/>
              <w:jc w:val="both"/>
              <w:rPr>
                <w:b/>
                <w:color w:val="000000" w:themeColor="text1"/>
                <w:sz w:val="18"/>
                <w:szCs w:val="16"/>
              </w:rPr>
            </w:pPr>
            <w:r w:rsidRPr="00A072BB">
              <w:rPr>
                <w:b/>
                <w:color w:val="000000" w:themeColor="text1"/>
                <w:sz w:val="18"/>
                <w:szCs w:val="16"/>
              </w:rPr>
              <w:t xml:space="preserve">   </w:t>
            </w:r>
            <w:proofErr w:type="spellStart"/>
            <w:r w:rsidRPr="00A072BB">
              <w:rPr>
                <w:b/>
                <w:color w:val="000000" w:themeColor="text1"/>
                <w:sz w:val="18"/>
                <w:szCs w:val="16"/>
              </w:rPr>
              <w:t>Git</w:t>
            </w:r>
            <w:proofErr w:type="spellEnd"/>
            <w:r w:rsidRPr="00A072BB">
              <w:rPr>
                <w:b/>
                <w:color w:val="000000" w:themeColor="text1"/>
                <w:sz w:val="18"/>
                <w:szCs w:val="16"/>
              </w:rPr>
              <w:t xml:space="preserve"> clone </w:t>
            </w:r>
            <w:hyperlink r:id="rId7" w:history="1">
              <w:r w:rsidRPr="00A072BB">
                <w:rPr>
                  <w:rStyle w:val="Hyperlink"/>
                  <w:color w:val="000000" w:themeColor="text1"/>
                  <w:sz w:val="16"/>
                  <w:szCs w:val="16"/>
                </w:rPr>
                <w:t>https://github.com/thomaskitaba/desktop-test.git</w:t>
              </w:r>
            </w:hyperlink>
          </w:p>
          <w:p w14:paraId="72461673" w14:textId="77777777" w:rsidR="00FE4255" w:rsidRDefault="00FE4255" w:rsidP="00CB18D3">
            <w:pPr>
              <w:pStyle w:val="ListParagraph"/>
              <w:ind w:left="0"/>
              <w:jc w:val="both"/>
              <w:rPr>
                <w:b/>
                <w:color w:val="000000" w:themeColor="text1"/>
                <w:sz w:val="18"/>
                <w:szCs w:val="16"/>
              </w:rPr>
            </w:pPr>
          </w:p>
          <w:p w14:paraId="1A26C859" w14:textId="098685DB" w:rsidR="00583343" w:rsidRDefault="00DE0B3F" w:rsidP="00CB18D3">
            <w:pPr>
              <w:pStyle w:val="ListParagraph"/>
              <w:ind w:left="0"/>
              <w:jc w:val="both"/>
              <w:rPr>
                <w:rStyle w:val="Hyperlink"/>
                <w:sz w:val="16"/>
                <w:szCs w:val="16"/>
              </w:rPr>
            </w:pPr>
            <w:proofErr w:type="spellStart"/>
            <w:r>
              <w:rPr>
                <w:b/>
                <w:color w:val="000000" w:themeColor="text1"/>
                <w:sz w:val="18"/>
                <w:szCs w:val="16"/>
              </w:rPr>
              <w:t>g</w:t>
            </w:r>
            <w:r w:rsidR="00583343" w:rsidRPr="00A072BB">
              <w:rPr>
                <w:b/>
                <w:color w:val="000000" w:themeColor="text1"/>
                <w:sz w:val="18"/>
                <w:szCs w:val="16"/>
              </w:rPr>
              <w:t>it</w:t>
            </w:r>
            <w:proofErr w:type="spellEnd"/>
            <w:r w:rsidR="00583343" w:rsidRPr="00A072BB">
              <w:rPr>
                <w:b/>
                <w:color w:val="000000" w:themeColor="text1"/>
                <w:sz w:val="18"/>
                <w:szCs w:val="16"/>
              </w:rPr>
              <w:t xml:space="preserve"> clone </w:t>
            </w:r>
            <w:hyperlink r:id="rId8" w:history="1">
              <w:r w:rsidR="00F72B99" w:rsidRPr="00D763B2">
                <w:rPr>
                  <w:rStyle w:val="Hyperlink"/>
                  <w:sz w:val="16"/>
                  <w:szCs w:val="16"/>
                </w:rPr>
                <w:t>https://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@github.com/thomaskitaba/alx-system_engineering-devops.git</w:t>
              </w:r>
            </w:hyperlink>
          </w:p>
          <w:p w14:paraId="424A4743" w14:textId="33298969" w:rsidR="00683DE8" w:rsidRPr="00B202FD" w:rsidRDefault="00683DE8" w:rsidP="00683DE8">
            <w:pPr>
              <w:pStyle w:val="ListParagraph"/>
              <w:ind w:left="0"/>
              <w:jc w:val="both"/>
              <w:rPr>
                <w:sz w:val="16"/>
                <w:szCs w:val="16"/>
              </w:rPr>
            </w:pPr>
            <w:proofErr w:type="spellStart"/>
            <w:r w:rsidRPr="00B202FD">
              <w:rPr>
                <w:b/>
                <w:color w:val="000000" w:themeColor="text1"/>
                <w:sz w:val="18"/>
                <w:szCs w:val="16"/>
              </w:rPr>
              <w:t>git</w:t>
            </w:r>
            <w:proofErr w:type="spellEnd"/>
            <w:r w:rsidRPr="00B202FD">
              <w:rPr>
                <w:b/>
                <w:color w:val="000000" w:themeColor="text1"/>
                <w:sz w:val="18"/>
                <w:szCs w:val="16"/>
              </w:rPr>
              <w:t xml:space="preserve"> clone </w:t>
            </w:r>
            <w:hyperlink r:id="rId9" w:history="1">
              <w:r w:rsidRPr="00B202FD">
                <w:rPr>
                  <w:rStyle w:val="Hyperlink"/>
                  <w:sz w:val="16"/>
                  <w:szCs w:val="16"/>
                  <w:u w:val="none"/>
                </w:rPr>
                <w:t>https://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@github.com/thomaskitaba/</w:t>
              </w:r>
            </w:hyperlink>
            <w:r w:rsidRPr="00B202FD">
              <w:rPr>
                <w:rStyle w:val="Hyperlink"/>
                <w:sz w:val="16"/>
                <w:szCs w:val="16"/>
                <w:u w:val="none"/>
              </w:rPr>
              <w:t>alx-low_level_programming.git</w:t>
            </w:r>
            <w:r w:rsidRPr="00B202FD">
              <w:rPr>
                <w:sz w:val="16"/>
                <w:szCs w:val="16"/>
              </w:rPr>
              <w:t xml:space="preserve"> </w:t>
            </w:r>
          </w:p>
          <w:p w14:paraId="5B89567D" w14:textId="72F0FECF" w:rsidR="00B202FD" w:rsidRDefault="00B202FD" w:rsidP="00683DE8">
            <w:pPr>
              <w:pStyle w:val="ListParagraph"/>
              <w:ind w:left="0"/>
              <w:jc w:val="both"/>
              <w:rPr>
                <w:sz w:val="16"/>
                <w:szCs w:val="16"/>
              </w:rPr>
            </w:pPr>
            <w:proofErr w:type="spellStart"/>
            <w:r w:rsidRPr="00B202FD">
              <w:rPr>
                <w:b/>
                <w:color w:val="000000" w:themeColor="text1"/>
                <w:sz w:val="18"/>
                <w:szCs w:val="16"/>
              </w:rPr>
              <w:t>git</w:t>
            </w:r>
            <w:proofErr w:type="spellEnd"/>
            <w:r w:rsidRPr="00B202FD">
              <w:rPr>
                <w:b/>
                <w:color w:val="000000" w:themeColor="text1"/>
                <w:sz w:val="18"/>
                <w:szCs w:val="16"/>
              </w:rPr>
              <w:t xml:space="preserve"> clone </w:t>
            </w:r>
            <w:hyperlink r:id="rId10" w:history="1">
              <w:r w:rsidRPr="006F7401">
                <w:rPr>
                  <w:rStyle w:val="Hyperlink"/>
                  <w:sz w:val="16"/>
                  <w:szCs w:val="16"/>
                </w:rPr>
                <w:t>https://yourtoken@github.com/yourusername/</w:t>
              </w:r>
            </w:hyperlink>
            <w:r w:rsidRPr="00B202FD">
              <w:rPr>
                <w:rStyle w:val="Hyperlink"/>
                <w:sz w:val="16"/>
                <w:szCs w:val="16"/>
                <w:u w:val="none"/>
              </w:rPr>
              <w:t>alx-low_level_programming.git</w:t>
            </w:r>
          </w:p>
          <w:p w14:paraId="08C9D703" w14:textId="7FA5BDA4" w:rsidR="00683DE8" w:rsidRDefault="00B202FD" w:rsidP="00CB18D3">
            <w:pPr>
              <w:pStyle w:val="ListParagraph"/>
              <w:ind w:left="0"/>
              <w:jc w:val="both"/>
              <w:rPr>
                <w:sz w:val="16"/>
                <w:szCs w:val="16"/>
              </w:rPr>
            </w:pPr>
            <w:r>
              <w:rPr>
                <w:sz w:val="16"/>
                <w:szCs w:val="16"/>
              </w:rPr>
              <w:t>or just simply use</w:t>
            </w:r>
          </w:p>
          <w:p w14:paraId="211D3B22" w14:textId="76548D8C" w:rsidR="00B202FD" w:rsidRDefault="00B202FD" w:rsidP="00B202FD">
            <w:pPr>
              <w:pStyle w:val="ListParagraph"/>
              <w:ind w:left="0"/>
              <w:jc w:val="both"/>
              <w:rPr>
                <w:sz w:val="16"/>
                <w:szCs w:val="16"/>
              </w:rPr>
            </w:pPr>
            <w:proofErr w:type="spellStart"/>
            <w:r>
              <w:rPr>
                <w:b/>
                <w:color w:val="000000" w:themeColor="text1"/>
                <w:sz w:val="18"/>
                <w:szCs w:val="16"/>
              </w:rPr>
              <w:t>g</w:t>
            </w:r>
            <w:r w:rsidRPr="00B202FD">
              <w:rPr>
                <w:b/>
                <w:color w:val="000000" w:themeColor="text1"/>
                <w:sz w:val="18"/>
                <w:szCs w:val="16"/>
              </w:rPr>
              <w:t>it</w:t>
            </w:r>
            <w:proofErr w:type="spellEnd"/>
            <w:r w:rsidRPr="00B202FD">
              <w:rPr>
                <w:b/>
                <w:color w:val="000000" w:themeColor="text1"/>
                <w:sz w:val="18"/>
                <w:szCs w:val="16"/>
              </w:rPr>
              <w:t xml:space="preserve"> clone </w:t>
            </w:r>
            <w:hyperlink r:id="rId11" w:history="1">
              <w:r w:rsidRPr="006F7401">
                <w:rPr>
                  <w:rStyle w:val="Hyperlink"/>
                  <w:sz w:val="16"/>
                  <w:szCs w:val="16"/>
                </w:rPr>
                <w:t>https://github.com/yourusername/</w:t>
              </w:r>
            </w:hyperlink>
            <w:r w:rsidRPr="00B202FD">
              <w:rPr>
                <w:rStyle w:val="Hyperlink"/>
                <w:sz w:val="16"/>
                <w:szCs w:val="16"/>
                <w:u w:val="none"/>
              </w:rPr>
              <w:t>alx-low_level_programming.git</w:t>
            </w:r>
          </w:p>
          <w:p w14:paraId="14692781" w14:textId="77777777" w:rsidR="00B202FD" w:rsidRDefault="00B202FD" w:rsidP="00CB18D3">
            <w:pPr>
              <w:pStyle w:val="ListParagraph"/>
              <w:ind w:left="0"/>
              <w:jc w:val="both"/>
              <w:rPr>
                <w:sz w:val="16"/>
                <w:szCs w:val="16"/>
              </w:rPr>
            </w:pPr>
          </w:p>
          <w:p w14:paraId="765F1645" w14:textId="77777777" w:rsidR="00B202FD" w:rsidRDefault="00B202FD" w:rsidP="00CB18D3">
            <w:pPr>
              <w:pStyle w:val="ListParagraph"/>
              <w:ind w:left="0"/>
              <w:jc w:val="both"/>
              <w:rPr>
                <w:sz w:val="16"/>
                <w:szCs w:val="16"/>
              </w:rPr>
            </w:pPr>
          </w:p>
          <w:p w14:paraId="6851C840" w14:textId="15CA3097" w:rsidR="00D81732" w:rsidRPr="00D81732" w:rsidRDefault="00D81732" w:rsidP="00D81732">
            <w:pPr>
              <w:pStyle w:val="ListParagraph"/>
              <w:numPr>
                <w:ilvl w:val="0"/>
                <w:numId w:val="2"/>
              </w:numPr>
              <w:jc w:val="both"/>
              <w:rPr>
                <w:sz w:val="16"/>
                <w:szCs w:val="16"/>
              </w:rPr>
            </w:pPr>
            <w:r>
              <w:t xml:space="preserve">To configure </w:t>
            </w:r>
            <w:proofErr w:type="spellStart"/>
            <w:r>
              <w:t>Git</w:t>
            </w:r>
            <w:proofErr w:type="spellEnd"/>
            <w:r>
              <w:t xml:space="preserve"> to cache your credentials permanently, follow these steps:</w:t>
            </w:r>
          </w:p>
          <w:p w14:paraId="08B6CEFA" w14:textId="20E041A4" w:rsidR="00D81732" w:rsidRPr="00776DD8" w:rsidRDefault="00D81732" w:rsidP="00D81732">
            <w:pPr>
              <w:pStyle w:val="ListParagraph"/>
              <w:jc w:val="both"/>
              <w:rPr>
                <w:color w:val="FF0000"/>
                <w:sz w:val="26"/>
                <w:szCs w:val="16"/>
              </w:rPr>
            </w:pPr>
            <w:proofErr w:type="spellStart"/>
            <w:r w:rsidRPr="00776DD8">
              <w:rPr>
                <w:color w:val="FF0000"/>
                <w:sz w:val="26"/>
                <w:szCs w:val="16"/>
              </w:rPr>
              <w:t>git</w:t>
            </w:r>
            <w:proofErr w:type="spellEnd"/>
            <w:r w:rsidRPr="00776DD8">
              <w:rPr>
                <w:color w:val="FF0000"/>
                <w:sz w:val="26"/>
                <w:szCs w:val="16"/>
              </w:rPr>
              <w:t xml:space="preserve"> </w:t>
            </w:r>
            <w:proofErr w:type="spellStart"/>
            <w:r w:rsidRPr="00776DD8">
              <w:rPr>
                <w:color w:val="FF0000"/>
                <w:sz w:val="26"/>
                <w:szCs w:val="16"/>
              </w:rPr>
              <w:t>config</w:t>
            </w:r>
            <w:proofErr w:type="spellEnd"/>
            <w:r w:rsidRPr="00776DD8">
              <w:rPr>
                <w:color w:val="FF0000"/>
                <w:sz w:val="26"/>
                <w:szCs w:val="16"/>
              </w:rPr>
              <w:t xml:space="preserve"> --global </w:t>
            </w:r>
            <w:proofErr w:type="spellStart"/>
            <w:r w:rsidRPr="00776DD8">
              <w:rPr>
                <w:color w:val="FF0000"/>
                <w:sz w:val="26"/>
                <w:szCs w:val="16"/>
              </w:rPr>
              <w:t>credential.helper</w:t>
            </w:r>
            <w:proofErr w:type="spellEnd"/>
            <w:r w:rsidRPr="00776DD8">
              <w:rPr>
                <w:color w:val="FF0000"/>
                <w:sz w:val="26"/>
                <w:szCs w:val="16"/>
              </w:rPr>
              <w:t xml:space="preserve"> store</w:t>
            </w:r>
          </w:p>
          <w:p w14:paraId="3BE58A1F" w14:textId="567A3104" w:rsidR="00DE0B3F" w:rsidRDefault="00DE0B3F" w:rsidP="00CB18D3">
            <w:pPr>
              <w:pStyle w:val="ListParagraph"/>
              <w:ind w:left="0"/>
              <w:jc w:val="both"/>
              <w:rPr>
                <w:sz w:val="16"/>
                <w:szCs w:val="16"/>
              </w:rPr>
            </w:pPr>
            <w:proofErr w:type="spellStart"/>
            <w:r>
              <w:rPr>
                <w:sz w:val="16"/>
                <w:szCs w:val="16"/>
              </w:rPr>
              <w:t>git</w:t>
            </w:r>
            <w:proofErr w:type="spellEnd"/>
            <w:r>
              <w:rPr>
                <w:sz w:val="16"/>
                <w:szCs w:val="16"/>
              </w:rPr>
              <w:t xml:space="preserve"> commit --amend -m "</w:t>
            </w:r>
            <w:r>
              <w:rPr>
                <w:rFonts w:ascii="Arial" w:hAnsi="Arial" w:cs="Arial"/>
                <w:color w:val="333333"/>
                <w:sz w:val="21"/>
                <w:szCs w:val="21"/>
                <w:shd w:val="clear" w:color="auto" w:fill="FFFFFF"/>
              </w:rPr>
              <w:t xml:space="preserve"> Starting to code today, so cool</w:t>
            </w:r>
            <w:r w:rsidRPr="00DE0B3F">
              <w:rPr>
                <w:sz w:val="16"/>
                <w:szCs w:val="16"/>
              </w:rPr>
              <w:t>"</w:t>
            </w:r>
          </w:p>
          <w:p w14:paraId="228DB225" w14:textId="77777777" w:rsidR="00DE4EED" w:rsidRDefault="00DE4EED"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30F80444" w14:textId="1A1A1E58" w:rsidR="00DE4EED" w:rsidRDefault="00DE4EED" w:rsidP="00DE4EED">
            <w:pPr>
              <w:pStyle w:val="ListParagraph"/>
              <w:ind w:left="0"/>
              <w:jc w:val="both"/>
              <w:rPr>
                <w:sz w:val="16"/>
                <w:szCs w:val="16"/>
              </w:rPr>
            </w:pPr>
            <w:proofErr w:type="spellStart"/>
            <w:r>
              <w:rPr>
                <w:sz w:val="16"/>
                <w:szCs w:val="16"/>
              </w:rPr>
              <w:t>git</w:t>
            </w:r>
            <w:proofErr w:type="spellEnd"/>
            <w:r>
              <w:rPr>
                <w:sz w:val="16"/>
                <w:szCs w:val="16"/>
              </w:rPr>
              <w:t xml:space="preserve"> commit  -m "</w:t>
            </w:r>
            <w:r>
              <w:rPr>
                <w:rFonts w:ascii="Arial" w:hAnsi="Arial" w:cs="Arial"/>
                <w:color w:val="333333"/>
                <w:sz w:val="21"/>
                <w:szCs w:val="21"/>
                <w:shd w:val="clear" w:color="auto" w:fill="FFFFFF"/>
              </w:rPr>
              <w:t xml:space="preserve"> Starting to code today, so cool</w:t>
            </w:r>
            <w:r w:rsidRPr="00DE0B3F">
              <w:rPr>
                <w:sz w:val="16"/>
                <w:szCs w:val="16"/>
              </w:rPr>
              <w:t>"</w:t>
            </w:r>
          </w:p>
          <w:p w14:paraId="1E96B9F7" w14:textId="271CF5A0" w:rsidR="00583343" w:rsidRDefault="00583343"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6"/>
                <w:szCs w:val="20"/>
              </w:rPr>
            </w:pPr>
            <w:r w:rsidRPr="00583343">
              <w:rPr>
                <w:rFonts w:ascii="Consolas" w:eastAsia="Times New Roman" w:hAnsi="Consolas" w:cs="Courier New"/>
                <w:color w:val="333333"/>
                <w:sz w:val="20"/>
                <w:szCs w:val="20"/>
              </w:rPr>
              <w:t xml:space="preserve"># </w:t>
            </w:r>
            <w:proofErr w:type="spellStart"/>
            <w:r w:rsidRPr="00583343">
              <w:rPr>
                <w:rFonts w:ascii="Consolas" w:eastAsia="Times New Roman" w:hAnsi="Consolas" w:cs="Courier New"/>
                <w:color w:val="333333"/>
                <w:sz w:val="16"/>
                <w:szCs w:val="20"/>
              </w:rPr>
              <w:t>git</w:t>
            </w:r>
            <w:proofErr w:type="spellEnd"/>
            <w:r w:rsidRPr="00583343">
              <w:rPr>
                <w:rFonts w:ascii="Consolas" w:eastAsia="Times New Roman" w:hAnsi="Consolas" w:cs="Courier New"/>
                <w:color w:val="333333"/>
                <w:sz w:val="16"/>
                <w:szCs w:val="20"/>
              </w:rPr>
              <w:t xml:space="preserve"> clone </w:t>
            </w:r>
            <w:hyperlink r:id="rId12" w:history="1">
              <w:r w:rsidR="005539C3" w:rsidRPr="00BA5B18">
                <w:rPr>
                  <w:rStyle w:val="Hyperlink"/>
                  <w:rFonts w:ascii="Consolas" w:eastAsia="Times New Roman" w:hAnsi="Consolas" w:cs="Courier New"/>
                  <w:sz w:val="16"/>
                  <w:szCs w:val="20"/>
                </w:rPr>
                <w:t>https:</w:t>
              </w:r>
              <w:r w:rsidR="005539C3" w:rsidRPr="00BA5B18">
                <w:rPr>
                  <w:rStyle w:val="Hyperlink"/>
                  <w:sz w:val="18"/>
                </w:rPr>
                <w:t>//</w:t>
              </w:r>
              <w:r w:rsidR="005539C3" w:rsidRPr="00BA5B18">
                <w:rPr>
                  <w:rStyle w:val="Hyperlink"/>
                  <w:rFonts w:ascii="Consolas" w:eastAsia="Times New Roman" w:hAnsi="Consolas" w:cs="Courier New"/>
                  <w:sz w:val="16"/>
                  <w:szCs w:val="20"/>
                </w:rPr>
                <w:t>qtanNwEmqthexzj8jgsEDt2urx6dFI44v5Q5@github.com/thomaskitaba/alx-system_engineering-devops.git</w:t>
              </w:r>
            </w:hyperlink>
          </w:p>
          <w:p w14:paraId="1D07B965" w14:textId="73B71E49" w:rsidR="005539C3" w:rsidRDefault="005539C3"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16"/>
                <w:szCs w:val="20"/>
              </w:rPr>
            </w:pPr>
            <w:proofErr w:type="spellStart"/>
            <w:r w:rsidRPr="00583343">
              <w:rPr>
                <w:rFonts w:ascii="Consolas" w:eastAsia="Times New Roman" w:hAnsi="Consolas" w:cs="Courier New"/>
                <w:color w:val="333333"/>
                <w:sz w:val="16"/>
                <w:szCs w:val="20"/>
              </w:rPr>
              <w:t>git</w:t>
            </w:r>
            <w:proofErr w:type="spellEnd"/>
            <w:r w:rsidRPr="00583343">
              <w:rPr>
                <w:rFonts w:ascii="Consolas" w:eastAsia="Times New Roman" w:hAnsi="Consolas" w:cs="Courier New"/>
                <w:color w:val="333333"/>
                <w:sz w:val="16"/>
                <w:szCs w:val="20"/>
              </w:rPr>
              <w:t xml:space="preserve"> clone </w:t>
            </w:r>
            <w:r w:rsidRPr="005539C3">
              <w:rPr>
                <w:rFonts w:ascii="Consolas" w:eastAsia="Times New Roman" w:hAnsi="Consolas" w:cs="Courier New"/>
                <w:color w:val="333333"/>
                <w:sz w:val="16"/>
                <w:szCs w:val="20"/>
              </w:rPr>
              <w:t>https:</w:t>
            </w:r>
            <w:r w:rsidRPr="005539C3">
              <w:rPr>
                <w:color w:val="333333"/>
                <w:sz w:val="18"/>
              </w:rPr>
              <w:t>//</w:t>
            </w:r>
            <w:r w:rsidRPr="005539C3">
              <w:rPr>
                <w:rFonts w:ascii="Consolas" w:eastAsia="Times New Roman" w:hAnsi="Consolas" w:cs="Courier New"/>
                <w:color w:val="333333"/>
                <w:sz w:val="16"/>
                <w:szCs w:val="20"/>
              </w:rPr>
              <w:t>qtanNwEmqthexzj8jgsEDt2urx6dFI44v5Q5@github.com/thomaskitaba/</w:t>
            </w:r>
            <w:r w:rsidRPr="00B202FD">
              <w:rPr>
                <w:sz w:val="16"/>
                <w:szCs w:val="16"/>
              </w:rPr>
              <w:t xml:space="preserve"> </w:t>
            </w:r>
            <w:proofErr w:type="spellStart"/>
            <w:r w:rsidRPr="00B202FD">
              <w:rPr>
                <w:rStyle w:val="Hyperlink"/>
                <w:sz w:val="16"/>
                <w:szCs w:val="16"/>
                <w:u w:val="none"/>
              </w:rPr>
              <w:t>alx-low_level_programming.git</w:t>
            </w:r>
            <w:proofErr w:type="spellEnd"/>
          </w:p>
          <w:p w14:paraId="5E7E060D" w14:textId="77777777" w:rsidR="005539C3" w:rsidRPr="00583343" w:rsidRDefault="005539C3" w:rsidP="0058334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p>
          <w:p w14:paraId="6C1AD20A" w14:textId="4A72334C" w:rsidR="00583343" w:rsidRPr="00A072BB" w:rsidRDefault="00583343" w:rsidP="00CB18D3">
            <w:pPr>
              <w:pStyle w:val="ListParagraph"/>
              <w:ind w:left="0"/>
              <w:jc w:val="both"/>
              <w:rPr>
                <w:b/>
                <w:color w:val="000000" w:themeColor="text1"/>
                <w:sz w:val="18"/>
                <w:szCs w:val="16"/>
              </w:rPr>
            </w:pPr>
          </w:p>
        </w:tc>
      </w:tr>
      <w:tr w:rsidR="00A072BB" w:rsidRPr="00A072BB" w14:paraId="563A29E2" w14:textId="77777777" w:rsidTr="00B73947">
        <w:tc>
          <w:tcPr>
            <w:tcW w:w="0" w:type="auto"/>
          </w:tcPr>
          <w:p w14:paraId="6E7B957E"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1622F1D2" w14:textId="77777777" w:rsidR="001A6FBD" w:rsidRPr="00A072BB" w:rsidRDefault="001A6FBD" w:rsidP="00CB18D3">
            <w:pPr>
              <w:pStyle w:val="ListParagraph"/>
              <w:ind w:left="0"/>
              <w:jc w:val="both"/>
              <w:rPr>
                <w:b/>
                <w:color w:val="000000" w:themeColor="text1"/>
                <w:sz w:val="26"/>
                <w:szCs w:val="16"/>
              </w:rPr>
            </w:pPr>
            <w:r w:rsidRPr="00A072BB">
              <w:rPr>
                <w:b/>
                <w:color w:val="000000" w:themeColor="text1"/>
                <w:sz w:val="26"/>
                <w:szCs w:val="16"/>
              </w:rPr>
              <w:t>MAKE LOCAL FOLDER A REPOSITORY</w:t>
            </w:r>
          </w:p>
          <w:p w14:paraId="55A3C042" w14:textId="77777777" w:rsidR="001A6FBD" w:rsidRPr="00A072BB" w:rsidRDefault="001A6FBD" w:rsidP="00CB18D3">
            <w:pPr>
              <w:pStyle w:val="ListParagraph"/>
              <w:ind w:left="0"/>
              <w:jc w:val="both"/>
              <w:rPr>
                <w:b/>
                <w:color w:val="000000" w:themeColor="text1"/>
                <w:sz w:val="16"/>
                <w:szCs w:val="16"/>
              </w:rPr>
            </w:pPr>
          </w:p>
          <w:p w14:paraId="06137BF2" w14:textId="77777777" w:rsidR="001A6FBD" w:rsidRPr="00A072BB" w:rsidRDefault="001A6FBD" w:rsidP="00CB18D3">
            <w:pPr>
              <w:pStyle w:val="ListParagraph"/>
              <w:ind w:left="0"/>
              <w:jc w:val="both"/>
              <w:rPr>
                <w:color w:val="000000" w:themeColor="text1"/>
                <w:sz w:val="16"/>
                <w:szCs w:val="16"/>
              </w:rPr>
            </w:pPr>
            <w:r w:rsidRPr="00A072BB">
              <w:rPr>
                <w:b/>
                <w:color w:val="000000" w:themeColor="text1"/>
                <w:sz w:val="16"/>
                <w:szCs w:val="16"/>
              </w:rPr>
              <w:t>=  make folder on your computer a repository and push it to remote server</w:t>
            </w:r>
          </w:p>
          <w:p w14:paraId="3486AFD5" w14:textId="77777777" w:rsidR="001A6FBD" w:rsidRPr="00A072BB" w:rsidRDefault="001A6FBD" w:rsidP="00CB18D3">
            <w:pPr>
              <w:pStyle w:val="ListParagraph"/>
              <w:ind w:left="0"/>
              <w:jc w:val="both"/>
              <w:rPr>
                <w:color w:val="000000" w:themeColor="text1"/>
                <w:sz w:val="16"/>
                <w:szCs w:val="16"/>
              </w:rPr>
            </w:pPr>
            <w:r w:rsidRPr="00A072BB">
              <w:rPr>
                <w:b/>
                <w:color w:val="000000" w:themeColor="text1"/>
                <w:sz w:val="16"/>
                <w:szCs w:val="16"/>
              </w:rPr>
              <w:t>1</w:t>
            </w:r>
            <w:r w:rsidRPr="00A072BB">
              <w:rPr>
                <w:color w:val="000000" w:themeColor="text1"/>
                <w:sz w:val="16"/>
                <w:szCs w:val="16"/>
                <w:vertAlign w:val="superscript"/>
              </w:rPr>
              <w:t>st</w:t>
            </w:r>
            <w:r w:rsidRPr="00A072BB">
              <w:rPr>
                <w:color w:val="000000" w:themeColor="text1"/>
                <w:sz w:val="16"/>
                <w:szCs w:val="16"/>
              </w:rPr>
              <w:t xml:space="preserve">  Add it to the staging area</w:t>
            </w:r>
          </w:p>
          <w:p w14:paraId="2E144BB5" w14:textId="77777777" w:rsidR="001A6FBD" w:rsidRPr="00A072BB" w:rsidRDefault="001A6FBD" w:rsidP="00CB18D3">
            <w:pPr>
              <w:pStyle w:val="ListParagraph"/>
              <w:ind w:left="0"/>
              <w:jc w:val="both"/>
              <w:rPr>
                <w:b/>
                <w:color w:val="000000" w:themeColor="text1"/>
                <w:sz w:val="16"/>
                <w:szCs w:val="16"/>
              </w:rPr>
            </w:pP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add filename</w:t>
            </w:r>
          </w:p>
          <w:p w14:paraId="5BA9239D" w14:textId="77777777" w:rsidR="001A6FBD" w:rsidRPr="00A072BB" w:rsidRDefault="001A6FBD" w:rsidP="00CB18D3">
            <w:pPr>
              <w:pStyle w:val="ListParagraph"/>
              <w:ind w:left="0"/>
              <w:jc w:val="both"/>
              <w:rPr>
                <w:color w:val="000000" w:themeColor="text1"/>
                <w:sz w:val="16"/>
                <w:szCs w:val="16"/>
              </w:rPr>
            </w:pPr>
            <w:r w:rsidRPr="00A072BB">
              <w:rPr>
                <w:color w:val="000000" w:themeColor="text1"/>
                <w:sz w:val="16"/>
                <w:szCs w:val="16"/>
              </w:rPr>
              <w:t>2</w:t>
            </w:r>
            <w:r w:rsidRPr="00A072BB">
              <w:rPr>
                <w:color w:val="000000" w:themeColor="text1"/>
                <w:sz w:val="16"/>
                <w:szCs w:val="16"/>
                <w:vertAlign w:val="superscript"/>
              </w:rPr>
              <w:t>nd</w:t>
            </w:r>
            <w:r w:rsidRPr="00A072BB">
              <w:rPr>
                <w:color w:val="000000" w:themeColor="text1"/>
                <w:sz w:val="16"/>
                <w:szCs w:val="16"/>
              </w:rPr>
              <w:t xml:space="preserve"> commit the change</w:t>
            </w:r>
          </w:p>
          <w:p w14:paraId="02C8151B" w14:textId="77777777" w:rsidR="001A6FBD" w:rsidRPr="00A072BB" w:rsidRDefault="001A6FBD" w:rsidP="00CB18D3">
            <w:pPr>
              <w:pStyle w:val="ListParagraph"/>
              <w:ind w:left="0"/>
              <w:jc w:val="both"/>
              <w:rPr>
                <w:b/>
                <w:color w:val="000000" w:themeColor="text1"/>
                <w:sz w:val="16"/>
                <w:szCs w:val="16"/>
              </w:rPr>
            </w:pP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commit –m “ message description”</w:t>
            </w:r>
          </w:p>
          <w:p w14:paraId="50DE62D5" w14:textId="77777777" w:rsidR="00700A91" w:rsidRPr="00A072BB" w:rsidRDefault="00700A91" w:rsidP="00CB18D3">
            <w:pPr>
              <w:pStyle w:val="ListParagraph"/>
              <w:ind w:left="0"/>
              <w:jc w:val="both"/>
              <w:rPr>
                <w:b/>
                <w:color w:val="000000" w:themeColor="text1"/>
                <w:sz w:val="16"/>
                <w:szCs w:val="16"/>
              </w:rPr>
            </w:pPr>
          </w:p>
          <w:p w14:paraId="7E825DCB" w14:textId="77777777" w:rsidR="00700A91" w:rsidRPr="00A072BB" w:rsidRDefault="00700A91" w:rsidP="00CB18D3">
            <w:pPr>
              <w:pStyle w:val="ListParagraph"/>
              <w:ind w:left="0"/>
              <w:jc w:val="both"/>
              <w:rPr>
                <w:color w:val="000000" w:themeColor="text1"/>
                <w:sz w:val="16"/>
                <w:szCs w:val="16"/>
              </w:rPr>
            </w:pPr>
            <w:r w:rsidRPr="00A072BB">
              <w:rPr>
                <w:color w:val="000000" w:themeColor="text1"/>
                <w:sz w:val="16"/>
                <w:szCs w:val="16"/>
              </w:rPr>
              <w:t xml:space="preserve">or we can </w:t>
            </w:r>
            <w:r w:rsidRPr="00A072BB">
              <w:rPr>
                <w:b/>
                <w:color w:val="000000" w:themeColor="text1"/>
                <w:sz w:val="16"/>
                <w:szCs w:val="16"/>
              </w:rPr>
              <w:t xml:space="preserve">ADD </w:t>
            </w:r>
            <w:r w:rsidRPr="00A072BB">
              <w:rPr>
                <w:color w:val="000000" w:themeColor="text1"/>
                <w:sz w:val="16"/>
                <w:szCs w:val="16"/>
              </w:rPr>
              <w:t xml:space="preserve">and </w:t>
            </w:r>
            <w:r w:rsidRPr="00A072BB">
              <w:rPr>
                <w:b/>
                <w:color w:val="000000" w:themeColor="text1"/>
                <w:sz w:val="16"/>
                <w:szCs w:val="16"/>
              </w:rPr>
              <w:t xml:space="preserve">COMMIT </w:t>
            </w:r>
            <w:r w:rsidRPr="00A072BB">
              <w:rPr>
                <w:color w:val="000000" w:themeColor="text1"/>
                <w:sz w:val="16"/>
                <w:szCs w:val="16"/>
              </w:rPr>
              <w:t>at the same time using the command</w:t>
            </w:r>
          </w:p>
          <w:p w14:paraId="6A553279" w14:textId="77777777" w:rsidR="00700A91" w:rsidRPr="00A072BB" w:rsidRDefault="00700A91" w:rsidP="00CB18D3">
            <w:pPr>
              <w:pStyle w:val="ListParagraph"/>
              <w:ind w:left="0"/>
              <w:jc w:val="both"/>
              <w:rPr>
                <w:b/>
                <w:color w:val="000000" w:themeColor="text1"/>
                <w:sz w:val="24"/>
                <w:szCs w:val="16"/>
              </w:rPr>
            </w:pPr>
            <w:r w:rsidRPr="00A072BB">
              <w:rPr>
                <w:color w:val="000000" w:themeColor="text1"/>
                <w:sz w:val="16"/>
                <w:szCs w:val="16"/>
              </w:rPr>
              <w:t xml:space="preserve">           </w:t>
            </w:r>
            <w:proofErr w:type="spellStart"/>
            <w:r w:rsidRPr="00A072BB">
              <w:rPr>
                <w:b/>
                <w:color w:val="000000" w:themeColor="text1"/>
                <w:sz w:val="24"/>
                <w:szCs w:val="16"/>
              </w:rPr>
              <w:t>git</w:t>
            </w:r>
            <w:proofErr w:type="spellEnd"/>
            <w:r w:rsidRPr="00A072BB">
              <w:rPr>
                <w:b/>
                <w:color w:val="000000" w:themeColor="text1"/>
                <w:sz w:val="24"/>
                <w:szCs w:val="16"/>
              </w:rPr>
              <w:t xml:space="preserve"> commit –am “message description”</w:t>
            </w:r>
          </w:p>
          <w:p w14:paraId="617E445D" w14:textId="77777777" w:rsidR="001A6FBD" w:rsidRPr="00A072BB" w:rsidRDefault="001A6FBD" w:rsidP="00CB18D3">
            <w:pPr>
              <w:pStyle w:val="ListParagraph"/>
              <w:ind w:left="0"/>
              <w:jc w:val="both"/>
              <w:rPr>
                <w:b/>
                <w:color w:val="000000" w:themeColor="text1"/>
                <w:sz w:val="16"/>
                <w:szCs w:val="16"/>
              </w:rPr>
            </w:pPr>
          </w:p>
          <w:p w14:paraId="4411A004" w14:textId="77777777" w:rsidR="001A6FBD" w:rsidRPr="00A072BB" w:rsidRDefault="001A6FBD" w:rsidP="00CB18D3">
            <w:pPr>
              <w:pStyle w:val="ListParagraph"/>
              <w:ind w:left="0"/>
              <w:jc w:val="both"/>
              <w:rPr>
                <w:color w:val="000000" w:themeColor="text1"/>
                <w:sz w:val="16"/>
                <w:szCs w:val="16"/>
              </w:rPr>
            </w:pPr>
            <w:r w:rsidRPr="00A072BB">
              <w:rPr>
                <w:color w:val="000000" w:themeColor="text1"/>
                <w:sz w:val="16"/>
                <w:szCs w:val="16"/>
              </w:rPr>
              <w:t xml:space="preserve">NB- </w:t>
            </w:r>
            <w:proofErr w:type="spellStart"/>
            <w:r w:rsidRPr="00A072BB">
              <w:rPr>
                <w:color w:val="000000" w:themeColor="text1"/>
                <w:sz w:val="16"/>
                <w:szCs w:val="16"/>
              </w:rPr>
              <w:t>git</w:t>
            </w:r>
            <w:proofErr w:type="spellEnd"/>
            <w:r w:rsidRPr="00A072BB">
              <w:rPr>
                <w:color w:val="000000" w:themeColor="text1"/>
                <w:sz w:val="16"/>
                <w:szCs w:val="16"/>
              </w:rPr>
              <w:t xml:space="preserve"> commit –A   ( commits and adds at the same time   we use this most of the time) </w:t>
            </w:r>
          </w:p>
          <w:p w14:paraId="7334996F" w14:textId="77777777" w:rsidR="001A6FBD" w:rsidRPr="00A072BB" w:rsidRDefault="001A6FBD" w:rsidP="00CB18D3">
            <w:pPr>
              <w:pStyle w:val="ListParagraph"/>
              <w:ind w:left="0"/>
              <w:jc w:val="both"/>
              <w:rPr>
                <w:color w:val="000000" w:themeColor="text1"/>
                <w:sz w:val="16"/>
                <w:szCs w:val="16"/>
              </w:rPr>
            </w:pPr>
            <w:r w:rsidRPr="00A072BB">
              <w:rPr>
                <w:color w:val="000000" w:themeColor="text1"/>
                <w:sz w:val="16"/>
                <w:szCs w:val="16"/>
              </w:rPr>
              <w:t>Or 1</w:t>
            </w:r>
            <w:r w:rsidRPr="00A072BB">
              <w:rPr>
                <w:color w:val="000000" w:themeColor="text1"/>
                <w:sz w:val="16"/>
                <w:szCs w:val="16"/>
                <w:vertAlign w:val="superscript"/>
              </w:rPr>
              <w:t>st</w:t>
            </w:r>
            <w:r w:rsidRPr="00A072BB">
              <w:rPr>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add –A          2nd          </w:t>
            </w:r>
            <w:proofErr w:type="spellStart"/>
            <w:r w:rsidRPr="00A072BB">
              <w:rPr>
                <w:b/>
                <w:color w:val="000000" w:themeColor="text1"/>
                <w:sz w:val="16"/>
                <w:szCs w:val="16"/>
              </w:rPr>
              <w:t>git</w:t>
            </w:r>
            <w:proofErr w:type="spellEnd"/>
            <w:r w:rsidRPr="00A072BB">
              <w:rPr>
                <w:b/>
                <w:color w:val="000000" w:themeColor="text1"/>
                <w:sz w:val="16"/>
                <w:szCs w:val="16"/>
              </w:rPr>
              <w:t xml:space="preserve"> commit –m “</w:t>
            </w:r>
            <w:proofErr w:type="spellStart"/>
            <w:r w:rsidRPr="00A072BB">
              <w:rPr>
                <w:b/>
                <w:color w:val="000000" w:themeColor="text1"/>
                <w:sz w:val="16"/>
                <w:szCs w:val="16"/>
              </w:rPr>
              <w:t>msg</w:t>
            </w:r>
            <w:proofErr w:type="spellEnd"/>
            <w:r w:rsidRPr="00A072BB">
              <w:rPr>
                <w:b/>
                <w:color w:val="000000" w:themeColor="text1"/>
                <w:sz w:val="16"/>
                <w:szCs w:val="16"/>
              </w:rPr>
              <w:t xml:space="preserve"> description”</w:t>
            </w:r>
            <w:r w:rsidRPr="00A072BB">
              <w:rPr>
                <w:color w:val="000000" w:themeColor="text1"/>
                <w:sz w:val="16"/>
                <w:szCs w:val="16"/>
              </w:rPr>
              <w:t xml:space="preserve"> without using –A  since we added all </w:t>
            </w:r>
          </w:p>
          <w:p w14:paraId="43EF2B50" w14:textId="77777777" w:rsidR="001A6FBD" w:rsidRPr="00A072BB" w:rsidRDefault="001A6FBD" w:rsidP="00CB18D3">
            <w:pPr>
              <w:pStyle w:val="ListParagraph"/>
              <w:ind w:left="0"/>
              <w:jc w:val="both"/>
              <w:rPr>
                <w:b/>
                <w:color w:val="000000" w:themeColor="text1"/>
                <w:sz w:val="16"/>
                <w:szCs w:val="16"/>
              </w:rPr>
            </w:pPr>
          </w:p>
          <w:p w14:paraId="495D7CCB" w14:textId="77777777" w:rsidR="001A6FBD" w:rsidRPr="00A072BB" w:rsidRDefault="001A6FBD" w:rsidP="00CB18D3">
            <w:pPr>
              <w:pStyle w:val="ListParagraph"/>
              <w:ind w:left="0"/>
              <w:jc w:val="both"/>
              <w:rPr>
                <w:b/>
                <w:color w:val="000000" w:themeColor="text1"/>
                <w:sz w:val="16"/>
                <w:szCs w:val="16"/>
              </w:rPr>
            </w:pPr>
            <w:r w:rsidRPr="00A072BB">
              <w:rPr>
                <w:b/>
                <w:color w:val="000000" w:themeColor="text1"/>
                <w:sz w:val="16"/>
                <w:szCs w:val="16"/>
              </w:rPr>
              <w:lastRenderedPageBreak/>
              <w:t>3</w:t>
            </w:r>
            <w:r w:rsidRPr="00A072BB">
              <w:rPr>
                <w:b/>
                <w:color w:val="000000" w:themeColor="text1"/>
                <w:sz w:val="16"/>
                <w:szCs w:val="16"/>
                <w:vertAlign w:val="superscript"/>
              </w:rPr>
              <w:t>rd</w:t>
            </w:r>
            <w:r w:rsidRPr="00A072BB">
              <w:rPr>
                <w:b/>
                <w:color w:val="000000" w:themeColor="text1"/>
                <w:sz w:val="16"/>
                <w:szCs w:val="16"/>
              </w:rPr>
              <w:t xml:space="preserve"> </w:t>
            </w:r>
            <w:r w:rsidRPr="00A072BB">
              <w:rPr>
                <w:color w:val="000000" w:themeColor="text1"/>
                <w:sz w:val="16"/>
                <w:szCs w:val="16"/>
              </w:rPr>
              <w:t xml:space="preserve"> go to </w:t>
            </w:r>
            <w:proofErr w:type="spellStart"/>
            <w:r w:rsidRPr="00A072BB">
              <w:rPr>
                <w:color w:val="000000" w:themeColor="text1"/>
                <w:sz w:val="16"/>
                <w:szCs w:val="16"/>
              </w:rPr>
              <w:t>github</w:t>
            </w:r>
            <w:proofErr w:type="spellEnd"/>
            <w:r w:rsidRPr="00A072BB">
              <w:rPr>
                <w:color w:val="000000" w:themeColor="text1"/>
                <w:sz w:val="16"/>
                <w:szCs w:val="16"/>
              </w:rPr>
              <w:t xml:space="preserve"> and make new </w:t>
            </w:r>
            <w:r w:rsidRPr="00A072BB">
              <w:rPr>
                <w:b/>
                <w:color w:val="000000" w:themeColor="text1"/>
                <w:sz w:val="16"/>
                <w:szCs w:val="16"/>
              </w:rPr>
              <w:t>repository  ( don’t initialize it with readme.txt)</w:t>
            </w:r>
          </w:p>
          <w:p w14:paraId="228964B2" w14:textId="77777777" w:rsidR="001A6FBD" w:rsidRPr="00A072BB" w:rsidRDefault="001A6FBD" w:rsidP="00CB18D3">
            <w:pPr>
              <w:pStyle w:val="ListParagraph"/>
              <w:ind w:left="0"/>
              <w:jc w:val="both"/>
              <w:rPr>
                <w:color w:val="000000" w:themeColor="text1"/>
                <w:sz w:val="16"/>
                <w:szCs w:val="16"/>
              </w:rPr>
            </w:pPr>
            <w:r w:rsidRPr="00A072BB">
              <w:rPr>
                <w:b/>
                <w:color w:val="000000" w:themeColor="text1"/>
                <w:sz w:val="16"/>
                <w:szCs w:val="16"/>
              </w:rPr>
              <w:t xml:space="preserve">Copy the link of the repository </w:t>
            </w:r>
            <w:r w:rsidRPr="00A072BB">
              <w:rPr>
                <w:color w:val="000000" w:themeColor="text1"/>
                <w:sz w:val="16"/>
                <w:szCs w:val="16"/>
              </w:rPr>
              <w:t xml:space="preserve"> and associate the local repository with that address</w:t>
            </w:r>
          </w:p>
          <w:p w14:paraId="0BE8B830" w14:textId="77777777" w:rsidR="001A6FBD" w:rsidRPr="00A072BB" w:rsidRDefault="001A6FBD" w:rsidP="00CB18D3">
            <w:pPr>
              <w:pStyle w:val="ListParagraph"/>
              <w:jc w:val="both"/>
              <w:rPr>
                <w:color w:val="000000" w:themeColor="text1"/>
                <w:sz w:val="16"/>
                <w:szCs w:val="16"/>
              </w:rPr>
            </w:pPr>
            <w:r w:rsidRPr="00A072BB">
              <w:rPr>
                <w:color w:val="000000" w:themeColor="text1"/>
                <w:sz w:val="16"/>
                <w:szCs w:val="16"/>
              </w:rPr>
              <w:t xml:space="preserve">              </w:t>
            </w: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remote add origin</w:t>
            </w:r>
            <w:r w:rsidRPr="00A072BB">
              <w:rPr>
                <w:color w:val="000000" w:themeColor="text1"/>
                <w:sz w:val="16"/>
                <w:szCs w:val="16"/>
              </w:rPr>
              <w:t xml:space="preserve"> </w:t>
            </w:r>
            <w:hyperlink r:id="rId13" w:history="1">
              <w:r w:rsidRPr="00A072BB">
                <w:rPr>
                  <w:rStyle w:val="Hyperlink"/>
                  <w:color w:val="000000" w:themeColor="text1"/>
                  <w:sz w:val="16"/>
                  <w:szCs w:val="16"/>
                </w:rPr>
                <w:t>https://github.com/thomaskitaba/desktop-test.git</w:t>
              </w:r>
            </w:hyperlink>
          </w:p>
          <w:p w14:paraId="79EED3C3" w14:textId="77777777" w:rsidR="001A6FBD" w:rsidRPr="00A072BB" w:rsidRDefault="001A6FBD" w:rsidP="00CB18D3">
            <w:pPr>
              <w:jc w:val="both"/>
              <w:rPr>
                <w:color w:val="000000" w:themeColor="text1"/>
                <w:sz w:val="16"/>
                <w:szCs w:val="16"/>
              </w:rPr>
            </w:pPr>
            <w:r w:rsidRPr="00A072BB">
              <w:rPr>
                <w:b/>
                <w:color w:val="000000" w:themeColor="text1"/>
                <w:sz w:val="16"/>
                <w:szCs w:val="16"/>
              </w:rPr>
              <w:t>4</w:t>
            </w:r>
            <w:r w:rsidRPr="00A072BB">
              <w:rPr>
                <w:b/>
                <w:color w:val="000000" w:themeColor="text1"/>
                <w:sz w:val="16"/>
                <w:szCs w:val="16"/>
                <w:vertAlign w:val="superscript"/>
              </w:rPr>
              <w:t>th</w:t>
            </w:r>
            <w:r w:rsidRPr="00A072BB">
              <w:rPr>
                <w:b/>
                <w:color w:val="000000" w:themeColor="text1"/>
                <w:sz w:val="16"/>
                <w:szCs w:val="16"/>
              </w:rPr>
              <w:t xml:space="preserve"> </w:t>
            </w:r>
            <w:r w:rsidRPr="00A072BB">
              <w:rPr>
                <w:color w:val="000000" w:themeColor="text1"/>
                <w:sz w:val="16"/>
                <w:szCs w:val="16"/>
              </w:rPr>
              <w:t xml:space="preserve">push it to </w:t>
            </w:r>
            <w:proofErr w:type="spellStart"/>
            <w:r w:rsidRPr="00A072BB">
              <w:rPr>
                <w:color w:val="000000" w:themeColor="text1"/>
                <w:sz w:val="16"/>
                <w:szCs w:val="16"/>
              </w:rPr>
              <w:t>github</w:t>
            </w:r>
            <w:proofErr w:type="spellEnd"/>
            <w:r w:rsidRPr="00A072BB">
              <w:rPr>
                <w:color w:val="000000" w:themeColor="text1"/>
                <w:sz w:val="16"/>
                <w:szCs w:val="16"/>
              </w:rPr>
              <w:t xml:space="preserve"> </w:t>
            </w:r>
          </w:p>
          <w:p w14:paraId="5A3EE73C" w14:textId="6461CA6D" w:rsidR="001A6FBD" w:rsidRDefault="001A6FBD" w:rsidP="00CB18D3">
            <w:pPr>
              <w:jc w:val="both"/>
              <w:rPr>
                <w:b/>
                <w:color w:val="000000" w:themeColor="text1"/>
                <w:sz w:val="16"/>
                <w:szCs w:val="16"/>
              </w:rPr>
            </w:pPr>
            <w:r w:rsidRPr="00A072BB">
              <w:rPr>
                <w:b/>
                <w:color w:val="000000" w:themeColor="text1"/>
                <w:sz w:val="16"/>
                <w:szCs w:val="16"/>
              </w:rPr>
              <w:t xml:space="preserve">          </w:t>
            </w:r>
            <w:proofErr w:type="spellStart"/>
            <w:r w:rsidRPr="00A072BB">
              <w:rPr>
                <w:b/>
                <w:color w:val="000000" w:themeColor="text1"/>
                <w:sz w:val="16"/>
                <w:szCs w:val="16"/>
              </w:rPr>
              <w:t>Git</w:t>
            </w:r>
            <w:proofErr w:type="spellEnd"/>
            <w:r w:rsidRPr="00A072BB">
              <w:rPr>
                <w:b/>
                <w:color w:val="000000" w:themeColor="text1"/>
                <w:sz w:val="16"/>
                <w:szCs w:val="16"/>
              </w:rPr>
              <w:t xml:space="preserve"> push </w:t>
            </w:r>
            <w:proofErr w:type="spellStart"/>
            <w:r w:rsidRPr="00A072BB">
              <w:rPr>
                <w:b/>
                <w:color w:val="000000" w:themeColor="text1"/>
                <w:sz w:val="16"/>
                <w:szCs w:val="16"/>
              </w:rPr>
              <w:t>orign</w:t>
            </w:r>
            <w:proofErr w:type="spellEnd"/>
            <w:r w:rsidRPr="00A072BB">
              <w:rPr>
                <w:b/>
                <w:color w:val="000000" w:themeColor="text1"/>
                <w:sz w:val="16"/>
                <w:szCs w:val="16"/>
              </w:rPr>
              <w:t xml:space="preserve"> master</w:t>
            </w:r>
          </w:p>
          <w:p w14:paraId="33C31434" w14:textId="4DA26F3A" w:rsidR="00B3797C" w:rsidRDefault="00B3797C" w:rsidP="00CB18D3">
            <w:pPr>
              <w:jc w:val="both"/>
              <w:rPr>
                <w:b/>
                <w:color w:val="000000" w:themeColor="text1"/>
                <w:sz w:val="16"/>
                <w:szCs w:val="16"/>
              </w:rPr>
            </w:pPr>
          </w:p>
          <w:p w14:paraId="27150C25" w14:textId="1A36986C" w:rsidR="00B3797C" w:rsidRDefault="00B3797C" w:rsidP="00CB18D3">
            <w:pPr>
              <w:jc w:val="both"/>
              <w:rPr>
                <w:b/>
                <w:color w:val="000000" w:themeColor="text1"/>
                <w:sz w:val="16"/>
                <w:szCs w:val="16"/>
              </w:rPr>
            </w:pPr>
            <w:r>
              <w:rPr>
                <w:b/>
                <w:color w:val="000000" w:themeColor="text1"/>
                <w:sz w:val="16"/>
                <w:szCs w:val="16"/>
              </w:rPr>
              <w:t>CORRECTIN</w:t>
            </w:r>
            <w:r w:rsidR="00140B36">
              <w:rPr>
                <w:b/>
                <w:color w:val="000000" w:themeColor="text1"/>
                <w:sz w:val="16"/>
                <w:szCs w:val="16"/>
              </w:rPr>
              <w:t>G</w:t>
            </w:r>
            <w:r>
              <w:rPr>
                <w:b/>
                <w:color w:val="000000" w:themeColor="text1"/>
                <w:sz w:val="16"/>
                <w:szCs w:val="16"/>
              </w:rPr>
              <w:t xml:space="preserve"> ERRORS</w:t>
            </w:r>
          </w:p>
          <w:p w14:paraId="56467F16" w14:textId="69865D82" w:rsidR="00B3797C" w:rsidRDefault="00B3797C" w:rsidP="00CB18D3">
            <w:pPr>
              <w:jc w:val="both"/>
              <w:rPr>
                <w:b/>
                <w:color w:val="000000" w:themeColor="text1"/>
                <w:sz w:val="16"/>
                <w:szCs w:val="16"/>
              </w:rPr>
            </w:pPr>
          </w:p>
          <w:p w14:paraId="12BE2050" w14:textId="341836B3" w:rsidR="00B3797C" w:rsidRPr="00B3797C" w:rsidRDefault="00B3797C" w:rsidP="00B3797C">
            <w:pPr>
              <w:jc w:val="both"/>
              <w:rPr>
                <w:b/>
                <w:color w:val="000000" w:themeColor="text1"/>
                <w:sz w:val="16"/>
                <w:szCs w:val="16"/>
              </w:rPr>
            </w:pPr>
            <w:r>
              <w:rPr>
                <w:b/>
                <w:color w:val="000000" w:themeColor="text1"/>
                <w:sz w:val="16"/>
                <w:szCs w:val="16"/>
              </w:rPr>
              <w:t xml:space="preserve">1 - </w:t>
            </w:r>
            <w:r w:rsidRPr="00B3797C">
              <w:rPr>
                <w:b/>
                <w:color w:val="000000" w:themeColor="text1"/>
                <w:sz w:val="16"/>
                <w:szCs w:val="16"/>
              </w:rPr>
              <w:t>Navigate to the repository.</w:t>
            </w:r>
          </w:p>
          <w:p w14:paraId="49AC89A4" w14:textId="76B26CD6" w:rsidR="00B3797C" w:rsidRPr="00B3797C" w:rsidRDefault="00B3797C" w:rsidP="00B3797C">
            <w:pPr>
              <w:jc w:val="both"/>
              <w:rPr>
                <w:b/>
                <w:color w:val="000000" w:themeColor="text1"/>
                <w:sz w:val="16"/>
                <w:szCs w:val="16"/>
              </w:rPr>
            </w:pPr>
            <w:r>
              <w:rPr>
                <w:b/>
                <w:color w:val="000000" w:themeColor="text1"/>
                <w:sz w:val="16"/>
                <w:szCs w:val="16"/>
              </w:rPr>
              <w:t xml:space="preserve">2 </w:t>
            </w:r>
            <w:r w:rsidRPr="00B3797C">
              <w:rPr>
                <w:b/>
                <w:color w:val="000000" w:themeColor="text1"/>
                <w:sz w:val="16"/>
                <w:szCs w:val="16"/>
              </w:rPr>
              <w:t>Amend the message of the latest pushed commit:</w:t>
            </w:r>
            <w:r>
              <w:rPr>
                <w:b/>
                <w:color w:val="000000" w:themeColor="text1"/>
                <w:sz w:val="16"/>
                <w:szCs w:val="16"/>
              </w:rPr>
              <w:t xml:space="preserve"> </w:t>
            </w:r>
            <w:proofErr w:type="spellStart"/>
            <w:r w:rsidRPr="00B3797C">
              <w:rPr>
                <w:b/>
                <w:color w:val="000000" w:themeColor="text1"/>
                <w:sz w:val="16"/>
                <w:szCs w:val="16"/>
              </w:rPr>
              <w:t>git</w:t>
            </w:r>
            <w:proofErr w:type="spellEnd"/>
            <w:r w:rsidRPr="00B3797C">
              <w:rPr>
                <w:b/>
                <w:color w:val="000000" w:themeColor="text1"/>
                <w:sz w:val="16"/>
                <w:szCs w:val="16"/>
              </w:rPr>
              <w:t xml:space="preserve"> commit -</w:t>
            </w:r>
            <w:r>
              <w:rPr>
                <w:b/>
                <w:color w:val="000000" w:themeColor="text1"/>
                <w:sz w:val="16"/>
                <w:szCs w:val="16"/>
              </w:rPr>
              <w:t>-amend -m "New commit message."</w:t>
            </w:r>
          </w:p>
          <w:p w14:paraId="502FF05F" w14:textId="33FEB946" w:rsidR="00B3797C" w:rsidRDefault="00B3797C" w:rsidP="00B3797C">
            <w:pPr>
              <w:jc w:val="both"/>
              <w:rPr>
                <w:b/>
                <w:color w:val="000000" w:themeColor="text1"/>
                <w:sz w:val="16"/>
                <w:szCs w:val="16"/>
              </w:rPr>
            </w:pPr>
            <w:r>
              <w:rPr>
                <w:b/>
                <w:color w:val="000000" w:themeColor="text1"/>
                <w:sz w:val="16"/>
                <w:szCs w:val="16"/>
              </w:rPr>
              <w:t xml:space="preserve">3- </w:t>
            </w:r>
            <w:r w:rsidRPr="00B3797C">
              <w:rPr>
                <w:b/>
                <w:color w:val="000000" w:themeColor="text1"/>
                <w:sz w:val="16"/>
                <w:szCs w:val="16"/>
              </w:rPr>
              <w:t>Force push to update the history of the remote repository:</w:t>
            </w:r>
            <w:r>
              <w:rPr>
                <w:b/>
                <w:color w:val="000000" w:themeColor="text1"/>
                <w:sz w:val="16"/>
                <w:szCs w:val="16"/>
              </w:rPr>
              <w:t xml:space="preserve"> </w:t>
            </w:r>
            <w:proofErr w:type="spellStart"/>
            <w:r w:rsidRPr="00B3797C">
              <w:rPr>
                <w:b/>
                <w:color w:val="000000" w:themeColor="text1"/>
                <w:sz w:val="16"/>
                <w:szCs w:val="16"/>
              </w:rPr>
              <w:t>git</w:t>
            </w:r>
            <w:proofErr w:type="spellEnd"/>
            <w:r w:rsidRPr="00B3797C">
              <w:rPr>
                <w:b/>
                <w:color w:val="000000" w:themeColor="text1"/>
                <w:sz w:val="16"/>
                <w:szCs w:val="16"/>
              </w:rPr>
              <w:t xml:space="preserve"> push --force &lt;</w:t>
            </w:r>
            <w:proofErr w:type="spellStart"/>
            <w:r w:rsidRPr="00B3797C">
              <w:rPr>
                <w:b/>
                <w:color w:val="000000" w:themeColor="text1"/>
                <w:sz w:val="16"/>
                <w:szCs w:val="16"/>
              </w:rPr>
              <w:t>remoteName</w:t>
            </w:r>
            <w:proofErr w:type="spellEnd"/>
            <w:r w:rsidRPr="00B3797C">
              <w:rPr>
                <w:b/>
                <w:color w:val="000000" w:themeColor="text1"/>
                <w:sz w:val="16"/>
                <w:szCs w:val="16"/>
              </w:rPr>
              <w:t>&gt; &lt;</w:t>
            </w:r>
            <w:proofErr w:type="spellStart"/>
            <w:r w:rsidRPr="00B3797C">
              <w:rPr>
                <w:b/>
                <w:color w:val="000000" w:themeColor="text1"/>
                <w:sz w:val="16"/>
                <w:szCs w:val="16"/>
              </w:rPr>
              <w:t>branchName</w:t>
            </w:r>
            <w:proofErr w:type="spellEnd"/>
            <w:r w:rsidRPr="00B3797C">
              <w:rPr>
                <w:b/>
                <w:color w:val="000000" w:themeColor="text1"/>
                <w:sz w:val="16"/>
                <w:szCs w:val="16"/>
              </w:rPr>
              <w:t xml:space="preserve">&gt; </w:t>
            </w:r>
          </w:p>
          <w:p w14:paraId="54417137" w14:textId="6DA11E39" w:rsidR="00B3797C" w:rsidRDefault="00B3797C" w:rsidP="00CB18D3">
            <w:pPr>
              <w:jc w:val="both"/>
              <w:rPr>
                <w:b/>
                <w:color w:val="000000" w:themeColor="text1"/>
                <w:sz w:val="16"/>
                <w:szCs w:val="16"/>
              </w:rPr>
            </w:pPr>
          </w:p>
          <w:p w14:paraId="59116957" w14:textId="77777777" w:rsidR="00B3797C" w:rsidRPr="00A072BB" w:rsidRDefault="00B3797C" w:rsidP="00CB18D3">
            <w:pPr>
              <w:jc w:val="both"/>
              <w:rPr>
                <w:b/>
                <w:color w:val="000000" w:themeColor="text1"/>
                <w:sz w:val="16"/>
                <w:szCs w:val="16"/>
              </w:rPr>
            </w:pPr>
          </w:p>
          <w:p w14:paraId="3A39CB54" w14:textId="77777777" w:rsidR="006942C2" w:rsidRPr="00A072BB" w:rsidRDefault="006942C2" w:rsidP="00CB18D3">
            <w:pPr>
              <w:pStyle w:val="ListParagraph"/>
              <w:ind w:left="0"/>
              <w:jc w:val="both"/>
              <w:rPr>
                <w:color w:val="000000" w:themeColor="text1"/>
                <w:sz w:val="16"/>
                <w:szCs w:val="16"/>
              </w:rPr>
            </w:pPr>
          </w:p>
        </w:tc>
      </w:tr>
      <w:tr w:rsidR="00A072BB" w:rsidRPr="00A072BB" w14:paraId="558D6193" w14:textId="77777777" w:rsidTr="00B73947">
        <w:tc>
          <w:tcPr>
            <w:tcW w:w="0" w:type="auto"/>
          </w:tcPr>
          <w:p w14:paraId="1065B12D"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284AB84E" w14:textId="77777777" w:rsidR="006942C2" w:rsidRPr="00A072BB" w:rsidRDefault="00677E0F" w:rsidP="00CB18D3">
            <w:pPr>
              <w:pStyle w:val="ListParagraph"/>
              <w:ind w:left="0"/>
              <w:jc w:val="both"/>
              <w:rPr>
                <w:b/>
                <w:color w:val="000000" w:themeColor="text1"/>
                <w:sz w:val="16"/>
                <w:szCs w:val="16"/>
              </w:rPr>
            </w:pPr>
            <w:r w:rsidRPr="00A072BB">
              <w:rPr>
                <w:b/>
                <w:color w:val="000000" w:themeColor="text1"/>
                <w:sz w:val="28"/>
                <w:szCs w:val="16"/>
              </w:rPr>
              <w:t>BRANCHING</w:t>
            </w:r>
          </w:p>
        </w:tc>
      </w:tr>
      <w:tr w:rsidR="00CA0EBB" w:rsidRPr="00A072BB" w14:paraId="72D7B6B6" w14:textId="707715D9" w:rsidTr="00CA0EBB">
        <w:tc>
          <w:tcPr>
            <w:tcW w:w="0" w:type="auto"/>
          </w:tcPr>
          <w:p w14:paraId="2BE52B0E" w14:textId="77777777" w:rsidR="00CA0EBB" w:rsidRPr="00A072BB" w:rsidRDefault="00CA0EBB" w:rsidP="00CB18D3">
            <w:pPr>
              <w:pStyle w:val="ListParagraph"/>
              <w:ind w:left="0"/>
              <w:jc w:val="both"/>
              <w:rPr>
                <w:color w:val="000000" w:themeColor="text1"/>
                <w:sz w:val="16"/>
                <w:szCs w:val="16"/>
              </w:rPr>
            </w:pPr>
          </w:p>
        </w:tc>
        <w:tc>
          <w:tcPr>
            <w:tcW w:w="5658" w:type="dxa"/>
            <w:gridSpan w:val="2"/>
          </w:tcPr>
          <w:p w14:paraId="11B18C15" w14:textId="77777777" w:rsidR="00CA0EBB" w:rsidRPr="00A072BB" w:rsidRDefault="00CA0EBB" w:rsidP="00F51435">
            <w:pPr>
              <w:pStyle w:val="ListParagraph"/>
              <w:numPr>
                <w:ilvl w:val="0"/>
                <w:numId w:val="2"/>
              </w:numPr>
              <w:ind w:left="382"/>
              <w:jc w:val="both"/>
              <w:rPr>
                <w:color w:val="000000" w:themeColor="text1"/>
                <w:sz w:val="16"/>
                <w:szCs w:val="16"/>
              </w:rPr>
            </w:pPr>
            <w:r w:rsidRPr="00A072BB">
              <w:rPr>
                <w:color w:val="000000" w:themeColor="text1"/>
                <w:sz w:val="16"/>
                <w:szCs w:val="16"/>
              </w:rPr>
              <w:t xml:space="preserve">To create new branch       </w:t>
            </w:r>
            <w:proofErr w:type="spellStart"/>
            <w:r w:rsidRPr="00A072BB">
              <w:rPr>
                <w:b/>
                <w:color w:val="000000" w:themeColor="text1"/>
                <w:sz w:val="18"/>
                <w:szCs w:val="16"/>
              </w:rPr>
              <w:t>git</w:t>
            </w:r>
            <w:proofErr w:type="spellEnd"/>
            <w:r w:rsidRPr="00A072BB">
              <w:rPr>
                <w:b/>
                <w:color w:val="000000" w:themeColor="text1"/>
                <w:sz w:val="18"/>
                <w:szCs w:val="16"/>
              </w:rPr>
              <w:t xml:space="preserve"> checkout –b branch-name</w:t>
            </w:r>
          </w:p>
          <w:p w14:paraId="6357CCDB" w14:textId="77777777" w:rsidR="00CA0EBB" w:rsidRPr="00A072BB" w:rsidRDefault="00CA0EBB" w:rsidP="00F51435">
            <w:pPr>
              <w:pStyle w:val="ListParagraph"/>
              <w:numPr>
                <w:ilvl w:val="0"/>
                <w:numId w:val="2"/>
              </w:numPr>
              <w:ind w:left="382"/>
              <w:jc w:val="both"/>
              <w:rPr>
                <w:color w:val="000000" w:themeColor="text1"/>
                <w:sz w:val="16"/>
                <w:szCs w:val="16"/>
              </w:rPr>
            </w:pPr>
            <w:r w:rsidRPr="00A072BB">
              <w:rPr>
                <w:color w:val="000000" w:themeColor="text1"/>
                <w:sz w:val="16"/>
                <w:szCs w:val="16"/>
              </w:rPr>
              <w:t xml:space="preserve">To change an existing branch  </w:t>
            </w:r>
            <w:proofErr w:type="spellStart"/>
            <w:r w:rsidRPr="00A072BB">
              <w:rPr>
                <w:b/>
                <w:color w:val="000000" w:themeColor="text1"/>
                <w:sz w:val="18"/>
                <w:szCs w:val="16"/>
              </w:rPr>
              <w:t>git</w:t>
            </w:r>
            <w:proofErr w:type="spellEnd"/>
            <w:r w:rsidRPr="00A072BB">
              <w:rPr>
                <w:b/>
                <w:color w:val="000000" w:themeColor="text1"/>
                <w:sz w:val="18"/>
                <w:szCs w:val="16"/>
              </w:rPr>
              <w:t xml:space="preserve"> checkout branch-name  </w:t>
            </w:r>
          </w:p>
          <w:p w14:paraId="49BCCD6A" w14:textId="4B3BDA5D" w:rsidR="00CA0EBB" w:rsidRPr="00F51435" w:rsidRDefault="00CA0EBB" w:rsidP="00F51435">
            <w:pPr>
              <w:pStyle w:val="ListParagraph"/>
              <w:numPr>
                <w:ilvl w:val="0"/>
                <w:numId w:val="2"/>
              </w:numPr>
              <w:ind w:left="382"/>
              <w:jc w:val="both"/>
              <w:rPr>
                <w:color w:val="000000" w:themeColor="text1"/>
                <w:sz w:val="16"/>
                <w:szCs w:val="16"/>
              </w:rPr>
            </w:pPr>
            <w:r w:rsidRPr="00A072BB">
              <w:rPr>
                <w:color w:val="000000" w:themeColor="text1"/>
                <w:sz w:val="16"/>
                <w:szCs w:val="16"/>
              </w:rPr>
              <w:t xml:space="preserve">To merge branch to master      </w:t>
            </w:r>
            <w:proofErr w:type="spellStart"/>
            <w:r w:rsidRPr="00A072BB">
              <w:rPr>
                <w:b/>
                <w:color w:val="000000" w:themeColor="text1"/>
                <w:sz w:val="18"/>
                <w:szCs w:val="16"/>
              </w:rPr>
              <w:t>git</w:t>
            </w:r>
            <w:proofErr w:type="spellEnd"/>
            <w:r w:rsidRPr="00A072BB">
              <w:rPr>
                <w:b/>
                <w:color w:val="000000" w:themeColor="text1"/>
                <w:sz w:val="18"/>
                <w:szCs w:val="16"/>
              </w:rPr>
              <w:t xml:space="preserve"> merge boarders</w:t>
            </w:r>
          </w:p>
          <w:p w14:paraId="5234FB19" w14:textId="0BF5CC64" w:rsidR="00CA0EBB" w:rsidRPr="00F51435" w:rsidRDefault="00CA0EBB" w:rsidP="00F51435">
            <w:pPr>
              <w:pStyle w:val="ListParagraph"/>
              <w:jc w:val="both"/>
              <w:rPr>
                <w:color w:val="000000" w:themeColor="text1"/>
                <w:sz w:val="16"/>
                <w:szCs w:val="16"/>
              </w:rPr>
            </w:pPr>
            <w:r>
              <w:rPr>
                <w:b/>
                <w:color w:val="000000" w:themeColor="text1"/>
                <w:sz w:val="18"/>
                <w:szCs w:val="16"/>
              </w:rPr>
              <w:t>Delete a branch:</w:t>
            </w:r>
          </w:p>
          <w:p w14:paraId="46396044" w14:textId="4FF447E5" w:rsidR="00CA0EBB" w:rsidRPr="00F51435" w:rsidRDefault="00CA0EBB" w:rsidP="00F51435">
            <w:pPr>
              <w:pStyle w:val="ListParagraph"/>
              <w:numPr>
                <w:ilvl w:val="0"/>
                <w:numId w:val="21"/>
              </w:numPr>
              <w:ind w:left="382"/>
              <w:jc w:val="both"/>
              <w:rPr>
                <w:color w:val="000000" w:themeColor="text1"/>
                <w:sz w:val="16"/>
                <w:szCs w:val="16"/>
              </w:rPr>
            </w:pPr>
            <w:r w:rsidRPr="00F51435">
              <w:rPr>
                <w:color w:val="000000" w:themeColor="text1"/>
                <w:sz w:val="16"/>
                <w:szCs w:val="16"/>
              </w:rPr>
              <w:t>Delete a Merged Branch (-d flag):</w:t>
            </w:r>
          </w:p>
          <w:p w14:paraId="155BB50E" w14:textId="7527944F" w:rsidR="00CA0EBB" w:rsidRDefault="00CA0EBB" w:rsidP="00F51435">
            <w:pPr>
              <w:jc w:val="both"/>
              <w:rPr>
                <w:color w:val="000000" w:themeColor="text1"/>
                <w:sz w:val="16"/>
                <w:szCs w:val="16"/>
              </w:rPr>
            </w:pPr>
            <w:r w:rsidRPr="00F51435">
              <w:rPr>
                <w:color w:val="000000" w:themeColor="text1"/>
                <w:sz w:val="16"/>
                <w:szCs w:val="16"/>
              </w:rPr>
              <w:t xml:space="preserve">    </w:t>
            </w:r>
            <w:r w:rsidRPr="00F51435">
              <w:rPr>
                <w:color w:val="00B050"/>
                <w:sz w:val="16"/>
                <w:szCs w:val="16"/>
              </w:rPr>
              <w:t xml:space="preserve">Use </w:t>
            </w:r>
            <w:proofErr w:type="spellStart"/>
            <w:r w:rsidRPr="00F51435">
              <w:rPr>
                <w:color w:val="00B050"/>
                <w:sz w:val="16"/>
                <w:szCs w:val="16"/>
              </w:rPr>
              <w:t>git</w:t>
            </w:r>
            <w:proofErr w:type="spellEnd"/>
            <w:r w:rsidRPr="00F51435">
              <w:rPr>
                <w:color w:val="00B050"/>
                <w:sz w:val="16"/>
                <w:szCs w:val="16"/>
              </w:rPr>
              <w:t xml:space="preserve"> branch -d branch-name</w:t>
            </w:r>
          </w:p>
          <w:p w14:paraId="1ADAECA6" w14:textId="703DB035" w:rsidR="00CA0EBB" w:rsidRPr="00F51435" w:rsidRDefault="00CA0EBB" w:rsidP="00F51435">
            <w:pPr>
              <w:pStyle w:val="ListParagraph"/>
              <w:numPr>
                <w:ilvl w:val="0"/>
                <w:numId w:val="21"/>
              </w:numPr>
              <w:ind w:left="382"/>
              <w:jc w:val="both"/>
              <w:rPr>
                <w:color w:val="000000" w:themeColor="text1"/>
                <w:sz w:val="16"/>
                <w:szCs w:val="16"/>
              </w:rPr>
            </w:pPr>
            <w:r w:rsidRPr="00F51435">
              <w:rPr>
                <w:color w:val="000000" w:themeColor="text1"/>
                <w:sz w:val="16"/>
                <w:szCs w:val="16"/>
              </w:rPr>
              <w:t>Force Delete Unmerged Branch (-D flag):</w:t>
            </w:r>
          </w:p>
          <w:p w14:paraId="4FC87D6A" w14:textId="77777777" w:rsidR="00CA0EBB" w:rsidRPr="00F51435" w:rsidRDefault="00CA0EBB" w:rsidP="00F51435">
            <w:pPr>
              <w:pStyle w:val="ListParagraph"/>
              <w:ind w:left="202" w:hanging="112"/>
              <w:jc w:val="both"/>
              <w:rPr>
                <w:color w:val="000000" w:themeColor="text1"/>
                <w:sz w:val="16"/>
                <w:szCs w:val="16"/>
              </w:rPr>
            </w:pPr>
            <w:proofErr w:type="gramStart"/>
            <w:r w:rsidRPr="00F51435">
              <w:rPr>
                <w:color w:val="000000" w:themeColor="text1"/>
                <w:sz w:val="16"/>
                <w:szCs w:val="16"/>
              </w:rPr>
              <w:t>to</w:t>
            </w:r>
            <w:proofErr w:type="gramEnd"/>
            <w:r w:rsidRPr="00F51435">
              <w:rPr>
                <w:color w:val="000000" w:themeColor="text1"/>
                <w:sz w:val="16"/>
                <w:szCs w:val="16"/>
              </w:rPr>
              <w:t xml:space="preserve"> forcefully delete a branch, regardless of its merge status.</w:t>
            </w:r>
          </w:p>
          <w:p w14:paraId="0A718D7E" w14:textId="69837AF7" w:rsidR="00CA0EBB" w:rsidRPr="00F51435" w:rsidRDefault="00CA0EBB" w:rsidP="00F51435">
            <w:pPr>
              <w:pStyle w:val="ListParagraph"/>
              <w:ind w:left="202" w:hanging="112"/>
              <w:jc w:val="both"/>
              <w:rPr>
                <w:color w:val="00B050"/>
                <w:sz w:val="16"/>
                <w:szCs w:val="16"/>
              </w:rPr>
            </w:pPr>
            <w:r w:rsidRPr="00F51435">
              <w:rPr>
                <w:color w:val="00B050"/>
                <w:sz w:val="16"/>
                <w:szCs w:val="16"/>
              </w:rPr>
              <w:t xml:space="preserve">Use </w:t>
            </w:r>
            <w:proofErr w:type="spellStart"/>
            <w:r w:rsidRPr="00F51435">
              <w:rPr>
                <w:color w:val="00B050"/>
                <w:sz w:val="16"/>
                <w:szCs w:val="16"/>
              </w:rPr>
              <w:t>git</w:t>
            </w:r>
            <w:proofErr w:type="spellEnd"/>
            <w:r w:rsidRPr="00F51435">
              <w:rPr>
                <w:color w:val="00B050"/>
                <w:sz w:val="16"/>
                <w:szCs w:val="16"/>
              </w:rPr>
              <w:t xml:space="preserve"> branch -D branch-name </w:t>
            </w:r>
          </w:p>
          <w:p w14:paraId="6B212D67" w14:textId="77777777" w:rsidR="00CA0EBB" w:rsidRPr="00A072BB" w:rsidRDefault="00CA0EBB" w:rsidP="00CB18D3">
            <w:pPr>
              <w:pStyle w:val="ListParagraph"/>
              <w:ind w:left="0"/>
              <w:jc w:val="both"/>
              <w:rPr>
                <w:color w:val="000000" w:themeColor="text1"/>
                <w:sz w:val="16"/>
                <w:szCs w:val="16"/>
              </w:rPr>
            </w:pPr>
          </w:p>
        </w:tc>
        <w:tc>
          <w:tcPr>
            <w:tcW w:w="4825" w:type="dxa"/>
          </w:tcPr>
          <w:p w14:paraId="1F44B9CB" w14:textId="565D9A75" w:rsidR="00CA0EBB" w:rsidRDefault="00CA0EBB" w:rsidP="00CA0EBB">
            <w:pPr>
              <w:jc w:val="center"/>
              <w:rPr>
                <w:b/>
                <w:color w:val="000000" w:themeColor="text1"/>
                <w:sz w:val="16"/>
                <w:szCs w:val="16"/>
              </w:rPr>
            </w:pPr>
            <w:r w:rsidRPr="00CA0EBB">
              <w:rPr>
                <w:b/>
                <w:color w:val="000000" w:themeColor="text1"/>
                <w:sz w:val="16"/>
                <w:szCs w:val="16"/>
              </w:rPr>
              <w:t>View Branch’s</w:t>
            </w:r>
          </w:p>
          <w:p w14:paraId="5FFB4E7F" w14:textId="4EB46437" w:rsidR="00CA0EBB" w:rsidRPr="00CA0EBB" w:rsidRDefault="00CA0EBB" w:rsidP="00CA0EBB">
            <w:pPr>
              <w:pStyle w:val="ListParagraph"/>
              <w:numPr>
                <w:ilvl w:val="0"/>
                <w:numId w:val="23"/>
              </w:numPr>
              <w:rPr>
                <w:color w:val="000000" w:themeColor="text1"/>
                <w:sz w:val="16"/>
                <w:szCs w:val="16"/>
              </w:rPr>
            </w:pPr>
            <w:r>
              <w:rPr>
                <w:color w:val="000000" w:themeColor="text1"/>
                <w:sz w:val="16"/>
                <w:szCs w:val="16"/>
              </w:rPr>
              <w:t xml:space="preserve">View local branches:     </w:t>
            </w:r>
            <w:proofErr w:type="spellStart"/>
            <w:r w:rsidRPr="00CA0EBB">
              <w:rPr>
                <w:b/>
                <w:color w:val="000000" w:themeColor="text1"/>
                <w:sz w:val="16"/>
                <w:szCs w:val="16"/>
              </w:rPr>
              <w:t>git</w:t>
            </w:r>
            <w:proofErr w:type="spellEnd"/>
            <w:r w:rsidRPr="00CA0EBB">
              <w:rPr>
                <w:b/>
                <w:color w:val="000000" w:themeColor="text1"/>
                <w:sz w:val="16"/>
                <w:szCs w:val="16"/>
              </w:rPr>
              <w:t xml:space="preserve"> branch</w:t>
            </w:r>
          </w:p>
          <w:p w14:paraId="797581C5" w14:textId="21C9FF2B" w:rsidR="00CA0EBB" w:rsidRPr="00CA0EBB" w:rsidRDefault="00CA0EBB" w:rsidP="00CA0EBB">
            <w:pPr>
              <w:pStyle w:val="ListParagraph"/>
              <w:numPr>
                <w:ilvl w:val="0"/>
                <w:numId w:val="23"/>
              </w:numPr>
              <w:rPr>
                <w:color w:val="000000" w:themeColor="text1"/>
                <w:sz w:val="16"/>
                <w:szCs w:val="16"/>
              </w:rPr>
            </w:pPr>
            <w:r>
              <w:rPr>
                <w:color w:val="000000" w:themeColor="text1"/>
                <w:sz w:val="16"/>
                <w:szCs w:val="16"/>
              </w:rPr>
              <w:t xml:space="preserve">View remote + local branches: </w:t>
            </w:r>
            <w:proofErr w:type="spellStart"/>
            <w:r w:rsidRPr="00CA0EBB">
              <w:rPr>
                <w:b/>
                <w:color w:val="000000" w:themeColor="text1"/>
                <w:sz w:val="16"/>
                <w:szCs w:val="16"/>
              </w:rPr>
              <w:t>git</w:t>
            </w:r>
            <w:proofErr w:type="spellEnd"/>
            <w:r w:rsidRPr="00CA0EBB">
              <w:rPr>
                <w:b/>
                <w:color w:val="000000" w:themeColor="text1"/>
                <w:sz w:val="16"/>
                <w:szCs w:val="16"/>
              </w:rPr>
              <w:t xml:space="preserve"> branch -a</w:t>
            </w:r>
          </w:p>
          <w:p w14:paraId="238E2596" w14:textId="77777777" w:rsidR="00CA0EBB" w:rsidRPr="00A072BB" w:rsidRDefault="00CA0EBB" w:rsidP="00CB18D3">
            <w:pPr>
              <w:pStyle w:val="ListParagraph"/>
              <w:ind w:left="0"/>
              <w:jc w:val="both"/>
              <w:rPr>
                <w:color w:val="000000" w:themeColor="text1"/>
                <w:sz w:val="16"/>
                <w:szCs w:val="16"/>
              </w:rPr>
            </w:pPr>
          </w:p>
        </w:tc>
      </w:tr>
      <w:tr w:rsidR="00A072BB" w:rsidRPr="00A072BB" w14:paraId="63F15E1D" w14:textId="77777777" w:rsidTr="00B73947">
        <w:tc>
          <w:tcPr>
            <w:tcW w:w="0" w:type="auto"/>
          </w:tcPr>
          <w:p w14:paraId="58894C57"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264298EC" w14:textId="77777777" w:rsidR="006942C2" w:rsidRPr="00A072BB" w:rsidRDefault="00324120" w:rsidP="00CB18D3">
            <w:pPr>
              <w:pStyle w:val="ListParagraph"/>
              <w:ind w:left="0"/>
              <w:jc w:val="both"/>
              <w:rPr>
                <w:color w:val="000000" w:themeColor="text1"/>
                <w:sz w:val="16"/>
                <w:szCs w:val="16"/>
              </w:rPr>
            </w:pPr>
            <w:proofErr w:type="spellStart"/>
            <w:r w:rsidRPr="00A072BB">
              <w:rPr>
                <w:b/>
                <w:color w:val="000000" w:themeColor="text1"/>
                <w:sz w:val="20"/>
                <w:szCs w:val="16"/>
              </w:rPr>
              <w:t>git</w:t>
            </w:r>
            <w:proofErr w:type="spellEnd"/>
            <w:r w:rsidRPr="00A072BB">
              <w:rPr>
                <w:b/>
                <w:color w:val="000000" w:themeColor="text1"/>
                <w:sz w:val="20"/>
                <w:szCs w:val="16"/>
              </w:rPr>
              <w:t xml:space="preserve"> diff</w:t>
            </w:r>
            <w:r w:rsidRPr="00A072BB">
              <w:rPr>
                <w:color w:val="000000" w:themeColor="text1"/>
                <w:sz w:val="16"/>
                <w:szCs w:val="16"/>
              </w:rPr>
              <w:t xml:space="preserve">               tells us the difference between the previous and our current file</w:t>
            </w:r>
          </w:p>
        </w:tc>
      </w:tr>
      <w:tr w:rsidR="007208B2" w:rsidRPr="00A072BB" w14:paraId="2698206D" w14:textId="77777777" w:rsidTr="00B73947">
        <w:tc>
          <w:tcPr>
            <w:tcW w:w="0" w:type="auto"/>
          </w:tcPr>
          <w:p w14:paraId="04ABE076" w14:textId="77777777" w:rsidR="007208B2" w:rsidRPr="00A072BB" w:rsidRDefault="007208B2" w:rsidP="00CB18D3">
            <w:pPr>
              <w:pStyle w:val="ListParagraph"/>
              <w:ind w:left="0"/>
              <w:jc w:val="both"/>
              <w:rPr>
                <w:color w:val="000000" w:themeColor="text1"/>
                <w:sz w:val="16"/>
                <w:szCs w:val="16"/>
              </w:rPr>
            </w:pPr>
          </w:p>
        </w:tc>
        <w:tc>
          <w:tcPr>
            <w:tcW w:w="10483" w:type="dxa"/>
            <w:gridSpan w:val="3"/>
          </w:tcPr>
          <w:p w14:paraId="3E678214" w14:textId="77777777" w:rsidR="007208B2" w:rsidRPr="007208B2" w:rsidRDefault="007208B2" w:rsidP="007208B2">
            <w:pPr>
              <w:pStyle w:val="ListParagraph"/>
              <w:jc w:val="both"/>
              <w:rPr>
                <w:b/>
                <w:color w:val="000000" w:themeColor="text1"/>
                <w:sz w:val="20"/>
                <w:szCs w:val="16"/>
              </w:rPr>
            </w:pPr>
            <w:r w:rsidRPr="007208B2">
              <w:rPr>
                <w:b/>
                <w:color w:val="000000" w:themeColor="text1"/>
                <w:sz w:val="20"/>
                <w:szCs w:val="16"/>
              </w:rPr>
              <w:t>Merging via command line</w:t>
            </w:r>
          </w:p>
          <w:p w14:paraId="23F6029F" w14:textId="77777777" w:rsidR="007208B2" w:rsidRPr="007208B2" w:rsidRDefault="007208B2" w:rsidP="007208B2">
            <w:pPr>
              <w:pStyle w:val="ListParagraph"/>
              <w:jc w:val="both"/>
              <w:rPr>
                <w:b/>
                <w:color w:val="000000" w:themeColor="text1"/>
                <w:sz w:val="20"/>
                <w:szCs w:val="16"/>
              </w:rPr>
            </w:pPr>
            <w:r w:rsidRPr="007208B2">
              <w:rPr>
                <w:b/>
                <w:color w:val="000000" w:themeColor="text1"/>
                <w:sz w:val="20"/>
                <w:szCs w:val="16"/>
              </w:rPr>
              <w:t>If you do not want to use the merge button or an automatic merge cannot be performed, you can perform a manual merge on the command line. However, the following steps are not applicable if the base branch is protected.</w:t>
            </w:r>
          </w:p>
          <w:p w14:paraId="41C67C21" w14:textId="0BB2DF78" w:rsidR="007208B2" w:rsidRPr="007208B2" w:rsidRDefault="007208B2" w:rsidP="007208B2">
            <w:pPr>
              <w:jc w:val="both"/>
              <w:rPr>
                <w:b/>
                <w:color w:val="000000" w:themeColor="text1"/>
                <w:sz w:val="20"/>
                <w:szCs w:val="16"/>
              </w:rPr>
            </w:pPr>
          </w:p>
          <w:p w14:paraId="7694C684" w14:textId="77777777" w:rsidR="007208B2" w:rsidRPr="007208B2" w:rsidRDefault="007208B2" w:rsidP="007208B2">
            <w:pPr>
              <w:pStyle w:val="ListParagraph"/>
              <w:jc w:val="both"/>
              <w:rPr>
                <w:color w:val="000000" w:themeColor="text1"/>
                <w:sz w:val="20"/>
                <w:szCs w:val="16"/>
              </w:rPr>
            </w:pPr>
            <w:r w:rsidRPr="007208B2">
              <w:rPr>
                <w:b/>
                <w:color w:val="000000" w:themeColor="text1"/>
                <w:sz w:val="20"/>
                <w:szCs w:val="16"/>
              </w:rPr>
              <w:t xml:space="preserve">Step 1: </w:t>
            </w:r>
            <w:r w:rsidRPr="007208B2">
              <w:rPr>
                <w:color w:val="000000" w:themeColor="text1"/>
                <w:sz w:val="20"/>
                <w:szCs w:val="16"/>
              </w:rPr>
              <w:t>From your project repository, check out a new branch and test the changes.</w:t>
            </w:r>
          </w:p>
          <w:p w14:paraId="4490AF90" w14:textId="77777777" w:rsidR="007208B2" w:rsidRPr="007208B2" w:rsidRDefault="007208B2" w:rsidP="007208B2">
            <w:pPr>
              <w:pStyle w:val="ListParagraph"/>
              <w:jc w:val="both"/>
              <w:rPr>
                <w:color w:val="000000" w:themeColor="text1"/>
                <w:sz w:val="20"/>
                <w:szCs w:val="16"/>
              </w:rPr>
            </w:pPr>
          </w:p>
          <w:p w14:paraId="7DABF9A8" w14:textId="77777777" w:rsidR="007208B2" w:rsidRPr="007208B2" w:rsidRDefault="007208B2" w:rsidP="007208B2">
            <w:pPr>
              <w:pStyle w:val="ListParagraph"/>
              <w:jc w:val="both"/>
              <w:rPr>
                <w:color w:val="000000" w:themeColor="text1"/>
                <w:sz w:val="20"/>
                <w:szCs w:val="16"/>
              </w:rPr>
            </w:pPr>
            <w:proofErr w:type="spellStart"/>
            <w:r w:rsidRPr="007208B2">
              <w:rPr>
                <w:color w:val="000000" w:themeColor="text1"/>
                <w:sz w:val="20"/>
                <w:szCs w:val="16"/>
              </w:rPr>
              <w:t>git</w:t>
            </w:r>
            <w:proofErr w:type="spellEnd"/>
            <w:r w:rsidRPr="007208B2">
              <w:rPr>
                <w:color w:val="000000" w:themeColor="text1"/>
                <w:sz w:val="20"/>
                <w:szCs w:val="16"/>
              </w:rPr>
              <w:t xml:space="preserve"> checkout -b thomaskitaba2-main </w:t>
            </w:r>
            <w:r w:rsidRPr="007208B2">
              <w:rPr>
                <w:b/>
                <w:color w:val="00B050"/>
                <w:sz w:val="20"/>
                <w:szCs w:val="16"/>
              </w:rPr>
              <w:t>main</w:t>
            </w:r>
          </w:p>
          <w:p w14:paraId="499593C6" w14:textId="77777777" w:rsidR="007208B2" w:rsidRPr="007208B2" w:rsidRDefault="007208B2" w:rsidP="007208B2">
            <w:pPr>
              <w:pStyle w:val="ListParagraph"/>
              <w:jc w:val="both"/>
              <w:rPr>
                <w:b/>
                <w:color w:val="00B050"/>
                <w:sz w:val="20"/>
                <w:szCs w:val="16"/>
              </w:rPr>
            </w:pPr>
            <w:proofErr w:type="spellStart"/>
            <w:r w:rsidRPr="007208B2">
              <w:rPr>
                <w:color w:val="000000" w:themeColor="text1"/>
                <w:sz w:val="20"/>
                <w:szCs w:val="16"/>
              </w:rPr>
              <w:t>git</w:t>
            </w:r>
            <w:proofErr w:type="spellEnd"/>
            <w:r w:rsidRPr="007208B2">
              <w:rPr>
                <w:color w:val="000000" w:themeColor="text1"/>
                <w:sz w:val="20"/>
                <w:szCs w:val="16"/>
              </w:rPr>
              <w:t xml:space="preserve"> pull https://github.com/thomaskitaba2/git-practice.git </w:t>
            </w:r>
            <w:r w:rsidRPr="007208B2">
              <w:rPr>
                <w:b/>
                <w:color w:val="00B050"/>
                <w:sz w:val="20"/>
                <w:szCs w:val="16"/>
              </w:rPr>
              <w:t>main</w:t>
            </w:r>
          </w:p>
          <w:p w14:paraId="0A52E295" w14:textId="77777777" w:rsidR="007208B2" w:rsidRPr="007208B2" w:rsidRDefault="007208B2" w:rsidP="007208B2">
            <w:pPr>
              <w:pStyle w:val="ListParagraph"/>
              <w:jc w:val="both"/>
              <w:rPr>
                <w:color w:val="000000" w:themeColor="text1"/>
                <w:sz w:val="20"/>
                <w:szCs w:val="16"/>
              </w:rPr>
            </w:pPr>
            <w:r w:rsidRPr="007208B2">
              <w:rPr>
                <w:b/>
                <w:color w:val="000000" w:themeColor="text1"/>
                <w:sz w:val="20"/>
                <w:szCs w:val="16"/>
              </w:rPr>
              <w:t xml:space="preserve">Step 2: </w:t>
            </w:r>
            <w:r w:rsidRPr="007208B2">
              <w:rPr>
                <w:color w:val="000000" w:themeColor="text1"/>
                <w:sz w:val="20"/>
                <w:szCs w:val="16"/>
              </w:rPr>
              <w:t>Merge the changes and update on GitHub.</w:t>
            </w:r>
          </w:p>
          <w:p w14:paraId="28CB24D4" w14:textId="6FDC7D91" w:rsidR="007208B2" w:rsidRPr="007208B2" w:rsidRDefault="00A32A5F" w:rsidP="00A32A5F">
            <w:pPr>
              <w:pStyle w:val="ListParagraph"/>
              <w:numPr>
                <w:ilvl w:val="0"/>
                <w:numId w:val="2"/>
              </w:numPr>
              <w:jc w:val="both"/>
              <w:rPr>
                <w:color w:val="000000" w:themeColor="text1"/>
                <w:sz w:val="20"/>
                <w:szCs w:val="16"/>
              </w:rPr>
            </w:pPr>
            <w:r>
              <w:rPr>
                <w:b/>
                <w:color w:val="000000" w:themeColor="text1"/>
                <w:sz w:val="20"/>
                <w:szCs w:val="16"/>
              </w:rPr>
              <w:t>Check out to your master or main branch</w:t>
            </w:r>
          </w:p>
          <w:p w14:paraId="469B4437" w14:textId="1F11F077" w:rsidR="00A32A5F" w:rsidRDefault="00A32A5F" w:rsidP="00A32A5F">
            <w:pPr>
              <w:pStyle w:val="ListParagraph"/>
              <w:jc w:val="both"/>
              <w:rPr>
                <w:color w:val="00B050"/>
                <w:sz w:val="20"/>
                <w:szCs w:val="16"/>
              </w:rPr>
            </w:pPr>
            <w:proofErr w:type="spellStart"/>
            <w:r>
              <w:rPr>
                <w:color w:val="000000" w:themeColor="text1"/>
                <w:sz w:val="20"/>
                <w:szCs w:val="16"/>
              </w:rPr>
              <w:t>Cmd</w:t>
            </w:r>
            <w:proofErr w:type="spellEnd"/>
            <w:r>
              <w:rPr>
                <w:color w:val="000000" w:themeColor="text1"/>
                <w:sz w:val="20"/>
                <w:szCs w:val="16"/>
              </w:rPr>
              <w:t xml:space="preserve">: </w:t>
            </w:r>
            <w:proofErr w:type="spellStart"/>
            <w:r w:rsidR="007208B2" w:rsidRPr="00A32A5F">
              <w:rPr>
                <w:color w:val="00B050"/>
                <w:sz w:val="20"/>
                <w:szCs w:val="16"/>
              </w:rPr>
              <w:t>git</w:t>
            </w:r>
            <w:proofErr w:type="spellEnd"/>
            <w:r w:rsidR="007208B2" w:rsidRPr="00A32A5F">
              <w:rPr>
                <w:color w:val="00B050"/>
                <w:sz w:val="20"/>
                <w:szCs w:val="16"/>
              </w:rPr>
              <w:t xml:space="preserve"> checkout main</w:t>
            </w:r>
          </w:p>
          <w:p w14:paraId="0E42CCF1" w14:textId="38E01F7B" w:rsidR="00A32A5F" w:rsidRPr="00A32A5F" w:rsidRDefault="00A32A5F" w:rsidP="00A32A5F">
            <w:pPr>
              <w:pStyle w:val="ListParagraph"/>
              <w:numPr>
                <w:ilvl w:val="0"/>
                <w:numId w:val="2"/>
              </w:numPr>
              <w:jc w:val="both"/>
              <w:rPr>
                <w:sz w:val="20"/>
                <w:szCs w:val="16"/>
              </w:rPr>
            </w:pPr>
            <w:r>
              <w:rPr>
                <w:b/>
                <w:sz w:val="20"/>
                <w:szCs w:val="16"/>
              </w:rPr>
              <w:t>Merger the branch you created with the master or main branch</w:t>
            </w:r>
          </w:p>
          <w:p w14:paraId="749A27DE" w14:textId="5927ECDB" w:rsidR="007208B2" w:rsidRDefault="007208B2" w:rsidP="007208B2">
            <w:pPr>
              <w:pStyle w:val="ListParagraph"/>
              <w:jc w:val="both"/>
              <w:rPr>
                <w:color w:val="000000" w:themeColor="text1"/>
                <w:sz w:val="20"/>
                <w:szCs w:val="16"/>
              </w:rPr>
            </w:pPr>
            <w:proofErr w:type="spellStart"/>
            <w:r w:rsidRPr="007208B2">
              <w:rPr>
                <w:color w:val="000000" w:themeColor="text1"/>
                <w:sz w:val="20"/>
                <w:szCs w:val="16"/>
              </w:rPr>
              <w:t>git</w:t>
            </w:r>
            <w:proofErr w:type="spellEnd"/>
            <w:r w:rsidRPr="007208B2">
              <w:rPr>
                <w:color w:val="000000" w:themeColor="text1"/>
                <w:sz w:val="20"/>
                <w:szCs w:val="16"/>
              </w:rPr>
              <w:t xml:space="preserve"> merge --no-</w:t>
            </w:r>
            <w:proofErr w:type="spellStart"/>
            <w:r w:rsidRPr="007208B2">
              <w:rPr>
                <w:color w:val="000000" w:themeColor="text1"/>
                <w:sz w:val="20"/>
                <w:szCs w:val="16"/>
              </w:rPr>
              <w:t>ff</w:t>
            </w:r>
            <w:proofErr w:type="spellEnd"/>
            <w:r w:rsidRPr="007208B2">
              <w:rPr>
                <w:color w:val="000000" w:themeColor="text1"/>
                <w:sz w:val="20"/>
                <w:szCs w:val="16"/>
              </w:rPr>
              <w:t xml:space="preserve"> thomaskitaba2-main</w:t>
            </w:r>
            <w:r w:rsidR="00BE3115">
              <w:rPr>
                <w:color w:val="000000" w:themeColor="text1"/>
                <w:sz w:val="20"/>
                <w:szCs w:val="16"/>
              </w:rPr>
              <w:t xml:space="preserve">    (--no-</w:t>
            </w:r>
            <w:proofErr w:type="spellStart"/>
            <w:r w:rsidR="00BE3115">
              <w:rPr>
                <w:color w:val="000000" w:themeColor="text1"/>
                <w:sz w:val="20"/>
                <w:szCs w:val="16"/>
              </w:rPr>
              <w:t>ff</w:t>
            </w:r>
            <w:proofErr w:type="spellEnd"/>
            <w:r w:rsidR="00BE3115">
              <w:rPr>
                <w:color w:val="000000" w:themeColor="text1"/>
                <w:sz w:val="20"/>
                <w:szCs w:val="16"/>
              </w:rPr>
              <w:t xml:space="preserve">:  no </w:t>
            </w:r>
            <w:proofErr w:type="spellStart"/>
            <w:r w:rsidR="00BE3115">
              <w:rPr>
                <w:color w:val="000000" w:themeColor="text1"/>
                <w:sz w:val="20"/>
                <w:szCs w:val="16"/>
              </w:rPr>
              <w:t>fastforward</w:t>
            </w:r>
            <w:proofErr w:type="spellEnd"/>
            <w:r w:rsidR="00BE3115">
              <w:rPr>
                <w:color w:val="000000" w:themeColor="text1"/>
                <w:sz w:val="20"/>
                <w:szCs w:val="16"/>
              </w:rPr>
              <w:t xml:space="preserve">  </w:t>
            </w:r>
          </w:p>
          <w:p w14:paraId="5AE3DB85" w14:textId="4770F256" w:rsidR="00A32A5F" w:rsidRDefault="00A32A5F" w:rsidP="00A32A5F">
            <w:pPr>
              <w:pStyle w:val="ListParagraph"/>
              <w:numPr>
                <w:ilvl w:val="0"/>
                <w:numId w:val="2"/>
              </w:numPr>
              <w:jc w:val="both"/>
              <w:rPr>
                <w:color w:val="000000" w:themeColor="text1"/>
                <w:sz w:val="20"/>
                <w:szCs w:val="16"/>
              </w:rPr>
            </w:pPr>
            <w:proofErr w:type="spellStart"/>
            <w:proofErr w:type="gramStart"/>
            <w:r>
              <w:rPr>
                <w:color w:val="000000" w:themeColor="text1"/>
                <w:sz w:val="20"/>
                <w:szCs w:val="16"/>
              </w:rPr>
              <w:t>git</w:t>
            </w:r>
            <w:proofErr w:type="spellEnd"/>
            <w:proofErr w:type="gramEnd"/>
            <w:r>
              <w:rPr>
                <w:color w:val="000000" w:themeColor="text1"/>
                <w:sz w:val="20"/>
                <w:szCs w:val="16"/>
              </w:rPr>
              <w:t xml:space="preserve"> add .</w:t>
            </w:r>
          </w:p>
          <w:p w14:paraId="530DA50F" w14:textId="7500BFDE" w:rsidR="00A32A5F" w:rsidRDefault="00A32A5F" w:rsidP="00A32A5F">
            <w:pPr>
              <w:pStyle w:val="ListParagraph"/>
              <w:jc w:val="both"/>
              <w:rPr>
                <w:color w:val="000000" w:themeColor="text1"/>
                <w:sz w:val="20"/>
                <w:szCs w:val="16"/>
              </w:rPr>
            </w:pPr>
            <w:proofErr w:type="spellStart"/>
            <w:r>
              <w:rPr>
                <w:color w:val="000000" w:themeColor="text1"/>
                <w:sz w:val="20"/>
                <w:szCs w:val="16"/>
              </w:rPr>
              <w:t>git</w:t>
            </w:r>
            <w:proofErr w:type="spellEnd"/>
            <w:r>
              <w:rPr>
                <w:color w:val="000000" w:themeColor="text1"/>
                <w:sz w:val="20"/>
                <w:szCs w:val="16"/>
              </w:rPr>
              <w:t xml:space="preserve"> commit –m “accepted pull request from thomaskitaba2”</w:t>
            </w:r>
          </w:p>
          <w:p w14:paraId="50CEBF92" w14:textId="70C9CC5E" w:rsidR="007208B2" w:rsidRPr="00A072BB" w:rsidRDefault="00A32A5F" w:rsidP="007208B2">
            <w:pPr>
              <w:pStyle w:val="ListParagraph"/>
              <w:ind w:left="0"/>
              <w:jc w:val="both"/>
              <w:rPr>
                <w:b/>
                <w:color w:val="000000" w:themeColor="text1"/>
                <w:sz w:val="20"/>
                <w:szCs w:val="16"/>
              </w:rPr>
            </w:pPr>
            <w:r>
              <w:rPr>
                <w:color w:val="000000" w:themeColor="text1"/>
                <w:sz w:val="20"/>
                <w:szCs w:val="16"/>
              </w:rPr>
              <w:t xml:space="preserve">                </w:t>
            </w:r>
            <w:proofErr w:type="spellStart"/>
            <w:r>
              <w:rPr>
                <w:color w:val="000000" w:themeColor="text1"/>
                <w:sz w:val="20"/>
                <w:szCs w:val="16"/>
              </w:rPr>
              <w:t>g</w:t>
            </w:r>
            <w:r w:rsidR="007208B2" w:rsidRPr="007208B2">
              <w:rPr>
                <w:color w:val="000000" w:themeColor="text1"/>
                <w:sz w:val="20"/>
                <w:szCs w:val="16"/>
              </w:rPr>
              <w:t>it</w:t>
            </w:r>
            <w:proofErr w:type="spellEnd"/>
            <w:r w:rsidR="007208B2" w:rsidRPr="007208B2">
              <w:rPr>
                <w:color w:val="000000" w:themeColor="text1"/>
                <w:sz w:val="20"/>
                <w:szCs w:val="16"/>
              </w:rPr>
              <w:t xml:space="preserve"> push origin main</w:t>
            </w:r>
          </w:p>
        </w:tc>
      </w:tr>
      <w:tr w:rsidR="004C24FC" w:rsidRPr="00A072BB" w14:paraId="262D9A99" w14:textId="77777777" w:rsidTr="00B73947">
        <w:tc>
          <w:tcPr>
            <w:tcW w:w="0" w:type="auto"/>
          </w:tcPr>
          <w:p w14:paraId="7ADE4F91" w14:textId="01D53864" w:rsidR="004C24FC" w:rsidRPr="00A072BB" w:rsidRDefault="004C24FC" w:rsidP="00CB18D3">
            <w:pPr>
              <w:pStyle w:val="ListParagraph"/>
              <w:ind w:left="0"/>
              <w:jc w:val="both"/>
              <w:rPr>
                <w:color w:val="000000" w:themeColor="text1"/>
                <w:sz w:val="16"/>
                <w:szCs w:val="16"/>
              </w:rPr>
            </w:pPr>
          </w:p>
        </w:tc>
        <w:tc>
          <w:tcPr>
            <w:tcW w:w="10483" w:type="dxa"/>
            <w:gridSpan w:val="3"/>
          </w:tcPr>
          <w:p w14:paraId="62651550" w14:textId="27927153" w:rsidR="004C24FC" w:rsidRDefault="00EE3549" w:rsidP="00EE3549">
            <w:pPr>
              <w:pStyle w:val="ListParagraph"/>
              <w:jc w:val="center"/>
              <w:rPr>
                <w:b/>
                <w:color w:val="000000" w:themeColor="text1"/>
                <w:sz w:val="20"/>
                <w:szCs w:val="16"/>
              </w:rPr>
              <w:pPrChange w:id="0" w:author="Thomas Kitaba" w:date="2023-12-08T13:13:00Z">
                <w:pPr>
                  <w:pStyle w:val="ListParagraph"/>
                  <w:jc w:val="both"/>
                </w:pPr>
              </w:pPrChange>
            </w:pPr>
            <w:proofErr w:type="spellStart"/>
            <w:r>
              <w:rPr>
                <w:b/>
                <w:color w:val="000000" w:themeColor="text1"/>
                <w:sz w:val="20"/>
                <w:szCs w:val="16"/>
              </w:rPr>
              <w:t>Github</w:t>
            </w:r>
            <w:proofErr w:type="spellEnd"/>
            <w:r>
              <w:rPr>
                <w:b/>
                <w:color w:val="000000" w:themeColor="text1"/>
                <w:sz w:val="20"/>
                <w:szCs w:val="16"/>
              </w:rPr>
              <w:t xml:space="preserve"> </w:t>
            </w:r>
            <w:r w:rsidR="004C24FC">
              <w:rPr>
                <w:b/>
                <w:color w:val="000000" w:themeColor="text1"/>
                <w:sz w:val="20"/>
                <w:szCs w:val="16"/>
              </w:rPr>
              <w:t>Issues:</w:t>
            </w:r>
          </w:p>
          <w:p w14:paraId="0C855EFC" w14:textId="77777777" w:rsidR="00EE3549" w:rsidRPr="00EE3549" w:rsidRDefault="00EE3549" w:rsidP="00EE3549">
            <w:pPr>
              <w:pStyle w:val="ListParagraph"/>
              <w:numPr>
                <w:ilvl w:val="0"/>
                <w:numId w:val="24"/>
              </w:numPr>
              <w:jc w:val="both"/>
              <w:rPr>
                <w:b/>
                <w:color w:val="000000" w:themeColor="text1"/>
                <w:sz w:val="20"/>
                <w:szCs w:val="16"/>
              </w:rPr>
            </w:pPr>
            <w:r>
              <w:rPr>
                <w:color w:val="000000" w:themeColor="text1"/>
                <w:sz w:val="20"/>
                <w:szCs w:val="16"/>
              </w:rPr>
              <w:t>to resolve issue:    follow this steps</w:t>
            </w:r>
          </w:p>
          <w:p w14:paraId="4E5BA766" w14:textId="739BFB4A" w:rsidR="00EE3549" w:rsidRDefault="00EE3549" w:rsidP="00EE3549">
            <w:pPr>
              <w:pStyle w:val="ListParagraph"/>
              <w:ind w:left="1080"/>
              <w:jc w:val="both"/>
              <w:rPr>
                <w:color w:val="000000" w:themeColor="text1"/>
                <w:sz w:val="20"/>
                <w:szCs w:val="16"/>
              </w:rPr>
            </w:pPr>
            <w:r w:rsidRPr="00EE3549">
              <w:rPr>
                <w:color w:val="000000" w:themeColor="text1"/>
                <w:sz w:val="20"/>
                <w:szCs w:val="16"/>
              </w:rPr>
              <w:t>get the number of the issue(from issues tab on GitHub ) -</w:t>
            </w:r>
            <w:r w:rsidRPr="00EE3549">
              <w:sym w:font="Wingdings" w:char="F0E0"/>
            </w:r>
            <w:r>
              <w:rPr>
                <w:color w:val="000000" w:themeColor="text1"/>
                <w:sz w:val="20"/>
                <w:szCs w:val="16"/>
              </w:rPr>
              <w:t xml:space="preserve"> solve the issue if it is solvable</w:t>
            </w:r>
            <w:r w:rsidRPr="00EE3549">
              <w:rPr>
                <w:color w:val="000000" w:themeColor="text1"/>
                <w:sz w:val="20"/>
                <w:szCs w:val="16"/>
              </w:rPr>
              <w:sym w:font="Wingdings" w:char="F0E0"/>
            </w:r>
          </w:p>
          <w:p w14:paraId="03AD1D4F" w14:textId="77777777" w:rsidR="00EE3549" w:rsidRDefault="00EE3549" w:rsidP="00EE3549">
            <w:pPr>
              <w:pStyle w:val="ListParagraph"/>
              <w:ind w:left="1080"/>
              <w:jc w:val="both"/>
              <w:rPr>
                <w:ins w:id="1" w:author="Thomas Kitaba" w:date="2023-12-08T13:26:00Z"/>
                <w:color w:val="000000" w:themeColor="text1"/>
                <w:sz w:val="20"/>
                <w:szCs w:val="16"/>
              </w:rPr>
            </w:pPr>
            <w:r w:rsidRPr="00EE3549">
              <w:rPr>
                <w:color w:val="000000" w:themeColor="text1"/>
                <w:sz w:val="20"/>
                <w:szCs w:val="16"/>
              </w:rPr>
              <w:sym w:font="Wingdings" w:char="F0E0"/>
            </w:r>
            <w:r>
              <w:rPr>
                <w:color w:val="000000" w:themeColor="text1"/>
                <w:sz w:val="20"/>
                <w:szCs w:val="16"/>
              </w:rPr>
              <w:t xml:space="preserve"> </w:t>
            </w:r>
            <w:r w:rsidRPr="00EE3549">
              <w:rPr>
                <w:b/>
                <w:color w:val="000000" w:themeColor="text1"/>
                <w:sz w:val="20"/>
                <w:szCs w:val="16"/>
              </w:rPr>
              <w:t xml:space="preserve"> </w:t>
            </w:r>
            <w:proofErr w:type="spellStart"/>
            <w:r w:rsidRPr="00EE3549">
              <w:rPr>
                <w:b/>
                <w:color w:val="000000" w:themeColor="text1"/>
                <w:sz w:val="20"/>
                <w:szCs w:val="16"/>
              </w:rPr>
              <w:t>git</w:t>
            </w:r>
            <w:proofErr w:type="spellEnd"/>
            <w:r w:rsidRPr="00EE3549">
              <w:rPr>
                <w:b/>
                <w:color w:val="000000" w:themeColor="text1"/>
                <w:sz w:val="20"/>
                <w:szCs w:val="16"/>
              </w:rPr>
              <w:t xml:space="preserve"> commit –m “ resolved  fixes #4”</w:t>
            </w:r>
            <w:r>
              <w:rPr>
                <w:color w:val="000000" w:themeColor="text1"/>
                <w:sz w:val="20"/>
                <w:szCs w:val="16"/>
              </w:rPr>
              <w:t xml:space="preserve"> (use closes #issue-number  or fixes #issue-number inside a commit)</w:t>
            </w:r>
          </w:p>
          <w:p w14:paraId="6B66FBAC" w14:textId="00C2E585" w:rsidR="002253F3" w:rsidRDefault="002253F3" w:rsidP="00EE3549">
            <w:pPr>
              <w:pStyle w:val="ListParagraph"/>
              <w:ind w:left="1080"/>
              <w:jc w:val="both"/>
              <w:rPr>
                <w:ins w:id="2" w:author="Thomas Kitaba" w:date="2023-12-08T13:26:00Z"/>
                <w:color w:val="000000" w:themeColor="text1"/>
                <w:sz w:val="20"/>
                <w:szCs w:val="16"/>
              </w:rPr>
            </w:pPr>
          </w:p>
          <w:p w14:paraId="791E2CBB" w14:textId="77777777" w:rsidR="002253F3" w:rsidRDefault="002253F3" w:rsidP="002253F3">
            <w:pPr>
              <w:jc w:val="both"/>
              <w:rPr>
                <w:ins w:id="3" w:author="Thomas Kitaba" w:date="2023-12-08T13:26:00Z"/>
                <w:color w:val="000000" w:themeColor="text1"/>
                <w:sz w:val="20"/>
                <w:szCs w:val="16"/>
              </w:rPr>
              <w:pPrChange w:id="4" w:author="Thomas Kitaba" w:date="2023-12-08T13:26:00Z">
                <w:pPr>
                  <w:pStyle w:val="ListParagraph"/>
                  <w:ind w:left="1080"/>
                  <w:jc w:val="both"/>
                </w:pPr>
              </w:pPrChange>
            </w:pPr>
          </w:p>
          <w:p w14:paraId="50C39C49" w14:textId="4FEBE1ED" w:rsidR="002253F3" w:rsidRDefault="002253F3" w:rsidP="002253F3">
            <w:pPr>
              <w:pStyle w:val="ListParagraph"/>
              <w:numPr>
                <w:ilvl w:val="0"/>
                <w:numId w:val="24"/>
              </w:numPr>
              <w:jc w:val="both"/>
              <w:rPr>
                <w:ins w:id="5" w:author="Thomas Kitaba" w:date="2023-12-08T13:28:00Z"/>
                <w:b/>
                <w:color w:val="000000" w:themeColor="text1"/>
                <w:sz w:val="20"/>
                <w:szCs w:val="16"/>
              </w:rPr>
              <w:pPrChange w:id="6" w:author="Thomas Kitaba" w:date="2023-12-08T13:26:00Z">
                <w:pPr>
                  <w:pStyle w:val="ListParagraph"/>
                  <w:ind w:left="0"/>
                  <w:jc w:val="both"/>
                </w:pPr>
              </w:pPrChange>
            </w:pPr>
            <w:ins w:id="7" w:author="Thomas Kitaba" w:date="2023-12-08T13:26:00Z">
              <w:r>
                <w:rPr>
                  <w:b/>
                  <w:color w:val="000000" w:themeColor="text1"/>
                  <w:sz w:val="20"/>
                  <w:szCs w:val="16"/>
                </w:rPr>
                <w:t xml:space="preserve">To reference an issue. </w:t>
              </w:r>
            </w:ins>
          </w:p>
          <w:p w14:paraId="27472D4C" w14:textId="092EF756" w:rsidR="00B865D5" w:rsidRPr="00B865D5" w:rsidRDefault="00B865D5" w:rsidP="00B865D5">
            <w:pPr>
              <w:pStyle w:val="ListParagraph"/>
              <w:ind w:left="1080"/>
              <w:jc w:val="both"/>
              <w:rPr>
                <w:ins w:id="8" w:author="Thomas Kitaba" w:date="2023-12-08T13:26:00Z"/>
                <w:color w:val="000000" w:themeColor="text1"/>
                <w:sz w:val="20"/>
                <w:szCs w:val="16"/>
                <w:rPrChange w:id="9" w:author="Thomas Kitaba" w:date="2023-12-08T13:28:00Z">
                  <w:rPr>
                    <w:ins w:id="10" w:author="Thomas Kitaba" w:date="2023-12-08T13:26:00Z"/>
                    <w:b/>
                    <w:color w:val="000000" w:themeColor="text1"/>
                    <w:sz w:val="20"/>
                    <w:szCs w:val="16"/>
                  </w:rPr>
                </w:rPrChange>
              </w:rPr>
              <w:pPrChange w:id="11" w:author="Thomas Kitaba" w:date="2023-12-08T13:28:00Z">
                <w:pPr>
                  <w:pStyle w:val="ListParagraph"/>
                  <w:ind w:left="0"/>
                  <w:jc w:val="both"/>
                </w:pPr>
              </w:pPrChange>
            </w:pPr>
            <w:ins w:id="12" w:author="Thomas Kitaba" w:date="2023-12-08T13:28:00Z">
              <w:r>
                <w:rPr>
                  <w:color w:val="000000" w:themeColor="text1"/>
                  <w:sz w:val="20"/>
                  <w:szCs w:val="16"/>
                </w:rPr>
                <w:t xml:space="preserve">If you are on </w:t>
              </w:r>
              <w:proofErr w:type="spellStart"/>
              <w:r>
                <w:rPr>
                  <w:color w:val="000000" w:themeColor="text1"/>
                  <w:sz w:val="20"/>
                  <w:szCs w:val="16"/>
                </w:rPr>
                <w:t>vsCode</w:t>
              </w:r>
              <w:proofErr w:type="spellEnd"/>
              <w:r>
                <w:rPr>
                  <w:color w:val="000000" w:themeColor="text1"/>
                  <w:sz w:val="20"/>
                  <w:szCs w:val="16"/>
                </w:rPr>
                <w:t>:   j</w:t>
              </w:r>
            </w:ins>
            <w:ins w:id="13" w:author="Thomas Kitaba" w:date="2023-12-08T13:29:00Z">
              <w:r>
                <w:rPr>
                  <w:color w:val="000000" w:themeColor="text1"/>
                  <w:sz w:val="20"/>
                  <w:szCs w:val="16"/>
                </w:rPr>
                <w:t xml:space="preserve">ust add </w:t>
              </w:r>
              <w:r w:rsidRPr="00B865D5">
                <w:rPr>
                  <w:b/>
                  <w:color w:val="00B050"/>
                  <w:szCs w:val="16"/>
                  <w:rPrChange w:id="14" w:author="Thomas Kitaba" w:date="2023-12-08T13:29:00Z">
                    <w:rPr>
                      <w:color w:val="000000" w:themeColor="text1"/>
                      <w:sz w:val="20"/>
                      <w:szCs w:val="16"/>
                    </w:rPr>
                  </w:rPrChange>
                </w:rPr>
                <w:t>as per #issue-number</w:t>
              </w:r>
              <w:r>
                <w:rPr>
                  <w:color w:val="000000" w:themeColor="text1"/>
                  <w:sz w:val="20"/>
                  <w:szCs w:val="16"/>
                </w:rPr>
                <w:t xml:space="preserve"> to your commit</w:t>
              </w:r>
            </w:ins>
          </w:p>
          <w:p w14:paraId="64F42981" w14:textId="77777777" w:rsidR="002253F3" w:rsidRDefault="002253F3" w:rsidP="002253F3">
            <w:pPr>
              <w:pStyle w:val="ListParagraph"/>
              <w:ind w:left="1080"/>
              <w:jc w:val="both"/>
              <w:rPr>
                <w:ins w:id="15" w:author="Thomas Kitaba" w:date="2023-12-08T13:26:00Z"/>
                <w:color w:val="000000" w:themeColor="text1"/>
                <w:sz w:val="20"/>
                <w:szCs w:val="16"/>
              </w:rPr>
              <w:pPrChange w:id="16" w:author="Thomas Kitaba" w:date="2023-12-08T13:26:00Z">
                <w:pPr>
                  <w:pStyle w:val="ListParagraph"/>
                  <w:ind w:left="0"/>
                  <w:jc w:val="both"/>
                </w:pPr>
              </w:pPrChange>
            </w:pPr>
            <w:ins w:id="17" w:author="Thomas Kitaba" w:date="2023-12-08T13:26:00Z">
              <w:r>
                <w:rPr>
                  <w:color w:val="000000" w:themeColor="text1"/>
                  <w:sz w:val="20"/>
                  <w:szCs w:val="16"/>
                </w:rPr>
                <w:t xml:space="preserve">If it is on </w:t>
              </w:r>
              <w:proofErr w:type="spellStart"/>
              <w:r>
                <w:rPr>
                  <w:color w:val="000000" w:themeColor="text1"/>
                  <w:sz w:val="20"/>
                  <w:szCs w:val="16"/>
                </w:rPr>
                <w:t>github</w:t>
              </w:r>
              <w:proofErr w:type="spellEnd"/>
              <w:r>
                <w:rPr>
                  <w:color w:val="000000" w:themeColor="text1"/>
                  <w:sz w:val="20"/>
                  <w:szCs w:val="16"/>
                </w:rPr>
                <w:t xml:space="preserve"> website:</w:t>
              </w:r>
            </w:ins>
          </w:p>
          <w:p w14:paraId="3D9F5FDE" w14:textId="768A8606" w:rsidR="002253F3" w:rsidRPr="002253F3" w:rsidRDefault="002253F3" w:rsidP="002253F3">
            <w:pPr>
              <w:pStyle w:val="ListParagraph"/>
              <w:ind w:left="1080"/>
              <w:jc w:val="both"/>
              <w:rPr>
                <w:color w:val="000000" w:themeColor="text1"/>
                <w:sz w:val="20"/>
                <w:szCs w:val="16"/>
                <w:rPrChange w:id="18" w:author="Thomas Kitaba" w:date="2023-12-08T13:26:00Z">
                  <w:rPr/>
                </w:rPrChange>
              </w:rPr>
              <w:pPrChange w:id="19" w:author="Thomas Kitaba" w:date="2023-12-08T13:26:00Z">
                <w:pPr>
                  <w:pStyle w:val="ListParagraph"/>
                  <w:ind w:left="0"/>
                  <w:jc w:val="both"/>
                </w:pPr>
              </w:pPrChange>
            </w:pPr>
            <w:ins w:id="20" w:author="Thomas Kitaba" w:date="2023-12-08T13:26:00Z">
              <w:r>
                <w:rPr>
                  <w:color w:val="000000" w:themeColor="text1"/>
                  <w:sz w:val="20"/>
                  <w:szCs w:val="16"/>
                </w:rPr>
                <w:t xml:space="preserve">                </w:t>
              </w:r>
              <w:r w:rsidR="00B865D5">
                <w:rPr>
                  <w:color w:val="000000" w:themeColor="text1"/>
                  <w:sz w:val="20"/>
                  <w:szCs w:val="16"/>
                </w:rPr>
                <w:t>A</w:t>
              </w:r>
              <w:r>
                <w:rPr>
                  <w:color w:val="000000" w:themeColor="text1"/>
                  <w:sz w:val="20"/>
                  <w:szCs w:val="16"/>
                </w:rPr>
                <w:t>dd</w:t>
              </w:r>
              <w:r w:rsidR="00B865D5">
                <w:rPr>
                  <w:color w:val="000000" w:themeColor="text1"/>
                  <w:sz w:val="20"/>
                  <w:szCs w:val="16"/>
                </w:rPr>
                <w:t xml:space="preserve">-  </w:t>
              </w:r>
            </w:ins>
            <w:ins w:id="21" w:author="Thomas Kitaba" w:date="2023-12-08T13:27:00Z">
              <w:r w:rsidR="00B865D5">
                <w:rPr>
                  <w:color w:val="000000" w:themeColor="text1"/>
                  <w:sz w:val="20"/>
                  <w:szCs w:val="16"/>
                </w:rPr>
                <w:t xml:space="preserve">     </w:t>
              </w:r>
              <w:r w:rsidR="00B865D5" w:rsidRPr="00B865D5">
                <w:rPr>
                  <w:b/>
                  <w:color w:val="00B050"/>
                  <w:sz w:val="20"/>
                  <w:szCs w:val="16"/>
                  <w:rPrChange w:id="22" w:author="Thomas Kitaba" w:date="2023-12-08T13:27:00Z">
                    <w:rPr>
                      <w:color w:val="000000" w:themeColor="text1"/>
                      <w:sz w:val="20"/>
                      <w:szCs w:val="16"/>
                    </w:rPr>
                  </w:rPrChange>
                </w:rPr>
                <w:t>#issue-number</w:t>
              </w:r>
              <w:r w:rsidR="00B865D5" w:rsidRPr="00B865D5">
                <w:rPr>
                  <w:color w:val="00B050"/>
                  <w:sz w:val="20"/>
                  <w:szCs w:val="16"/>
                  <w:rPrChange w:id="23" w:author="Thomas Kitaba" w:date="2023-12-08T13:27:00Z">
                    <w:rPr>
                      <w:color w:val="000000" w:themeColor="text1"/>
                      <w:sz w:val="20"/>
                      <w:szCs w:val="16"/>
                    </w:rPr>
                  </w:rPrChange>
                </w:rPr>
                <w:t xml:space="preserve">   </w:t>
              </w:r>
            </w:ins>
            <w:ins w:id="24" w:author="Thomas Kitaba" w:date="2023-12-08T13:29:00Z">
              <w:r w:rsidR="00052522">
                <w:rPr>
                  <w:color w:val="00B050"/>
                  <w:sz w:val="20"/>
                  <w:szCs w:val="16"/>
                </w:rPr>
                <w:t xml:space="preserve">without </w:t>
              </w:r>
            </w:ins>
            <w:ins w:id="25" w:author="Thomas Kitaba" w:date="2023-12-08T13:30:00Z">
              <w:r w:rsidR="00052522">
                <w:rPr>
                  <w:color w:val="00B050"/>
                  <w:sz w:val="20"/>
                  <w:szCs w:val="16"/>
                </w:rPr>
                <w:t>any special keyword</w:t>
              </w:r>
            </w:ins>
            <w:bookmarkStart w:id="26" w:name="_GoBack"/>
            <w:bookmarkEnd w:id="26"/>
            <w:ins w:id="27" w:author="Thomas Kitaba" w:date="2023-12-08T13:27:00Z">
              <w:r w:rsidR="00B865D5" w:rsidRPr="00B865D5">
                <w:rPr>
                  <w:color w:val="00B050"/>
                  <w:sz w:val="20"/>
                  <w:szCs w:val="16"/>
                  <w:rPrChange w:id="28" w:author="Thomas Kitaba" w:date="2023-12-08T13:27:00Z">
                    <w:rPr>
                      <w:color w:val="000000" w:themeColor="text1"/>
                      <w:sz w:val="20"/>
                      <w:szCs w:val="16"/>
                    </w:rPr>
                  </w:rPrChange>
                </w:rPr>
                <w:t xml:space="preserve"> </w:t>
              </w:r>
              <w:r w:rsidR="00B865D5">
                <w:rPr>
                  <w:color w:val="000000" w:themeColor="text1"/>
                  <w:sz w:val="20"/>
                  <w:szCs w:val="16"/>
                </w:rPr>
                <w:t>to the commit message</w:t>
              </w:r>
            </w:ins>
          </w:p>
        </w:tc>
      </w:tr>
      <w:tr w:rsidR="00C3521E" w:rsidRPr="00A072BB" w14:paraId="42C3423A" w14:textId="17287BF5" w:rsidTr="00C3521E">
        <w:trPr>
          <w:trHeight w:val="740"/>
        </w:trPr>
        <w:tc>
          <w:tcPr>
            <w:tcW w:w="0" w:type="auto"/>
            <w:vMerge w:val="restart"/>
          </w:tcPr>
          <w:p w14:paraId="3DB46A35" w14:textId="77777777" w:rsidR="00C3521E" w:rsidRPr="00A072BB" w:rsidRDefault="00C3521E" w:rsidP="00CB18D3">
            <w:pPr>
              <w:pStyle w:val="ListParagraph"/>
              <w:ind w:left="0"/>
              <w:jc w:val="both"/>
              <w:rPr>
                <w:color w:val="000000" w:themeColor="text1"/>
                <w:sz w:val="16"/>
                <w:szCs w:val="16"/>
              </w:rPr>
            </w:pPr>
          </w:p>
        </w:tc>
        <w:tc>
          <w:tcPr>
            <w:tcW w:w="4520" w:type="dxa"/>
          </w:tcPr>
          <w:p w14:paraId="0F09AB94" w14:textId="45EB3923" w:rsidR="00C3521E" w:rsidRDefault="00C3521E" w:rsidP="00C3521E">
            <w:pPr>
              <w:pStyle w:val="NormalWeb"/>
              <w:rPr>
                <w:rStyle w:val="HTMLCode"/>
              </w:rPr>
            </w:pPr>
            <w:proofErr w:type="spellStart"/>
            <w:r>
              <w:rPr>
                <w:rStyle w:val="HTMLCode"/>
              </w:rPr>
              <w:t>Git</w:t>
            </w:r>
            <w:proofErr w:type="spellEnd"/>
            <w:r>
              <w:rPr>
                <w:rStyle w:val="HTMLCode"/>
              </w:rPr>
              <w:t xml:space="preserve"> </w:t>
            </w:r>
            <w:r w:rsidR="00CE23B7">
              <w:rPr>
                <w:rStyle w:val="HTMLCode"/>
              </w:rPr>
              <w:t xml:space="preserve">add </w:t>
            </w:r>
            <w:r>
              <w:rPr>
                <w:rStyle w:val="HTMLCode"/>
              </w:rPr>
              <w:t>.</w:t>
            </w:r>
          </w:p>
          <w:p w14:paraId="5325B331" w14:textId="549AB711" w:rsidR="00C3521E" w:rsidRDefault="00C3521E" w:rsidP="00C3521E">
            <w:pPr>
              <w:pStyle w:val="NormalWeb"/>
              <w:numPr>
                <w:ilvl w:val="0"/>
                <w:numId w:val="2"/>
              </w:numPr>
              <w:rPr>
                <w:rStyle w:val="HTMLCode"/>
              </w:rPr>
            </w:pPr>
            <w:r>
              <w:rPr>
                <w:rStyle w:val="HTMLCode"/>
              </w:rPr>
              <w:t>Does not stage deleted file</w:t>
            </w:r>
          </w:p>
          <w:p w14:paraId="50A5446C" w14:textId="5AF5042C" w:rsidR="00C3521E" w:rsidRDefault="00C70C5E" w:rsidP="00C3521E">
            <w:pPr>
              <w:pStyle w:val="NormalWeb"/>
              <w:numPr>
                <w:ilvl w:val="0"/>
                <w:numId w:val="2"/>
              </w:numPr>
              <w:rPr>
                <w:rStyle w:val="HTMLCode"/>
              </w:rPr>
            </w:pPr>
            <w:r>
              <w:rPr>
                <w:rStyle w:val="HTMLCode"/>
              </w:rPr>
              <w:t>Stages current and sub directory changes</w:t>
            </w:r>
          </w:p>
          <w:p w14:paraId="4D5B4DC4" w14:textId="457383A7" w:rsidR="00C3521E" w:rsidRPr="00A072BB" w:rsidRDefault="00C3521E" w:rsidP="00CB18D3">
            <w:pPr>
              <w:pStyle w:val="ListParagraph"/>
              <w:ind w:left="0"/>
              <w:jc w:val="both"/>
              <w:rPr>
                <w:color w:val="000000" w:themeColor="text1"/>
                <w:sz w:val="16"/>
                <w:szCs w:val="16"/>
              </w:rPr>
            </w:pPr>
          </w:p>
        </w:tc>
        <w:tc>
          <w:tcPr>
            <w:tcW w:w="5963" w:type="dxa"/>
            <w:gridSpan w:val="2"/>
          </w:tcPr>
          <w:p w14:paraId="514E3040" w14:textId="0F4F6A03" w:rsidR="00C70C5E" w:rsidRDefault="00C70C5E" w:rsidP="00C70C5E">
            <w:pPr>
              <w:pStyle w:val="NormalWeb"/>
              <w:rPr>
                <w:rStyle w:val="HTMLCode"/>
              </w:rPr>
            </w:pPr>
            <w:r>
              <w:rPr>
                <w:color w:val="000000" w:themeColor="text1"/>
                <w:sz w:val="16"/>
                <w:szCs w:val="16"/>
              </w:rPr>
              <w:t xml:space="preserve"> </w:t>
            </w:r>
            <w:proofErr w:type="spellStart"/>
            <w:r>
              <w:rPr>
                <w:rStyle w:val="HTMLCode"/>
              </w:rPr>
              <w:t>Git</w:t>
            </w:r>
            <w:proofErr w:type="spellEnd"/>
            <w:r>
              <w:rPr>
                <w:rStyle w:val="HTMLCode"/>
              </w:rPr>
              <w:t xml:space="preserve"> add -A</w:t>
            </w:r>
          </w:p>
          <w:p w14:paraId="3F9DDADF" w14:textId="175AD26D" w:rsidR="00C70C5E" w:rsidRDefault="000D46DE" w:rsidP="00C70C5E">
            <w:pPr>
              <w:pStyle w:val="NormalWeb"/>
              <w:numPr>
                <w:ilvl w:val="0"/>
                <w:numId w:val="2"/>
              </w:numPr>
              <w:rPr>
                <w:rStyle w:val="HTMLCode"/>
              </w:rPr>
            </w:pPr>
            <w:r>
              <w:rPr>
                <w:rStyle w:val="HTMLCode"/>
              </w:rPr>
              <w:t xml:space="preserve">Also </w:t>
            </w:r>
            <w:r w:rsidR="00C70C5E">
              <w:rPr>
                <w:rStyle w:val="HTMLCode"/>
              </w:rPr>
              <w:t>stage</w:t>
            </w:r>
            <w:r>
              <w:rPr>
                <w:rStyle w:val="HTMLCode"/>
              </w:rPr>
              <w:t>s</w:t>
            </w:r>
            <w:r w:rsidR="00C70C5E">
              <w:rPr>
                <w:rStyle w:val="HTMLCode"/>
              </w:rPr>
              <w:t xml:space="preserve"> deleted file</w:t>
            </w:r>
          </w:p>
          <w:p w14:paraId="25E26BC3" w14:textId="35B51266" w:rsidR="00C70C5E" w:rsidRDefault="00C70C5E" w:rsidP="00C70C5E">
            <w:pPr>
              <w:pStyle w:val="NormalWeb"/>
              <w:numPr>
                <w:ilvl w:val="0"/>
                <w:numId w:val="2"/>
              </w:numPr>
              <w:rPr>
                <w:rStyle w:val="HTMLCode"/>
              </w:rPr>
            </w:pPr>
            <w:r>
              <w:rPr>
                <w:rStyle w:val="HTMLCode"/>
              </w:rPr>
              <w:t xml:space="preserve">Stages </w:t>
            </w:r>
            <w:r w:rsidR="00BD46F4">
              <w:rPr>
                <w:rStyle w:val="HTMLCode"/>
              </w:rPr>
              <w:t>the whole repository</w:t>
            </w:r>
          </w:p>
          <w:p w14:paraId="7E8FAF37" w14:textId="77777777" w:rsidR="00260970" w:rsidRDefault="00260970" w:rsidP="00C70C5E">
            <w:pPr>
              <w:pStyle w:val="NormalWeb"/>
              <w:numPr>
                <w:ilvl w:val="0"/>
                <w:numId w:val="2"/>
              </w:numPr>
              <w:rPr>
                <w:rStyle w:val="HTMLCode"/>
              </w:rPr>
            </w:pPr>
          </w:p>
          <w:p w14:paraId="072834E8" w14:textId="63ABCFC2" w:rsidR="00C3521E" w:rsidRPr="00A072BB" w:rsidRDefault="00C3521E" w:rsidP="00C70C5E">
            <w:pPr>
              <w:rPr>
                <w:color w:val="000000" w:themeColor="text1"/>
                <w:sz w:val="16"/>
                <w:szCs w:val="16"/>
              </w:rPr>
            </w:pPr>
          </w:p>
        </w:tc>
      </w:tr>
      <w:tr w:rsidR="00C3521E" w:rsidRPr="00A072BB" w14:paraId="2A6BAB6B" w14:textId="77777777" w:rsidTr="00B73947">
        <w:trPr>
          <w:trHeight w:val="6940"/>
        </w:trPr>
        <w:tc>
          <w:tcPr>
            <w:tcW w:w="0" w:type="auto"/>
            <w:vMerge/>
          </w:tcPr>
          <w:p w14:paraId="306C2D80" w14:textId="77777777" w:rsidR="00C3521E" w:rsidRPr="00A072BB" w:rsidRDefault="00C3521E" w:rsidP="00CB18D3">
            <w:pPr>
              <w:pStyle w:val="ListParagraph"/>
              <w:ind w:left="0"/>
              <w:jc w:val="both"/>
              <w:rPr>
                <w:color w:val="000000" w:themeColor="text1"/>
                <w:sz w:val="16"/>
                <w:szCs w:val="16"/>
              </w:rPr>
            </w:pPr>
          </w:p>
        </w:tc>
        <w:tc>
          <w:tcPr>
            <w:tcW w:w="10483" w:type="dxa"/>
            <w:gridSpan w:val="3"/>
          </w:tcPr>
          <w:p w14:paraId="55812185"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add -A</w:t>
            </w:r>
            <w:r>
              <w:t xml:space="preserve"> is a shorthand for </w:t>
            </w:r>
            <w:proofErr w:type="spellStart"/>
            <w:r>
              <w:rPr>
                <w:rStyle w:val="HTMLCode"/>
              </w:rPr>
              <w:t>git</w:t>
            </w:r>
            <w:proofErr w:type="spellEnd"/>
            <w:r>
              <w:rPr>
                <w:rStyle w:val="HTMLCode"/>
              </w:rPr>
              <w:t xml:space="preserve"> add .; </w:t>
            </w:r>
            <w:proofErr w:type="spellStart"/>
            <w:r>
              <w:rPr>
                <w:rStyle w:val="HTMLCode"/>
              </w:rPr>
              <w:t>git</w:t>
            </w:r>
            <w:proofErr w:type="spellEnd"/>
            <w:r>
              <w:rPr>
                <w:rStyle w:val="HTMLCode"/>
              </w:rPr>
              <w:t xml:space="preserve"> add -u</w:t>
            </w:r>
            <w:r>
              <w:t>.</w:t>
            </w:r>
          </w:p>
          <w:p w14:paraId="55EFC60E"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add .</w:t>
            </w:r>
            <w:r>
              <w:t xml:space="preserve"> </w:t>
            </w:r>
            <w:proofErr w:type="gramStart"/>
            <w:r>
              <w:t>stages</w:t>
            </w:r>
            <w:proofErr w:type="gramEnd"/>
            <w:r>
              <w:t xml:space="preserve"> all changes in the working directory, including new files.</w:t>
            </w:r>
          </w:p>
          <w:p w14:paraId="6A8DDFA6"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add -u</w:t>
            </w:r>
            <w:r>
              <w:t xml:space="preserve"> stages modifications and deletions, but does not stage new files.</w:t>
            </w:r>
          </w:p>
          <w:p w14:paraId="5FC9D7F7" w14:textId="77777777" w:rsidR="00C3521E" w:rsidRDefault="00C3521E" w:rsidP="00C3521E">
            <w:pPr>
              <w:pStyle w:val="NormalWeb"/>
            </w:pPr>
            <w:r>
              <w:t xml:space="preserve">In other words, </w:t>
            </w:r>
            <w:proofErr w:type="spellStart"/>
            <w:r>
              <w:rPr>
                <w:rStyle w:val="HTMLCode"/>
              </w:rPr>
              <w:t>git</w:t>
            </w:r>
            <w:proofErr w:type="spellEnd"/>
            <w:r>
              <w:rPr>
                <w:rStyle w:val="HTMLCode"/>
              </w:rPr>
              <w:t xml:space="preserve"> add -A</w:t>
            </w:r>
            <w:r>
              <w:t xml:space="preserve"> stages both new files and changes to already tracked files, while </w:t>
            </w:r>
            <w:proofErr w:type="spellStart"/>
            <w:r>
              <w:rPr>
                <w:rStyle w:val="HTMLCode"/>
              </w:rPr>
              <w:t>git</w:t>
            </w:r>
            <w:proofErr w:type="spellEnd"/>
            <w:r>
              <w:rPr>
                <w:rStyle w:val="HTMLCode"/>
              </w:rPr>
              <w:t xml:space="preserve"> </w:t>
            </w:r>
            <w:proofErr w:type="gramStart"/>
            <w:r>
              <w:rPr>
                <w:rStyle w:val="HTMLCode"/>
              </w:rPr>
              <w:t>add .</w:t>
            </w:r>
            <w:proofErr w:type="gramEnd"/>
            <w:r>
              <w:t xml:space="preserve"> </w:t>
            </w:r>
            <w:proofErr w:type="gramStart"/>
            <w:r>
              <w:t>only</w:t>
            </w:r>
            <w:proofErr w:type="gramEnd"/>
            <w:r>
              <w:t xml:space="preserve"> stages new files and changes to already tracked files.</w:t>
            </w:r>
          </w:p>
          <w:p w14:paraId="5D6F17D0" w14:textId="77777777" w:rsidR="00C3521E" w:rsidRDefault="00C3521E" w:rsidP="00C3521E">
            <w:pPr>
              <w:pStyle w:val="ListParagraph"/>
              <w:ind w:left="0"/>
              <w:jc w:val="both"/>
              <w:rPr>
                <w:color w:val="000000" w:themeColor="text1"/>
                <w:sz w:val="16"/>
                <w:szCs w:val="16"/>
              </w:rPr>
            </w:pPr>
          </w:p>
          <w:p w14:paraId="0F19FDEB" w14:textId="77777777" w:rsidR="00C3521E" w:rsidRDefault="00C3521E" w:rsidP="00C3521E">
            <w:pPr>
              <w:pStyle w:val="NormalWeb"/>
            </w:pPr>
            <w:r>
              <w:t xml:space="preserve">The difference between </w:t>
            </w:r>
            <w:proofErr w:type="spellStart"/>
            <w:r>
              <w:rPr>
                <w:rStyle w:val="HTMLCode"/>
              </w:rPr>
              <w:t>git</w:t>
            </w:r>
            <w:proofErr w:type="spellEnd"/>
            <w:r>
              <w:rPr>
                <w:rStyle w:val="HTMLCode"/>
              </w:rPr>
              <w:t xml:space="preserve"> commit -m</w:t>
            </w:r>
            <w:r>
              <w:t xml:space="preserve"> and </w:t>
            </w:r>
            <w:proofErr w:type="spellStart"/>
            <w:r>
              <w:rPr>
                <w:rStyle w:val="HTMLCode"/>
              </w:rPr>
              <w:t>git</w:t>
            </w:r>
            <w:proofErr w:type="spellEnd"/>
            <w:r>
              <w:rPr>
                <w:rStyle w:val="HTMLCode"/>
              </w:rPr>
              <w:t xml:space="preserve"> commit -am</w:t>
            </w:r>
            <w:r>
              <w:t xml:space="preserve"> is as follows:</w:t>
            </w:r>
          </w:p>
          <w:p w14:paraId="732ECB01"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commit -m "message"</w:t>
            </w:r>
            <w:r>
              <w:t xml:space="preserve"> creates a new commit with the specified message and stages all changes in the working directory.</w:t>
            </w:r>
          </w:p>
          <w:p w14:paraId="652ECCC3" w14:textId="77777777" w:rsidR="00C3521E" w:rsidRDefault="00C3521E" w:rsidP="00C3521E">
            <w:pPr>
              <w:pStyle w:val="NormalWeb"/>
            </w:pPr>
            <w:proofErr w:type="spellStart"/>
            <w:proofErr w:type="gramStart"/>
            <w:r>
              <w:rPr>
                <w:rStyle w:val="HTMLCode"/>
              </w:rPr>
              <w:t>git</w:t>
            </w:r>
            <w:proofErr w:type="spellEnd"/>
            <w:proofErr w:type="gramEnd"/>
            <w:r>
              <w:rPr>
                <w:rStyle w:val="HTMLCode"/>
              </w:rPr>
              <w:t xml:space="preserve"> commit -am "message"</w:t>
            </w:r>
            <w:r>
              <w:t xml:space="preserve"> creates a new commit with the specified message and stages all changes to already tracked files in the working directory, but does not stage new files.</w:t>
            </w:r>
          </w:p>
          <w:p w14:paraId="4F724827" w14:textId="77777777" w:rsidR="00C3521E" w:rsidRDefault="00C3521E" w:rsidP="00C3521E">
            <w:pPr>
              <w:pStyle w:val="NormalWeb"/>
            </w:pPr>
            <w:r>
              <w:t xml:space="preserve">In other words, </w:t>
            </w:r>
            <w:proofErr w:type="spellStart"/>
            <w:r>
              <w:rPr>
                <w:rStyle w:val="HTMLCode"/>
              </w:rPr>
              <w:t>git</w:t>
            </w:r>
            <w:proofErr w:type="spellEnd"/>
            <w:r>
              <w:rPr>
                <w:rStyle w:val="HTMLCode"/>
              </w:rPr>
              <w:t xml:space="preserve"> commit -m</w:t>
            </w:r>
            <w:r>
              <w:t xml:space="preserve"> stages all changes, including new files, while </w:t>
            </w:r>
            <w:proofErr w:type="spellStart"/>
            <w:r>
              <w:rPr>
                <w:rStyle w:val="HTMLCode"/>
              </w:rPr>
              <w:t>git</w:t>
            </w:r>
            <w:proofErr w:type="spellEnd"/>
            <w:r>
              <w:rPr>
                <w:rStyle w:val="HTMLCode"/>
              </w:rPr>
              <w:t xml:space="preserve"> commit -am</w:t>
            </w:r>
            <w:r>
              <w:t xml:space="preserve"> only stages changes to already tracked files and does not stage new files.</w:t>
            </w:r>
          </w:p>
          <w:p w14:paraId="6E46EEE9" w14:textId="77777777" w:rsidR="00C3521E" w:rsidRDefault="00C3521E" w:rsidP="00C3521E">
            <w:pPr>
              <w:pStyle w:val="ListParagraph"/>
              <w:ind w:left="0"/>
              <w:jc w:val="both"/>
              <w:rPr>
                <w:color w:val="000000" w:themeColor="text1"/>
                <w:sz w:val="16"/>
                <w:szCs w:val="16"/>
              </w:rPr>
            </w:pPr>
          </w:p>
          <w:p w14:paraId="411A5640" w14:textId="77777777" w:rsidR="00C3521E" w:rsidRDefault="00C3521E" w:rsidP="00CB18D3">
            <w:pPr>
              <w:pStyle w:val="ListParagraph"/>
              <w:ind w:left="0"/>
              <w:jc w:val="both"/>
              <w:rPr>
                <w:rStyle w:val="HTMLCode"/>
                <w:rFonts w:eastAsiaTheme="minorHAnsi"/>
              </w:rPr>
            </w:pPr>
          </w:p>
        </w:tc>
      </w:tr>
      <w:tr w:rsidR="00A072BB" w:rsidRPr="00A072BB" w14:paraId="2E8A799D" w14:textId="77777777" w:rsidTr="00B73947">
        <w:tc>
          <w:tcPr>
            <w:tcW w:w="0" w:type="auto"/>
          </w:tcPr>
          <w:p w14:paraId="57D085BB"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35B74BDD" w14:textId="77777777" w:rsidR="0080491F" w:rsidRDefault="0080491F" w:rsidP="00CB18D3">
            <w:pPr>
              <w:pStyle w:val="ListParagraph"/>
              <w:ind w:left="0"/>
              <w:jc w:val="both"/>
              <w:rPr>
                <w:b/>
                <w:color w:val="000000" w:themeColor="text1"/>
                <w:sz w:val="60"/>
                <w:szCs w:val="16"/>
              </w:rPr>
            </w:pPr>
          </w:p>
          <w:p w14:paraId="42DA8CEB" w14:textId="77777777" w:rsidR="0080491F" w:rsidRDefault="0080491F" w:rsidP="00CB18D3">
            <w:pPr>
              <w:pStyle w:val="ListParagraph"/>
              <w:ind w:left="0"/>
              <w:jc w:val="both"/>
              <w:rPr>
                <w:b/>
                <w:color w:val="000000" w:themeColor="text1"/>
                <w:sz w:val="60"/>
                <w:szCs w:val="16"/>
              </w:rPr>
            </w:pPr>
          </w:p>
          <w:p w14:paraId="5C97F018" w14:textId="53E63DB8" w:rsidR="006942C2" w:rsidRPr="00A072BB" w:rsidRDefault="00A072BB" w:rsidP="00CB18D3">
            <w:pPr>
              <w:pStyle w:val="ListParagraph"/>
              <w:ind w:left="0"/>
              <w:jc w:val="both"/>
              <w:rPr>
                <w:b/>
                <w:color w:val="000000" w:themeColor="text1"/>
                <w:sz w:val="60"/>
                <w:szCs w:val="16"/>
              </w:rPr>
            </w:pPr>
            <w:r w:rsidRPr="00A072BB">
              <w:rPr>
                <w:b/>
                <w:color w:val="000000" w:themeColor="text1"/>
                <w:sz w:val="60"/>
                <w:szCs w:val="16"/>
              </w:rPr>
              <w:t xml:space="preserve">Isolating workspace </w:t>
            </w:r>
          </w:p>
          <w:p w14:paraId="75A74EE4" w14:textId="302B573E" w:rsidR="00A072BB" w:rsidRPr="00A072BB" w:rsidRDefault="00A072BB" w:rsidP="00CB18D3">
            <w:pPr>
              <w:pStyle w:val="ListParagraph"/>
              <w:ind w:left="0"/>
              <w:jc w:val="both"/>
              <w:rPr>
                <w:b/>
                <w:color w:val="000000" w:themeColor="text1"/>
                <w:sz w:val="60"/>
                <w:szCs w:val="16"/>
              </w:rPr>
            </w:pPr>
            <w:proofErr w:type="spellStart"/>
            <w:r w:rsidRPr="00A072BB">
              <w:rPr>
                <w:b/>
                <w:color w:val="000000" w:themeColor="text1"/>
                <w:sz w:val="60"/>
                <w:szCs w:val="16"/>
              </w:rPr>
              <w:t>virtualenv</w:t>
            </w:r>
            <w:proofErr w:type="spellEnd"/>
          </w:p>
        </w:tc>
      </w:tr>
      <w:tr w:rsidR="00A072BB" w:rsidRPr="00A072BB" w14:paraId="66C4FCAE" w14:textId="77777777" w:rsidTr="00B73947">
        <w:tc>
          <w:tcPr>
            <w:tcW w:w="0" w:type="auto"/>
          </w:tcPr>
          <w:p w14:paraId="11684E62"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2FBAA200" w14:textId="7B820D0F" w:rsidR="006942C2" w:rsidRDefault="008A7D02" w:rsidP="00CB18D3">
            <w:pPr>
              <w:jc w:val="both"/>
              <w:rPr>
                <w:color w:val="000000" w:themeColor="text1"/>
                <w:sz w:val="16"/>
                <w:szCs w:val="16"/>
              </w:rPr>
            </w:pPr>
            <w:r>
              <w:rPr>
                <w:color w:val="000000" w:themeColor="text1"/>
                <w:sz w:val="16"/>
                <w:szCs w:val="16"/>
              </w:rPr>
              <w:t xml:space="preserve">-pip install </w:t>
            </w:r>
            <w:proofErr w:type="spellStart"/>
            <w:r>
              <w:rPr>
                <w:color w:val="000000" w:themeColor="text1"/>
                <w:sz w:val="16"/>
                <w:szCs w:val="16"/>
              </w:rPr>
              <w:t>virtualenv</w:t>
            </w:r>
            <w:proofErr w:type="spellEnd"/>
          </w:p>
          <w:p w14:paraId="473BF6B4" w14:textId="77777777" w:rsidR="00CD17E4" w:rsidRDefault="00CD17E4" w:rsidP="00CB18D3">
            <w:pPr>
              <w:jc w:val="both"/>
              <w:rPr>
                <w:color w:val="000000" w:themeColor="text1"/>
                <w:sz w:val="16"/>
                <w:szCs w:val="16"/>
              </w:rPr>
            </w:pPr>
          </w:p>
          <w:p w14:paraId="3EB587A4" w14:textId="50ABF0A5" w:rsidR="008A7D02" w:rsidRDefault="008A7D02" w:rsidP="00CB18D3">
            <w:pPr>
              <w:jc w:val="both"/>
              <w:rPr>
                <w:color w:val="000000" w:themeColor="text1"/>
                <w:sz w:val="16"/>
                <w:szCs w:val="16"/>
              </w:rPr>
            </w:pPr>
            <w:r>
              <w:rPr>
                <w:color w:val="000000" w:themeColor="text1"/>
                <w:sz w:val="16"/>
                <w:szCs w:val="16"/>
              </w:rPr>
              <w:t>-</w:t>
            </w:r>
            <w:proofErr w:type="spellStart"/>
            <w:r>
              <w:rPr>
                <w:color w:val="000000" w:themeColor="text1"/>
                <w:sz w:val="16"/>
                <w:szCs w:val="16"/>
              </w:rPr>
              <w:t>virtualenv</w:t>
            </w:r>
            <w:proofErr w:type="spellEnd"/>
            <w:r>
              <w:rPr>
                <w:color w:val="000000" w:themeColor="text1"/>
                <w:sz w:val="16"/>
                <w:szCs w:val="16"/>
              </w:rPr>
              <w:t xml:space="preserve"> tom-</w:t>
            </w:r>
            <w:proofErr w:type="spellStart"/>
            <w:r>
              <w:rPr>
                <w:color w:val="000000" w:themeColor="text1"/>
                <w:sz w:val="16"/>
                <w:szCs w:val="16"/>
              </w:rPr>
              <w:t>venv</w:t>
            </w:r>
            <w:proofErr w:type="spellEnd"/>
            <w:r>
              <w:rPr>
                <w:color w:val="000000" w:themeColor="text1"/>
                <w:sz w:val="16"/>
                <w:szCs w:val="16"/>
              </w:rPr>
              <w:t xml:space="preserve"> </w:t>
            </w:r>
            <w:r w:rsidR="00CD17E4">
              <w:rPr>
                <w:color w:val="000000" w:themeColor="text1"/>
                <w:sz w:val="16"/>
                <w:szCs w:val="16"/>
              </w:rPr>
              <w:t xml:space="preserve">or </w:t>
            </w:r>
          </w:p>
          <w:p w14:paraId="3B91CEE1" w14:textId="77777777" w:rsidR="00CD17E4" w:rsidRPr="00CD17E4" w:rsidRDefault="00CD17E4" w:rsidP="00CB18D3">
            <w:pPr>
              <w:pBdr>
                <w:top w:val="single" w:sz="6" w:space="0" w:color="EEEEEE"/>
                <w:left w:val="single" w:sz="6" w:space="0" w:color="EEEEEE"/>
                <w:bottom w:val="single" w:sz="6" w:space="0" w:color="EEEEEE"/>
                <w:right w:val="single" w:sz="6" w:space="0" w:color="EEEEE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000000"/>
                <w:sz w:val="23"/>
                <w:szCs w:val="23"/>
                <w:lang w:val="en-GB" w:eastAsia="en-GB"/>
              </w:rPr>
            </w:pPr>
            <w:proofErr w:type="spellStart"/>
            <w:r w:rsidRPr="00CD17E4">
              <w:rPr>
                <w:rFonts w:ascii="Consolas" w:eastAsia="Times New Roman" w:hAnsi="Consolas" w:cs="Courier New"/>
                <w:color w:val="000000"/>
                <w:sz w:val="23"/>
                <w:szCs w:val="23"/>
                <w:shd w:val="clear" w:color="auto" w:fill="F8FAFA"/>
                <w:lang w:val="en-GB" w:eastAsia="en-GB"/>
              </w:rPr>
              <w:t>py</w:t>
            </w:r>
            <w:proofErr w:type="spellEnd"/>
            <w:r w:rsidRPr="00CD17E4">
              <w:rPr>
                <w:rFonts w:ascii="Consolas" w:eastAsia="Times New Roman" w:hAnsi="Consolas" w:cs="Courier New"/>
                <w:color w:val="000000"/>
                <w:sz w:val="23"/>
                <w:szCs w:val="23"/>
                <w:shd w:val="clear" w:color="auto" w:fill="F8FAFA"/>
                <w:lang w:val="en-GB" w:eastAsia="en-GB"/>
              </w:rPr>
              <w:t xml:space="preserve"> -m </w:t>
            </w:r>
            <w:proofErr w:type="spellStart"/>
            <w:r w:rsidRPr="00CD17E4">
              <w:rPr>
                <w:rFonts w:ascii="Consolas" w:eastAsia="Times New Roman" w:hAnsi="Consolas" w:cs="Courier New"/>
                <w:color w:val="000000"/>
                <w:sz w:val="23"/>
                <w:szCs w:val="23"/>
                <w:shd w:val="clear" w:color="auto" w:fill="F8FAFA"/>
                <w:lang w:val="en-GB" w:eastAsia="en-GB"/>
              </w:rPr>
              <w:t>venv</w:t>
            </w:r>
            <w:proofErr w:type="spellEnd"/>
            <w:r w:rsidRPr="00CD17E4">
              <w:rPr>
                <w:rFonts w:ascii="Consolas" w:eastAsia="Times New Roman" w:hAnsi="Consolas" w:cs="Courier New"/>
                <w:color w:val="000000"/>
                <w:sz w:val="23"/>
                <w:szCs w:val="23"/>
                <w:shd w:val="clear" w:color="auto" w:fill="F8FAFA"/>
                <w:lang w:val="en-GB" w:eastAsia="en-GB"/>
              </w:rPr>
              <w:t xml:space="preserve"> </w:t>
            </w:r>
            <w:proofErr w:type="spellStart"/>
            <w:r w:rsidRPr="00CD17E4">
              <w:rPr>
                <w:rFonts w:ascii="Consolas" w:eastAsia="Times New Roman" w:hAnsi="Consolas" w:cs="Courier New"/>
                <w:color w:val="000000"/>
                <w:sz w:val="23"/>
                <w:szCs w:val="23"/>
                <w:shd w:val="clear" w:color="auto" w:fill="F8FAFA"/>
                <w:lang w:val="en-GB" w:eastAsia="en-GB"/>
              </w:rPr>
              <w:t>your_name</w:t>
            </w:r>
            <w:proofErr w:type="spellEnd"/>
          </w:p>
          <w:p w14:paraId="6F3BD78F" w14:textId="63BA6A7F" w:rsidR="00CD17E4" w:rsidRDefault="00CD17E4" w:rsidP="00CB18D3">
            <w:pPr>
              <w:jc w:val="both"/>
              <w:rPr>
                <w:color w:val="000000" w:themeColor="text1"/>
                <w:sz w:val="16"/>
                <w:szCs w:val="16"/>
              </w:rPr>
            </w:pPr>
          </w:p>
          <w:p w14:paraId="01948566" w14:textId="77777777" w:rsidR="00CD17E4" w:rsidRDefault="00CD17E4" w:rsidP="00CB18D3">
            <w:pPr>
              <w:jc w:val="both"/>
              <w:rPr>
                <w:color w:val="000000" w:themeColor="text1"/>
                <w:sz w:val="16"/>
                <w:szCs w:val="16"/>
              </w:rPr>
            </w:pPr>
          </w:p>
          <w:p w14:paraId="05F06E3E" w14:textId="77777777" w:rsidR="00CD17E4" w:rsidRPr="00CD17E4" w:rsidRDefault="008A7D02" w:rsidP="00CB18D3">
            <w:pPr>
              <w:pStyle w:val="HTMLPreformatted"/>
              <w:pBdr>
                <w:top w:val="single" w:sz="6" w:space="0" w:color="EEEEEE"/>
                <w:left w:val="single" w:sz="6" w:space="0" w:color="EEEEEE"/>
                <w:bottom w:val="single" w:sz="6" w:space="0" w:color="EEEEEE"/>
                <w:right w:val="single" w:sz="6" w:space="0" w:color="EEEEEE"/>
              </w:pBdr>
              <w:textAlignment w:val="baseline"/>
              <w:rPr>
                <w:rFonts w:ascii="Consolas" w:hAnsi="Consolas"/>
                <w:color w:val="000000"/>
                <w:sz w:val="23"/>
                <w:szCs w:val="23"/>
                <w:lang w:val="en-GB" w:eastAsia="en-GB"/>
              </w:rPr>
            </w:pPr>
            <w:r>
              <w:rPr>
                <w:color w:val="000000" w:themeColor="text1"/>
                <w:sz w:val="16"/>
                <w:szCs w:val="16"/>
              </w:rPr>
              <w:t xml:space="preserve">-source bin/activate </w:t>
            </w:r>
            <w:r w:rsidR="00CD17E4">
              <w:rPr>
                <w:color w:val="000000" w:themeColor="text1"/>
                <w:sz w:val="16"/>
                <w:szCs w:val="16"/>
              </w:rPr>
              <w:t xml:space="preserve"> or </w:t>
            </w:r>
            <w:r w:rsidR="00CD17E4" w:rsidRPr="00CD17E4">
              <w:rPr>
                <w:rFonts w:ascii="Consolas" w:hAnsi="Consolas"/>
                <w:color w:val="000000"/>
                <w:sz w:val="23"/>
                <w:szCs w:val="23"/>
                <w:shd w:val="clear" w:color="auto" w:fill="F8FAFA"/>
                <w:lang w:val="en-GB" w:eastAsia="en-GB"/>
              </w:rPr>
              <w:t>.\your_name\Scripts\activate</w:t>
            </w:r>
          </w:p>
          <w:p w14:paraId="77F35A1C" w14:textId="73C20741" w:rsidR="008A7D02" w:rsidRDefault="008A7D02" w:rsidP="00CB18D3">
            <w:pPr>
              <w:jc w:val="both"/>
              <w:rPr>
                <w:color w:val="000000" w:themeColor="text1"/>
                <w:sz w:val="16"/>
                <w:szCs w:val="16"/>
              </w:rPr>
            </w:pPr>
            <w:r>
              <w:rPr>
                <w:color w:val="000000" w:themeColor="text1"/>
                <w:sz w:val="16"/>
                <w:szCs w:val="16"/>
              </w:rPr>
              <w:t xml:space="preserve">     ---- activate the virtual environment</w:t>
            </w:r>
            <w:r w:rsidR="0080491F">
              <w:rPr>
                <w:color w:val="000000" w:themeColor="text1"/>
                <w:sz w:val="16"/>
                <w:szCs w:val="16"/>
              </w:rPr>
              <w:t xml:space="preserve">    </w:t>
            </w:r>
          </w:p>
          <w:p w14:paraId="2FC0C5BE" w14:textId="5461278B" w:rsidR="0080491F" w:rsidRDefault="0080491F" w:rsidP="00CB18D3">
            <w:pPr>
              <w:jc w:val="both"/>
              <w:rPr>
                <w:color w:val="000000" w:themeColor="text1"/>
                <w:sz w:val="16"/>
                <w:szCs w:val="16"/>
              </w:rPr>
            </w:pPr>
            <w:r>
              <w:rPr>
                <w:color w:val="000000" w:themeColor="text1"/>
                <w:sz w:val="16"/>
                <w:szCs w:val="16"/>
              </w:rPr>
              <w:t>-deactivate                     ------ to deactivate current virtual environment</w:t>
            </w:r>
          </w:p>
          <w:p w14:paraId="79C8D9F3" w14:textId="7BFB96FF" w:rsidR="0080491F" w:rsidRDefault="00EE1515" w:rsidP="00CB18D3">
            <w:pPr>
              <w:jc w:val="both"/>
              <w:rPr>
                <w:color w:val="000000" w:themeColor="text1"/>
                <w:sz w:val="16"/>
                <w:szCs w:val="16"/>
              </w:rPr>
            </w:pPr>
            <w:r>
              <w:rPr>
                <w:color w:val="000000" w:themeColor="text1"/>
                <w:sz w:val="16"/>
                <w:szCs w:val="16"/>
              </w:rPr>
              <w:t xml:space="preserve">- </w:t>
            </w:r>
            <w:proofErr w:type="spellStart"/>
            <w:r>
              <w:rPr>
                <w:color w:val="000000" w:themeColor="text1"/>
                <w:sz w:val="16"/>
                <w:szCs w:val="16"/>
              </w:rPr>
              <w:t>virtualenv</w:t>
            </w:r>
            <w:proofErr w:type="spellEnd"/>
            <w:r>
              <w:rPr>
                <w:color w:val="000000" w:themeColor="text1"/>
                <w:sz w:val="16"/>
                <w:szCs w:val="16"/>
              </w:rPr>
              <w:t xml:space="preserve"> -p python3 tom-</w:t>
            </w:r>
            <w:proofErr w:type="spellStart"/>
            <w:r>
              <w:rPr>
                <w:color w:val="000000" w:themeColor="text1"/>
                <w:sz w:val="16"/>
                <w:szCs w:val="16"/>
              </w:rPr>
              <w:t>venv</w:t>
            </w:r>
            <w:proofErr w:type="spellEnd"/>
            <w:r>
              <w:rPr>
                <w:color w:val="000000" w:themeColor="text1"/>
                <w:sz w:val="16"/>
                <w:szCs w:val="16"/>
              </w:rPr>
              <w:t xml:space="preserve">    ----- install python3 in your virtual environment</w:t>
            </w:r>
          </w:p>
          <w:p w14:paraId="7DDC9C8F" w14:textId="500F64FC" w:rsidR="00EE1515" w:rsidRDefault="00EE1515" w:rsidP="00CB18D3">
            <w:pPr>
              <w:jc w:val="both"/>
              <w:rPr>
                <w:color w:val="000000" w:themeColor="text1"/>
                <w:sz w:val="16"/>
                <w:szCs w:val="16"/>
              </w:rPr>
            </w:pPr>
          </w:p>
          <w:p w14:paraId="6993D0FA" w14:textId="65C2A9A7" w:rsidR="0080491F" w:rsidRPr="008A7D02" w:rsidRDefault="0080491F" w:rsidP="00CB18D3">
            <w:pPr>
              <w:jc w:val="both"/>
              <w:rPr>
                <w:color w:val="000000" w:themeColor="text1"/>
                <w:sz w:val="16"/>
                <w:szCs w:val="16"/>
              </w:rPr>
            </w:pPr>
          </w:p>
        </w:tc>
      </w:tr>
      <w:tr w:rsidR="00A072BB" w:rsidRPr="00A072BB" w14:paraId="1051D2BD" w14:textId="77777777" w:rsidTr="00B73947">
        <w:tc>
          <w:tcPr>
            <w:tcW w:w="0" w:type="auto"/>
          </w:tcPr>
          <w:p w14:paraId="2E1E94B3" w14:textId="77777777" w:rsidR="006942C2" w:rsidRPr="00A072BB" w:rsidRDefault="006942C2" w:rsidP="00CB18D3">
            <w:pPr>
              <w:pStyle w:val="ListParagraph"/>
              <w:ind w:left="0"/>
              <w:jc w:val="both"/>
              <w:rPr>
                <w:color w:val="000000" w:themeColor="text1"/>
                <w:sz w:val="16"/>
                <w:szCs w:val="16"/>
              </w:rPr>
            </w:pPr>
          </w:p>
        </w:tc>
        <w:tc>
          <w:tcPr>
            <w:tcW w:w="10483" w:type="dxa"/>
            <w:gridSpan w:val="3"/>
          </w:tcPr>
          <w:p w14:paraId="663B69AC" w14:textId="77777777" w:rsidR="006942C2" w:rsidRPr="00A072BB" w:rsidRDefault="006942C2" w:rsidP="00CB18D3">
            <w:pPr>
              <w:pStyle w:val="ListParagraph"/>
              <w:ind w:left="0"/>
              <w:jc w:val="both"/>
              <w:rPr>
                <w:color w:val="000000" w:themeColor="text1"/>
                <w:sz w:val="16"/>
                <w:szCs w:val="16"/>
              </w:rPr>
            </w:pPr>
          </w:p>
        </w:tc>
      </w:tr>
    </w:tbl>
    <w:p w14:paraId="39419ECD" w14:textId="77777777" w:rsidR="00BA7E68" w:rsidRPr="00A072BB" w:rsidRDefault="00BA7E68" w:rsidP="00CB18D3">
      <w:pPr>
        <w:rPr>
          <w:color w:val="000000" w:themeColor="text1"/>
        </w:rPr>
      </w:pPr>
      <w:r w:rsidRPr="00A072BB">
        <w:rPr>
          <w:color w:val="000000" w:themeColor="text1"/>
        </w:rPr>
        <w:br w:type="page"/>
      </w:r>
    </w:p>
    <w:tbl>
      <w:tblPr>
        <w:tblStyle w:val="TableGrid"/>
        <w:tblW w:w="11965" w:type="dxa"/>
        <w:tblInd w:w="-450" w:type="dxa"/>
        <w:tblLook w:val="04A0" w:firstRow="1" w:lastRow="0" w:firstColumn="1" w:lastColumn="0" w:noHBand="0" w:noVBand="1"/>
      </w:tblPr>
      <w:tblGrid>
        <w:gridCol w:w="222"/>
        <w:gridCol w:w="11743"/>
      </w:tblGrid>
      <w:tr w:rsidR="00A072BB" w:rsidRPr="00A072BB" w14:paraId="17D16396" w14:textId="77777777" w:rsidTr="00B73947">
        <w:tc>
          <w:tcPr>
            <w:tcW w:w="0" w:type="auto"/>
          </w:tcPr>
          <w:p w14:paraId="2E0E5BAD" w14:textId="23C0DF42" w:rsidR="006942C2" w:rsidRPr="00A072BB" w:rsidRDefault="006942C2" w:rsidP="00CB18D3">
            <w:pPr>
              <w:pStyle w:val="ListParagraph"/>
              <w:ind w:left="0"/>
              <w:jc w:val="both"/>
              <w:rPr>
                <w:color w:val="000000" w:themeColor="text1"/>
                <w:sz w:val="16"/>
                <w:szCs w:val="16"/>
              </w:rPr>
            </w:pPr>
          </w:p>
        </w:tc>
        <w:tc>
          <w:tcPr>
            <w:tcW w:w="11743" w:type="dxa"/>
          </w:tcPr>
          <w:p w14:paraId="77DFCC78" w14:textId="77777777" w:rsidR="006942C2" w:rsidRPr="00A072BB" w:rsidRDefault="00F70A0D" w:rsidP="00CB18D3">
            <w:pPr>
              <w:pStyle w:val="ListParagraph"/>
              <w:ind w:left="0"/>
              <w:jc w:val="both"/>
              <w:rPr>
                <w:b/>
                <w:color w:val="000000" w:themeColor="text1"/>
                <w:sz w:val="74"/>
                <w:szCs w:val="2"/>
              </w:rPr>
            </w:pPr>
            <w:r w:rsidRPr="00A072BB">
              <w:rPr>
                <w:b/>
                <w:color w:val="000000" w:themeColor="text1"/>
                <w:sz w:val="74"/>
                <w:szCs w:val="2"/>
              </w:rPr>
              <w:t>VITE</w:t>
            </w:r>
          </w:p>
          <w:p w14:paraId="5FB40284" w14:textId="77777777" w:rsidR="00F70A0D" w:rsidRPr="00A072BB" w:rsidRDefault="00F70A0D" w:rsidP="00CB18D3">
            <w:pPr>
              <w:pStyle w:val="ListParagraph"/>
              <w:ind w:left="0"/>
              <w:jc w:val="both"/>
              <w:rPr>
                <w:b/>
                <w:color w:val="000000" w:themeColor="text1"/>
                <w:sz w:val="16"/>
                <w:szCs w:val="16"/>
              </w:rPr>
            </w:pPr>
          </w:p>
        </w:tc>
      </w:tr>
      <w:tr w:rsidR="00A072BB" w:rsidRPr="00A072BB" w14:paraId="72793911" w14:textId="77777777" w:rsidTr="00B73947">
        <w:tc>
          <w:tcPr>
            <w:tcW w:w="0" w:type="auto"/>
          </w:tcPr>
          <w:p w14:paraId="56E63EF8" w14:textId="77777777" w:rsidR="006942C2" w:rsidRPr="00A072BB" w:rsidRDefault="006942C2" w:rsidP="00CB18D3">
            <w:pPr>
              <w:pStyle w:val="ListParagraph"/>
              <w:ind w:left="0"/>
              <w:jc w:val="both"/>
              <w:rPr>
                <w:color w:val="000000" w:themeColor="text1"/>
                <w:sz w:val="16"/>
                <w:szCs w:val="16"/>
              </w:rPr>
            </w:pPr>
          </w:p>
        </w:tc>
        <w:tc>
          <w:tcPr>
            <w:tcW w:w="11743" w:type="dxa"/>
          </w:tcPr>
          <w:p w14:paraId="5A0A82E3" w14:textId="77777777" w:rsidR="006942C2"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-create </w:t>
            </w:r>
            <w:proofErr w:type="spellStart"/>
            <w:r w:rsidRPr="00A072BB">
              <w:rPr>
                <w:color w:val="000000" w:themeColor="text1"/>
                <w:sz w:val="20"/>
                <w:szCs w:val="16"/>
              </w:rPr>
              <w:t>vite</w:t>
            </w:r>
            <w:proofErr w:type="spellEnd"/>
            <w:r w:rsidRPr="00A072BB">
              <w:rPr>
                <w:color w:val="000000" w:themeColor="text1"/>
                <w:sz w:val="20"/>
                <w:szCs w:val="16"/>
              </w:rPr>
              <w:t xml:space="preserve">  project                         </w:t>
            </w:r>
            <w:r w:rsidR="00AF1F86" w:rsidRPr="00A072BB">
              <w:rPr>
                <w:color w:val="000000" w:themeColor="text1"/>
                <w:sz w:val="20"/>
                <w:szCs w:val="16"/>
              </w:rPr>
              <w:t xml:space="preserve">  </w:t>
            </w:r>
            <w:proofErr w:type="spellStart"/>
            <w:r w:rsidRPr="00A072BB">
              <w:rPr>
                <w:b/>
                <w:color w:val="000000" w:themeColor="text1"/>
                <w:szCs w:val="16"/>
              </w:rPr>
              <w:t>npm</w:t>
            </w:r>
            <w:proofErr w:type="spellEnd"/>
            <w:r w:rsidRPr="00A072BB">
              <w:rPr>
                <w:b/>
                <w:color w:val="000000" w:themeColor="text1"/>
                <w:szCs w:val="16"/>
              </w:rPr>
              <w:t xml:space="preserve"> create </w:t>
            </w:r>
            <w:proofErr w:type="spellStart"/>
            <w:r w:rsidRPr="00A072BB">
              <w:rPr>
                <w:b/>
                <w:color w:val="000000" w:themeColor="text1"/>
                <w:szCs w:val="16"/>
              </w:rPr>
              <w:t>vite@latest</w:t>
            </w:r>
            <w:proofErr w:type="spellEnd"/>
          </w:p>
          <w:p w14:paraId="604C33A7" w14:textId="77777777" w:rsidR="00F70A0D"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 name you </w:t>
            </w:r>
            <w:proofErr w:type="spellStart"/>
            <w:r w:rsidRPr="00A072BB">
              <w:rPr>
                <w:color w:val="000000" w:themeColor="text1"/>
                <w:sz w:val="20"/>
                <w:szCs w:val="16"/>
              </w:rPr>
              <w:t>vite</w:t>
            </w:r>
            <w:proofErr w:type="spellEnd"/>
            <w:r w:rsidRPr="00A072BB">
              <w:rPr>
                <w:color w:val="000000" w:themeColor="text1"/>
                <w:sz w:val="20"/>
                <w:szCs w:val="16"/>
              </w:rPr>
              <w:t xml:space="preserve"> project folder         </w:t>
            </w:r>
            <w:proofErr w:type="spellStart"/>
            <w:r w:rsidRPr="00A072BB">
              <w:rPr>
                <w:b/>
                <w:color w:val="000000" w:themeColor="text1"/>
                <w:szCs w:val="16"/>
              </w:rPr>
              <w:t>myvite</w:t>
            </w:r>
            <w:proofErr w:type="spellEnd"/>
            <w:r w:rsidRPr="00A072BB">
              <w:rPr>
                <w:b/>
                <w:color w:val="000000" w:themeColor="text1"/>
                <w:szCs w:val="16"/>
              </w:rPr>
              <w:t>-project</w:t>
            </w:r>
          </w:p>
          <w:p w14:paraId="66666ACD" w14:textId="77777777" w:rsidR="008F7377" w:rsidRPr="00A072BB" w:rsidRDefault="008F7377" w:rsidP="00CB18D3">
            <w:pPr>
              <w:pStyle w:val="ListParagraph"/>
              <w:ind w:left="0"/>
              <w:jc w:val="both"/>
              <w:rPr>
                <w:color w:val="000000" w:themeColor="text1"/>
                <w:sz w:val="20"/>
                <w:szCs w:val="16"/>
              </w:rPr>
            </w:pPr>
            <w:r w:rsidRPr="00A072BB">
              <w:rPr>
                <w:color w:val="000000" w:themeColor="text1"/>
                <w:sz w:val="20"/>
                <w:szCs w:val="16"/>
              </w:rPr>
              <w:t xml:space="preserve">- select your framework                    </w:t>
            </w:r>
            <w:proofErr w:type="spellStart"/>
            <w:r w:rsidRPr="00A072BB">
              <w:rPr>
                <w:b/>
                <w:color w:val="000000" w:themeColor="text1"/>
                <w:sz w:val="20"/>
                <w:szCs w:val="16"/>
              </w:rPr>
              <w:t>vinella</w:t>
            </w:r>
            <w:proofErr w:type="spellEnd"/>
          </w:p>
          <w:p w14:paraId="021C3236" w14:textId="77777777" w:rsidR="00F70A0D"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 install </w:t>
            </w:r>
            <w:proofErr w:type="spellStart"/>
            <w:r w:rsidRPr="00A072BB">
              <w:rPr>
                <w:color w:val="000000" w:themeColor="text1"/>
                <w:sz w:val="20"/>
                <w:szCs w:val="16"/>
              </w:rPr>
              <w:t>dependencoies</w:t>
            </w:r>
            <w:proofErr w:type="spellEnd"/>
            <w:r w:rsidRPr="00A072BB">
              <w:rPr>
                <w:color w:val="000000" w:themeColor="text1"/>
                <w:sz w:val="20"/>
                <w:szCs w:val="16"/>
              </w:rPr>
              <w:t xml:space="preserve">                     </w:t>
            </w:r>
            <w:proofErr w:type="spellStart"/>
            <w:r w:rsidRPr="00A072BB">
              <w:rPr>
                <w:b/>
                <w:color w:val="000000" w:themeColor="text1"/>
                <w:szCs w:val="16"/>
              </w:rPr>
              <w:t>npm</w:t>
            </w:r>
            <w:proofErr w:type="spellEnd"/>
            <w:r w:rsidRPr="00A072BB">
              <w:rPr>
                <w:b/>
                <w:color w:val="000000" w:themeColor="text1"/>
                <w:szCs w:val="16"/>
              </w:rPr>
              <w:t xml:space="preserve"> install                or    </w:t>
            </w:r>
            <w:proofErr w:type="spellStart"/>
            <w:r w:rsidRPr="00A072BB">
              <w:rPr>
                <w:b/>
                <w:color w:val="000000" w:themeColor="text1"/>
                <w:szCs w:val="16"/>
              </w:rPr>
              <w:t>npm</w:t>
            </w:r>
            <w:proofErr w:type="spellEnd"/>
            <w:r w:rsidRPr="00A072BB">
              <w:rPr>
                <w:b/>
                <w:color w:val="000000" w:themeColor="text1"/>
                <w:szCs w:val="16"/>
              </w:rPr>
              <w:t xml:space="preserve"> </w:t>
            </w:r>
            <w:proofErr w:type="spellStart"/>
            <w:r w:rsidRPr="00A072BB">
              <w:rPr>
                <w:b/>
                <w:color w:val="000000" w:themeColor="text1"/>
                <w:szCs w:val="16"/>
              </w:rPr>
              <w:t>i</w:t>
            </w:r>
            <w:proofErr w:type="spellEnd"/>
          </w:p>
          <w:p w14:paraId="0EBEFF23" w14:textId="77777777" w:rsidR="00F70A0D" w:rsidRPr="00A072BB" w:rsidRDefault="00F70A0D" w:rsidP="00CB18D3">
            <w:pPr>
              <w:pStyle w:val="ListParagraph"/>
              <w:ind w:left="0"/>
              <w:jc w:val="both"/>
              <w:rPr>
                <w:b/>
                <w:color w:val="000000" w:themeColor="text1"/>
                <w:szCs w:val="16"/>
              </w:rPr>
            </w:pPr>
            <w:r w:rsidRPr="00A072BB">
              <w:rPr>
                <w:color w:val="000000" w:themeColor="text1"/>
                <w:sz w:val="20"/>
                <w:szCs w:val="16"/>
              </w:rPr>
              <w:t xml:space="preserve">- run development server                 </w:t>
            </w:r>
            <w:proofErr w:type="spellStart"/>
            <w:r w:rsidRPr="00A072BB">
              <w:rPr>
                <w:b/>
                <w:color w:val="000000" w:themeColor="text1"/>
                <w:szCs w:val="16"/>
              </w:rPr>
              <w:t>npm</w:t>
            </w:r>
            <w:proofErr w:type="spellEnd"/>
            <w:r w:rsidRPr="00A072BB">
              <w:rPr>
                <w:b/>
                <w:color w:val="000000" w:themeColor="text1"/>
                <w:szCs w:val="16"/>
              </w:rPr>
              <w:t xml:space="preserve"> run dev</w:t>
            </w:r>
          </w:p>
          <w:p w14:paraId="504E9A10" w14:textId="77777777" w:rsidR="00F70A0D" w:rsidRPr="00A072BB" w:rsidRDefault="00F70A0D" w:rsidP="00CB18D3">
            <w:pPr>
              <w:pStyle w:val="ListParagraph"/>
              <w:ind w:left="0"/>
              <w:jc w:val="both"/>
              <w:rPr>
                <w:color w:val="000000" w:themeColor="text1"/>
                <w:sz w:val="20"/>
                <w:szCs w:val="16"/>
              </w:rPr>
            </w:pPr>
          </w:p>
        </w:tc>
      </w:tr>
      <w:tr w:rsidR="00A072BB" w:rsidRPr="00A072BB" w14:paraId="48808FCE" w14:textId="77777777" w:rsidTr="00B73947">
        <w:tc>
          <w:tcPr>
            <w:tcW w:w="0" w:type="auto"/>
          </w:tcPr>
          <w:p w14:paraId="2F8F388A" w14:textId="77777777" w:rsidR="006942C2" w:rsidRPr="00A072BB" w:rsidRDefault="00AF1F86" w:rsidP="00CB18D3">
            <w:pPr>
              <w:pStyle w:val="ListParagraph"/>
              <w:ind w:left="0"/>
              <w:jc w:val="both"/>
              <w:rPr>
                <w:color w:val="000000" w:themeColor="text1"/>
                <w:sz w:val="16"/>
                <w:szCs w:val="16"/>
              </w:rPr>
            </w:pPr>
            <w:r w:rsidRPr="00A072BB">
              <w:rPr>
                <w:color w:val="000000" w:themeColor="text1"/>
                <w:sz w:val="16"/>
                <w:szCs w:val="16"/>
              </w:rPr>
              <w:t xml:space="preserve"> </w:t>
            </w:r>
          </w:p>
        </w:tc>
        <w:tc>
          <w:tcPr>
            <w:tcW w:w="11743" w:type="dxa"/>
          </w:tcPr>
          <w:p w14:paraId="54237862" w14:textId="77777777" w:rsidR="006942C2" w:rsidRPr="00A072BB" w:rsidRDefault="00290493" w:rsidP="00CB18D3">
            <w:pPr>
              <w:pStyle w:val="ListParagraph"/>
              <w:ind w:left="0"/>
              <w:jc w:val="both"/>
              <w:rPr>
                <w:b/>
                <w:color w:val="000000" w:themeColor="text1"/>
                <w:sz w:val="56"/>
                <w:szCs w:val="16"/>
              </w:rPr>
            </w:pPr>
            <w:proofErr w:type="spellStart"/>
            <w:r w:rsidRPr="00A072BB">
              <w:rPr>
                <w:b/>
                <w:color w:val="000000" w:themeColor="text1"/>
                <w:sz w:val="56"/>
                <w:szCs w:val="16"/>
              </w:rPr>
              <w:t>Heroku</w:t>
            </w:r>
            <w:proofErr w:type="spellEnd"/>
          </w:p>
          <w:p w14:paraId="242F441F" w14:textId="118DF587" w:rsidR="00290493" w:rsidRPr="00A072BB" w:rsidRDefault="00290493"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Pip install </w:t>
            </w:r>
            <w:proofErr w:type="spellStart"/>
            <w:r w:rsidRPr="00A072BB">
              <w:rPr>
                <w:b/>
                <w:bCs/>
                <w:color w:val="000000" w:themeColor="text1"/>
                <w:sz w:val="18"/>
                <w:szCs w:val="18"/>
              </w:rPr>
              <w:t>Heroku</w:t>
            </w:r>
            <w:proofErr w:type="spellEnd"/>
          </w:p>
          <w:p w14:paraId="64AFE5F0" w14:textId="033B071F" w:rsidR="00290493" w:rsidRPr="00A072BB" w:rsidRDefault="00290493" w:rsidP="00CB18D3">
            <w:pPr>
              <w:pStyle w:val="ListParagraph"/>
              <w:numPr>
                <w:ilvl w:val="0"/>
                <w:numId w:val="8"/>
              </w:numPr>
              <w:jc w:val="both"/>
              <w:rPr>
                <w:b/>
                <w:bCs/>
                <w:color w:val="000000" w:themeColor="text1"/>
                <w:sz w:val="18"/>
                <w:szCs w:val="18"/>
              </w:rPr>
            </w:pPr>
            <w:proofErr w:type="spellStart"/>
            <w:r w:rsidRPr="00A072BB">
              <w:rPr>
                <w:b/>
                <w:bCs/>
                <w:color w:val="000000" w:themeColor="text1"/>
                <w:sz w:val="18"/>
                <w:szCs w:val="18"/>
              </w:rPr>
              <w:t>Heroku</w:t>
            </w:r>
            <w:proofErr w:type="spellEnd"/>
            <w:r w:rsidRPr="00A072BB">
              <w:rPr>
                <w:b/>
                <w:bCs/>
                <w:color w:val="000000" w:themeColor="text1"/>
                <w:sz w:val="18"/>
                <w:szCs w:val="18"/>
              </w:rPr>
              <w:t xml:space="preserve"> login</w:t>
            </w:r>
            <w:r w:rsidR="00FE1CD2" w:rsidRPr="00A072BB">
              <w:rPr>
                <w:b/>
                <w:bCs/>
                <w:color w:val="000000" w:themeColor="text1"/>
                <w:sz w:val="18"/>
                <w:szCs w:val="18"/>
              </w:rPr>
              <w:t xml:space="preserve"> [ login to </w:t>
            </w:r>
            <w:proofErr w:type="spellStart"/>
            <w:r w:rsidR="00FE1CD2" w:rsidRPr="00A072BB">
              <w:rPr>
                <w:b/>
                <w:bCs/>
                <w:color w:val="000000" w:themeColor="text1"/>
                <w:sz w:val="18"/>
                <w:szCs w:val="18"/>
              </w:rPr>
              <w:t>Heroku</w:t>
            </w:r>
            <w:proofErr w:type="spellEnd"/>
            <w:r w:rsidR="00FE1CD2" w:rsidRPr="00A072BB">
              <w:rPr>
                <w:b/>
                <w:bCs/>
                <w:color w:val="000000" w:themeColor="text1"/>
                <w:sz w:val="18"/>
                <w:szCs w:val="18"/>
              </w:rPr>
              <w:t xml:space="preserve"> website]</w:t>
            </w:r>
          </w:p>
          <w:p w14:paraId="0675372A" w14:textId="474E9709" w:rsidR="00290493" w:rsidRPr="00A072BB" w:rsidRDefault="00290493"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Pip install </w:t>
            </w:r>
            <w:proofErr w:type="spellStart"/>
            <w:r w:rsidRPr="00A072BB">
              <w:rPr>
                <w:b/>
                <w:bCs/>
                <w:color w:val="000000" w:themeColor="text1"/>
                <w:sz w:val="18"/>
                <w:szCs w:val="18"/>
              </w:rPr>
              <w:t>virtualenv</w:t>
            </w:r>
            <w:proofErr w:type="spellEnd"/>
            <w:r w:rsidRPr="00A072BB">
              <w:rPr>
                <w:b/>
                <w:bCs/>
                <w:color w:val="000000" w:themeColor="text1"/>
                <w:sz w:val="18"/>
                <w:szCs w:val="18"/>
              </w:rPr>
              <w:t xml:space="preserve">  [</w:t>
            </w:r>
            <w:r w:rsidR="00FE1CD2" w:rsidRPr="00A072BB">
              <w:rPr>
                <w:b/>
                <w:bCs/>
                <w:color w:val="000000" w:themeColor="text1"/>
                <w:sz w:val="18"/>
                <w:szCs w:val="18"/>
              </w:rPr>
              <w:t xml:space="preserve">create local </w:t>
            </w:r>
            <w:proofErr w:type="spellStart"/>
            <w:r w:rsidR="00FE1CD2" w:rsidRPr="00A072BB">
              <w:rPr>
                <w:b/>
                <w:bCs/>
                <w:color w:val="000000" w:themeColor="text1"/>
                <w:sz w:val="18"/>
                <w:szCs w:val="18"/>
              </w:rPr>
              <w:t>miniserver</w:t>
            </w:r>
            <w:proofErr w:type="spellEnd"/>
            <w:r w:rsidR="00FE1CD2" w:rsidRPr="00A072BB">
              <w:rPr>
                <w:b/>
                <w:bCs/>
                <w:color w:val="000000" w:themeColor="text1"/>
                <w:sz w:val="18"/>
                <w:szCs w:val="18"/>
              </w:rPr>
              <w:t xml:space="preserve"> to deploy your app</w:t>
            </w:r>
            <w:r w:rsidRPr="00A072BB">
              <w:rPr>
                <w:b/>
                <w:bCs/>
                <w:color w:val="000000" w:themeColor="text1"/>
                <w:sz w:val="18"/>
                <w:szCs w:val="18"/>
              </w:rPr>
              <w:t xml:space="preserve">  ]</w:t>
            </w:r>
          </w:p>
          <w:p w14:paraId="7AAF7F5D" w14:textId="42314BAA" w:rsidR="00290493" w:rsidRPr="00A072BB" w:rsidRDefault="00290493" w:rsidP="00CB18D3">
            <w:pPr>
              <w:pStyle w:val="ListParagraph"/>
              <w:numPr>
                <w:ilvl w:val="0"/>
                <w:numId w:val="8"/>
              </w:numPr>
              <w:jc w:val="both"/>
              <w:rPr>
                <w:b/>
                <w:bCs/>
                <w:color w:val="000000" w:themeColor="text1"/>
                <w:sz w:val="18"/>
                <w:szCs w:val="18"/>
              </w:rPr>
            </w:pPr>
            <w:proofErr w:type="spellStart"/>
            <w:r w:rsidRPr="00A072BB">
              <w:rPr>
                <w:b/>
                <w:bCs/>
                <w:color w:val="000000" w:themeColor="text1"/>
                <w:sz w:val="18"/>
                <w:szCs w:val="18"/>
              </w:rPr>
              <w:t>Virtualenv</w:t>
            </w:r>
            <w:proofErr w:type="spellEnd"/>
            <w:r w:rsidRPr="00A072BB">
              <w:rPr>
                <w:b/>
                <w:bCs/>
                <w:color w:val="000000" w:themeColor="text1"/>
                <w:sz w:val="18"/>
                <w:szCs w:val="18"/>
              </w:rPr>
              <w:t xml:space="preserve"> </w:t>
            </w:r>
            <w:proofErr w:type="spellStart"/>
            <w:r w:rsidRPr="00A072BB">
              <w:rPr>
                <w:b/>
                <w:bCs/>
                <w:color w:val="000000" w:themeColor="text1"/>
                <w:sz w:val="18"/>
                <w:szCs w:val="18"/>
              </w:rPr>
              <w:t>venv</w:t>
            </w:r>
            <w:proofErr w:type="spellEnd"/>
            <w:r w:rsidRPr="00A072BB">
              <w:rPr>
                <w:b/>
                <w:bCs/>
                <w:color w:val="000000" w:themeColor="text1"/>
                <w:sz w:val="18"/>
                <w:szCs w:val="18"/>
              </w:rPr>
              <w:t xml:space="preserve">     [ create virtual </w:t>
            </w:r>
            <w:proofErr w:type="spellStart"/>
            <w:r w:rsidRPr="00A072BB">
              <w:rPr>
                <w:b/>
                <w:bCs/>
                <w:color w:val="000000" w:themeColor="text1"/>
                <w:sz w:val="18"/>
                <w:szCs w:val="18"/>
              </w:rPr>
              <w:t>env</w:t>
            </w:r>
            <w:proofErr w:type="spellEnd"/>
            <w:r w:rsidRPr="00A072BB">
              <w:rPr>
                <w:b/>
                <w:bCs/>
                <w:color w:val="000000" w:themeColor="text1"/>
                <w:sz w:val="18"/>
                <w:szCs w:val="18"/>
              </w:rPr>
              <w:t xml:space="preserve"> </w:t>
            </w:r>
            <w:r w:rsidR="00BD04D7" w:rsidRPr="00A072BB">
              <w:rPr>
                <w:b/>
                <w:bCs/>
                <w:color w:val="000000" w:themeColor="text1"/>
                <w:sz w:val="18"/>
                <w:szCs w:val="18"/>
              </w:rPr>
              <w:t>in tom-diary folder</w:t>
            </w:r>
            <w:r w:rsidRPr="00A072BB">
              <w:rPr>
                <w:b/>
                <w:bCs/>
                <w:color w:val="000000" w:themeColor="text1"/>
                <w:sz w:val="18"/>
                <w:szCs w:val="18"/>
              </w:rPr>
              <w:t>]</w:t>
            </w:r>
          </w:p>
          <w:p w14:paraId="36985F39" w14:textId="27F637F7" w:rsidR="00BD04D7" w:rsidRPr="00A072BB" w:rsidRDefault="00560A3D"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Pip install -r requirements.txt</w:t>
            </w:r>
          </w:p>
          <w:p w14:paraId="2BCDC730" w14:textId="44A04069" w:rsidR="00560A3D" w:rsidRPr="00A072BB" w:rsidRDefault="00560A3D"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Pip install </w:t>
            </w:r>
            <w:proofErr w:type="spellStart"/>
            <w:r w:rsidRPr="00A072BB">
              <w:rPr>
                <w:b/>
                <w:bCs/>
                <w:color w:val="000000" w:themeColor="text1"/>
                <w:sz w:val="18"/>
                <w:szCs w:val="18"/>
              </w:rPr>
              <w:t>gunicorn</w:t>
            </w:r>
            <w:proofErr w:type="spellEnd"/>
            <w:r w:rsidRPr="00A072BB">
              <w:rPr>
                <w:b/>
                <w:bCs/>
                <w:color w:val="000000" w:themeColor="text1"/>
                <w:sz w:val="18"/>
                <w:szCs w:val="18"/>
              </w:rPr>
              <w:t xml:space="preserve">  [ a must to deploy your app on </w:t>
            </w:r>
            <w:proofErr w:type="spellStart"/>
            <w:r w:rsidRPr="00A072BB">
              <w:rPr>
                <w:b/>
                <w:bCs/>
                <w:color w:val="000000" w:themeColor="text1"/>
                <w:sz w:val="18"/>
                <w:szCs w:val="18"/>
              </w:rPr>
              <w:t>Heroku</w:t>
            </w:r>
            <w:proofErr w:type="spellEnd"/>
            <w:r w:rsidRPr="00A072BB">
              <w:rPr>
                <w:b/>
                <w:bCs/>
                <w:color w:val="000000" w:themeColor="text1"/>
                <w:sz w:val="18"/>
                <w:szCs w:val="18"/>
              </w:rPr>
              <w:t xml:space="preserve"> ]</w:t>
            </w:r>
          </w:p>
          <w:p w14:paraId="52D3C7D2" w14:textId="1FE29776" w:rsidR="00560A3D" w:rsidRPr="00A072BB" w:rsidRDefault="00560A3D"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Pip freeze &gt; requirements.txt [records an environment's current package list into requirements. txt.]</w:t>
            </w:r>
          </w:p>
          <w:p w14:paraId="2478C73F" w14:textId="7B6C2FAE" w:rsidR="00290493" w:rsidRPr="00A072BB" w:rsidRDefault="002A65C4" w:rsidP="00CB18D3">
            <w:pPr>
              <w:pStyle w:val="ListParagraph"/>
              <w:numPr>
                <w:ilvl w:val="0"/>
                <w:numId w:val="8"/>
              </w:numPr>
              <w:jc w:val="both"/>
              <w:rPr>
                <w:b/>
                <w:bCs/>
                <w:color w:val="000000" w:themeColor="text1"/>
                <w:sz w:val="18"/>
                <w:szCs w:val="18"/>
              </w:rPr>
            </w:pPr>
            <w:r w:rsidRPr="00A072BB">
              <w:rPr>
                <w:b/>
                <w:bCs/>
                <w:color w:val="000000" w:themeColor="text1"/>
                <w:sz w:val="18"/>
                <w:szCs w:val="18"/>
              </w:rPr>
              <w:t xml:space="preserve">Web </w:t>
            </w:r>
            <w:proofErr w:type="spellStart"/>
            <w:r w:rsidRPr="00A072BB">
              <w:rPr>
                <w:b/>
                <w:bCs/>
                <w:color w:val="000000" w:themeColor="text1"/>
                <w:sz w:val="18"/>
                <w:szCs w:val="18"/>
              </w:rPr>
              <w:t>gunicorn</w:t>
            </w:r>
            <w:proofErr w:type="spellEnd"/>
            <w:r w:rsidRPr="00A072BB">
              <w:rPr>
                <w:b/>
                <w:bCs/>
                <w:color w:val="000000" w:themeColor="text1"/>
                <w:sz w:val="18"/>
                <w:szCs w:val="18"/>
              </w:rPr>
              <w:t xml:space="preserve"> app [app.py]:app  [ put this inside the </w:t>
            </w:r>
            <w:proofErr w:type="spellStart"/>
            <w:r w:rsidRPr="00A072BB">
              <w:rPr>
                <w:b/>
                <w:bCs/>
                <w:color w:val="000000" w:themeColor="text1"/>
                <w:sz w:val="18"/>
                <w:szCs w:val="18"/>
              </w:rPr>
              <w:t>Procfile</w:t>
            </w:r>
            <w:proofErr w:type="spellEnd"/>
            <w:r w:rsidRPr="00A072BB">
              <w:rPr>
                <w:b/>
                <w:bCs/>
                <w:color w:val="000000" w:themeColor="text1"/>
                <w:sz w:val="18"/>
                <w:szCs w:val="18"/>
              </w:rPr>
              <w:t xml:space="preserve">   file]</w:t>
            </w:r>
          </w:p>
        </w:tc>
      </w:tr>
      <w:tr w:rsidR="00A072BB" w:rsidRPr="00A072BB" w14:paraId="516AB837" w14:textId="77777777" w:rsidTr="00B73947">
        <w:tc>
          <w:tcPr>
            <w:tcW w:w="0" w:type="auto"/>
          </w:tcPr>
          <w:p w14:paraId="0719BC76" w14:textId="77777777" w:rsidR="006942C2" w:rsidRPr="00A072BB" w:rsidRDefault="006942C2" w:rsidP="00CB18D3">
            <w:pPr>
              <w:pStyle w:val="ListParagraph"/>
              <w:ind w:left="0"/>
              <w:jc w:val="both"/>
              <w:rPr>
                <w:color w:val="000000" w:themeColor="text1"/>
                <w:sz w:val="16"/>
                <w:szCs w:val="16"/>
              </w:rPr>
            </w:pPr>
          </w:p>
        </w:tc>
        <w:tc>
          <w:tcPr>
            <w:tcW w:w="11743" w:type="dxa"/>
          </w:tcPr>
          <w:p w14:paraId="015FC08E" w14:textId="77777777" w:rsidR="006942C2" w:rsidRPr="00A072BB" w:rsidRDefault="00CA5961" w:rsidP="00CB18D3">
            <w:pPr>
              <w:pStyle w:val="ListParagraph"/>
              <w:ind w:left="0"/>
              <w:jc w:val="both"/>
              <w:rPr>
                <w:b/>
                <w:color w:val="000000" w:themeColor="text1"/>
                <w:sz w:val="16"/>
                <w:szCs w:val="16"/>
              </w:rPr>
            </w:pPr>
            <w:r w:rsidRPr="00A072BB">
              <w:rPr>
                <w:b/>
                <w:color w:val="000000" w:themeColor="text1"/>
                <w:sz w:val="56"/>
                <w:szCs w:val="16"/>
              </w:rPr>
              <w:t>CSS</w:t>
            </w:r>
          </w:p>
        </w:tc>
      </w:tr>
      <w:tr w:rsidR="00A072BB" w:rsidRPr="00A072BB" w14:paraId="3EA6BF20" w14:textId="77777777" w:rsidTr="00B73947">
        <w:tc>
          <w:tcPr>
            <w:tcW w:w="0" w:type="auto"/>
          </w:tcPr>
          <w:p w14:paraId="0629EB67" w14:textId="77777777" w:rsidR="006942C2" w:rsidRPr="00A072BB" w:rsidRDefault="006942C2" w:rsidP="00CB18D3">
            <w:pPr>
              <w:pStyle w:val="ListParagraph"/>
              <w:ind w:left="0"/>
              <w:jc w:val="both"/>
              <w:rPr>
                <w:color w:val="000000" w:themeColor="text1"/>
                <w:sz w:val="16"/>
                <w:szCs w:val="16"/>
              </w:rPr>
            </w:pPr>
          </w:p>
        </w:tc>
        <w:tc>
          <w:tcPr>
            <w:tcW w:w="11743" w:type="dxa"/>
          </w:tcPr>
          <w:p w14:paraId="1138900F" w14:textId="77777777" w:rsidR="00195EAD" w:rsidRPr="00A072BB" w:rsidRDefault="00702956" w:rsidP="00CB18D3">
            <w:pPr>
              <w:jc w:val="both"/>
              <w:rPr>
                <w:b/>
                <w:color w:val="000000" w:themeColor="text1"/>
                <w:szCs w:val="16"/>
              </w:rPr>
            </w:pPr>
            <w:r w:rsidRPr="00A072BB">
              <w:rPr>
                <w:b/>
                <w:color w:val="000000" w:themeColor="text1"/>
                <w:szCs w:val="16"/>
              </w:rPr>
              <w:t>To make triangle</w:t>
            </w:r>
          </w:p>
          <w:p w14:paraId="41FB476C" w14:textId="77777777" w:rsidR="00001C2F" w:rsidRPr="00A072BB" w:rsidRDefault="00001C2F" w:rsidP="00CB18D3">
            <w:pPr>
              <w:jc w:val="both"/>
              <w:rPr>
                <w:b/>
                <w:color w:val="000000" w:themeColor="text1"/>
                <w:szCs w:val="16"/>
              </w:rPr>
            </w:pPr>
          </w:p>
          <w:p w14:paraId="5FEFC802"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w:t>
            </w:r>
            <w:proofErr w:type="spellStart"/>
            <w:r w:rsidRPr="00A072BB">
              <w:rPr>
                <w:b/>
                <w:color w:val="000000" w:themeColor="text1"/>
                <w:szCs w:val="16"/>
              </w:rPr>
              <w:t>classname</w:t>
            </w:r>
            <w:proofErr w:type="spellEnd"/>
            <w:r w:rsidRPr="00A072BB">
              <w:rPr>
                <w:color w:val="000000" w:themeColor="text1"/>
                <w:szCs w:val="16"/>
              </w:rPr>
              <w:t xml:space="preserve"> </w:t>
            </w:r>
            <w:r w:rsidRPr="00A072BB">
              <w:rPr>
                <w:color w:val="000000" w:themeColor="text1"/>
                <w:sz w:val="16"/>
                <w:szCs w:val="16"/>
              </w:rPr>
              <w:t>{</w:t>
            </w:r>
          </w:p>
          <w:p w14:paraId="0CD8E366"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border-left: 1em solid transparent;</w:t>
            </w:r>
          </w:p>
          <w:p w14:paraId="77987E64"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border-right: 1em solid transparent;</w:t>
            </w:r>
          </w:p>
          <w:p w14:paraId="3035C754"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border-bottom: 1em solid red;</w:t>
            </w:r>
          </w:p>
          <w:p w14:paraId="1A2CA4E1" w14:textId="77777777" w:rsidR="00470214" w:rsidRPr="00A072BB" w:rsidRDefault="00470214" w:rsidP="00CB18D3">
            <w:pPr>
              <w:pStyle w:val="ListParagraph"/>
              <w:jc w:val="both"/>
              <w:rPr>
                <w:color w:val="000000" w:themeColor="text1"/>
                <w:sz w:val="16"/>
                <w:szCs w:val="16"/>
              </w:rPr>
            </w:pPr>
            <w:r w:rsidRPr="00A072BB">
              <w:rPr>
                <w:color w:val="000000" w:themeColor="text1"/>
                <w:sz w:val="16"/>
                <w:szCs w:val="16"/>
              </w:rPr>
              <w:t>}</w:t>
            </w:r>
          </w:p>
          <w:p w14:paraId="3DBE0A87" w14:textId="77777777" w:rsidR="006942C2" w:rsidRPr="00A072BB" w:rsidRDefault="00470214" w:rsidP="00CB18D3">
            <w:pPr>
              <w:pStyle w:val="ListParagraph"/>
              <w:ind w:left="0"/>
              <w:jc w:val="both"/>
              <w:rPr>
                <w:color w:val="000000" w:themeColor="text1"/>
                <w:sz w:val="16"/>
                <w:szCs w:val="16"/>
              </w:rPr>
            </w:pPr>
            <w:r w:rsidRPr="00A072BB">
              <w:rPr>
                <w:color w:val="000000" w:themeColor="text1"/>
                <w:sz w:val="16"/>
                <w:szCs w:val="16"/>
              </w:rPr>
              <w:br w:type="page"/>
            </w:r>
          </w:p>
        </w:tc>
      </w:tr>
      <w:tr w:rsidR="00A072BB" w:rsidRPr="00A072BB" w14:paraId="0D5FD452" w14:textId="77777777" w:rsidTr="00B73947">
        <w:tc>
          <w:tcPr>
            <w:tcW w:w="0" w:type="auto"/>
          </w:tcPr>
          <w:p w14:paraId="1DFEFF8D" w14:textId="77777777" w:rsidR="006942C2" w:rsidRPr="00A072BB" w:rsidRDefault="006942C2" w:rsidP="00CB18D3">
            <w:pPr>
              <w:pStyle w:val="ListParagraph"/>
              <w:ind w:left="0"/>
              <w:jc w:val="both"/>
              <w:rPr>
                <w:color w:val="000000" w:themeColor="text1"/>
                <w:sz w:val="16"/>
                <w:szCs w:val="16"/>
              </w:rPr>
            </w:pPr>
          </w:p>
        </w:tc>
        <w:tc>
          <w:tcPr>
            <w:tcW w:w="11743" w:type="dxa"/>
          </w:tcPr>
          <w:p w14:paraId="5A9E7E4A" w14:textId="77777777" w:rsidR="006942C2" w:rsidRPr="00A072BB" w:rsidRDefault="006942C2" w:rsidP="00CB18D3">
            <w:pPr>
              <w:pStyle w:val="ListParagraph"/>
              <w:ind w:left="0"/>
              <w:jc w:val="both"/>
              <w:rPr>
                <w:color w:val="000000" w:themeColor="text1"/>
                <w:sz w:val="16"/>
                <w:szCs w:val="16"/>
              </w:rPr>
            </w:pPr>
          </w:p>
        </w:tc>
      </w:tr>
      <w:tr w:rsidR="00A072BB" w:rsidRPr="00A072BB" w14:paraId="3D07154F" w14:textId="77777777" w:rsidTr="00B73947">
        <w:tc>
          <w:tcPr>
            <w:tcW w:w="0" w:type="auto"/>
          </w:tcPr>
          <w:p w14:paraId="306115CC" w14:textId="77777777" w:rsidR="006942C2" w:rsidRPr="00A072BB" w:rsidRDefault="006942C2" w:rsidP="00CB18D3">
            <w:pPr>
              <w:pStyle w:val="ListParagraph"/>
              <w:ind w:left="0"/>
              <w:jc w:val="both"/>
              <w:rPr>
                <w:color w:val="000000" w:themeColor="text1"/>
                <w:sz w:val="16"/>
                <w:szCs w:val="16"/>
              </w:rPr>
            </w:pPr>
          </w:p>
        </w:tc>
        <w:tc>
          <w:tcPr>
            <w:tcW w:w="11743" w:type="dxa"/>
          </w:tcPr>
          <w:p w14:paraId="547DFA67" w14:textId="77777777" w:rsidR="006942C2" w:rsidRPr="00A072BB" w:rsidRDefault="00433AF3" w:rsidP="00CB18D3">
            <w:pPr>
              <w:pStyle w:val="ListParagraph"/>
              <w:ind w:left="0"/>
              <w:jc w:val="both"/>
              <w:rPr>
                <w:b/>
                <w:color w:val="000000" w:themeColor="text1"/>
                <w:sz w:val="70"/>
                <w:szCs w:val="16"/>
              </w:rPr>
            </w:pPr>
            <w:r w:rsidRPr="00A072BB">
              <w:rPr>
                <w:b/>
                <w:color w:val="000000" w:themeColor="text1"/>
                <w:sz w:val="70"/>
                <w:szCs w:val="16"/>
              </w:rPr>
              <w:t>JAVASCRIPT</w:t>
            </w:r>
          </w:p>
          <w:p w14:paraId="178DFBF1" w14:textId="38594A23" w:rsidR="0084106C" w:rsidRPr="00A072BB" w:rsidRDefault="0084106C" w:rsidP="00CB18D3">
            <w:pPr>
              <w:pStyle w:val="ListParagraph"/>
              <w:ind w:left="0"/>
              <w:jc w:val="both"/>
              <w:rPr>
                <w:b/>
                <w:color w:val="000000" w:themeColor="text1"/>
                <w:sz w:val="16"/>
                <w:szCs w:val="16"/>
              </w:rPr>
            </w:pPr>
          </w:p>
        </w:tc>
      </w:tr>
      <w:tr w:rsidR="00A072BB" w:rsidRPr="00A072BB" w14:paraId="51FB168B" w14:textId="77777777" w:rsidTr="00B73947">
        <w:tc>
          <w:tcPr>
            <w:tcW w:w="0" w:type="auto"/>
          </w:tcPr>
          <w:p w14:paraId="0CD3700C" w14:textId="77777777" w:rsidR="0084106C" w:rsidRPr="00A072BB" w:rsidRDefault="0084106C" w:rsidP="00CB18D3">
            <w:pPr>
              <w:pStyle w:val="ListParagraph"/>
              <w:ind w:left="0"/>
              <w:jc w:val="both"/>
              <w:rPr>
                <w:color w:val="000000" w:themeColor="text1"/>
                <w:sz w:val="16"/>
                <w:szCs w:val="16"/>
              </w:rPr>
            </w:pPr>
          </w:p>
        </w:tc>
        <w:tc>
          <w:tcPr>
            <w:tcW w:w="11743" w:type="dxa"/>
          </w:tcPr>
          <w:p w14:paraId="267E2FC3" w14:textId="0ECC8437" w:rsidR="0084106C" w:rsidRPr="00A072BB" w:rsidRDefault="0084106C" w:rsidP="00CB18D3">
            <w:pPr>
              <w:pStyle w:val="ListParagraph"/>
              <w:ind w:left="0"/>
              <w:jc w:val="both"/>
              <w:rPr>
                <w:b/>
                <w:color w:val="000000" w:themeColor="text1"/>
                <w:sz w:val="70"/>
                <w:szCs w:val="16"/>
              </w:rPr>
            </w:pPr>
            <w:r w:rsidRPr="00A072BB">
              <w:rPr>
                <w:rFonts w:ascii="Arial" w:hAnsi="Arial" w:cs="Arial"/>
                <w:color w:val="000000" w:themeColor="text1"/>
                <w:sz w:val="14"/>
                <w:szCs w:val="14"/>
                <w:shd w:val="clear" w:color="auto" w:fill="1A1C1D"/>
              </w:rPr>
              <w:t>Vanilla JavaScript refers to </w:t>
            </w:r>
            <w:r w:rsidRPr="00A072BB">
              <w:rPr>
                <w:rFonts w:ascii="Arial" w:hAnsi="Arial" w:cs="Arial"/>
                <w:b/>
                <w:bCs/>
                <w:color w:val="000000" w:themeColor="text1"/>
                <w:sz w:val="14"/>
                <w:szCs w:val="14"/>
                <w:shd w:val="clear" w:color="auto" w:fill="1A1C1D"/>
              </w:rPr>
              <w:t xml:space="preserve">using plain </w:t>
            </w:r>
            <w:proofErr w:type="spellStart"/>
            <w:r w:rsidRPr="00A072BB">
              <w:rPr>
                <w:rFonts w:ascii="Arial" w:hAnsi="Arial" w:cs="Arial"/>
                <w:b/>
                <w:bCs/>
                <w:color w:val="000000" w:themeColor="text1"/>
                <w:sz w:val="14"/>
                <w:szCs w:val="14"/>
                <w:shd w:val="clear" w:color="auto" w:fill="1A1C1D"/>
              </w:rPr>
              <w:t>Javascript</w:t>
            </w:r>
            <w:proofErr w:type="spellEnd"/>
            <w:r w:rsidRPr="00A072BB">
              <w:rPr>
                <w:rFonts w:ascii="Arial" w:hAnsi="Arial" w:cs="Arial"/>
                <w:b/>
                <w:bCs/>
                <w:color w:val="000000" w:themeColor="text1"/>
                <w:sz w:val="14"/>
                <w:szCs w:val="14"/>
                <w:shd w:val="clear" w:color="auto" w:fill="1A1C1D"/>
              </w:rPr>
              <w:t xml:space="preserve"> without any additional libraries or frameworks</w:t>
            </w:r>
            <w:r w:rsidRPr="00A072BB">
              <w:rPr>
                <w:rFonts w:ascii="Arial" w:hAnsi="Arial" w:cs="Arial"/>
                <w:color w:val="000000" w:themeColor="text1"/>
                <w:sz w:val="14"/>
                <w:szCs w:val="14"/>
                <w:shd w:val="clear" w:color="auto" w:fill="1A1C1D"/>
              </w:rPr>
              <w:t>.</w:t>
            </w:r>
          </w:p>
        </w:tc>
      </w:tr>
      <w:tr w:rsidR="00A072BB" w:rsidRPr="00A072BB" w14:paraId="742FFBCC" w14:textId="77777777" w:rsidTr="00B73947">
        <w:tc>
          <w:tcPr>
            <w:tcW w:w="0" w:type="auto"/>
          </w:tcPr>
          <w:p w14:paraId="53C9397C" w14:textId="77777777" w:rsidR="006942C2" w:rsidRPr="00A072BB" w:rsidRDefault="006942C2" w:rsidP="00CB18D3">
            <w:pPr>
              <w:pStyle w:val="ListParagraph"/>
              <w:ind w:left="0"/>
              <w:jc w:val="both"/>
              <w:rPr>
                <w:color w:val="000000" w:themeColor="text1"/>
                <w:sz w:val="16"/>
                <w:szCs w:val="16"/>
              </w:rPr>
            </w:pPr>
          </w:p>
        </w:tc>
        <w:tc>
          <w:tcPr>
            <w:tcW w:w="11743" w:type="dxa"/>
          </w:tcPr>
          <w:p w14:paraId="69AF3651" w14:textId="3DC776C9" w:rsidR="00433AF3" w:rsidRPr="00A072BB" w:rsidRDefault="00433AF3" w:rsidP="00CB18D3">
            <w:pPr>
              <w:pStyle w:val="ListParagraph"/>
              <w:ind w:left="0"/>
              <w:jc w:val="both"/>
              <w:rPr>
                <w:color w:val="000000" w:themeColor="text1"/>
                <w:sz w:val="16"/>
                <w:szCs w:val="16"/>
              </w:rPr>
            </w:pPr>
            <w:r w:rsidRPr="00A072BB">
              <w:rPr>
                <w:color w:val="000000" w:themeColor="text1"/>
                <w:sz w:val="16"/>
                <w:szCs w:val="16"/>
              </w:rPr>
              <w:t>-</w:t>
            </w:r>
            <w:r w:rsidR="00AA5550" w:rsidRPr="00A072BB">
              <w:rPr>
                <w:b/>
                <w:bCs/>
                <w:color w:val="000000" w:themeColor="text1"/>
                <w:sz w:val="16"/>
                <w:szCs w:val="16"/>
              </w:rPr>
              <w:t>Get Element Width and Height</w:t>
            </w:r>
          </w:p>
          <w:p w14:paraId="01C3AD54" w14:textId="77777777" w:rsidR="00433AF3" w:rsidRPr="00A072BB" w:rsidRDefault="00433AF3" w:rsidP="00CB18D3">
            <w:pPr>
              <w:pStyle w:val="ListParagraph"/>
              <w:ind w:left="0"/>
              <w:jc w:val="both"/>
              <w:rPr>
                <w:color w:val="000000" w:themeColor="text1"/>
                <w:sz w:val="16"/>
                <w:szCs w:val="16"/>
              </w:rPr>
            </w:pPr>
            <w:proofErr w:type="spellStart"/>
            <w:r w:rsidRPr="00A072BB">
              <w:rPr>
                <w:color w:val="000000" w:themeColor="text1"/>
                <w:sz w:val="16"/>
                <w:szCs w:val="16"/>
              </w:rPr>
              <w:t>Const</w:t>
            </w:r>
            <w:proofErr w:type="spellEnd"/>
            <w:r w:rsidRPr="00A072BB">
              <w:rPr>
                <w:color w:val="000000" w:themeColor="text1"/>
                <w:sz w:val="16"/>
                <w:szCs w:val="16"/>
              </w:rPr>
              <w:t xml:space="preserve"> </w:t>
            </w:r>
            <w:r w:rsidR="00326DAB" w:rsidRPr="00A072BB">
              <w:rPr>
                <w:color w:val="000000" w:themeColor="text1"/>
                <w:sz w:val="16"/>
                <w:szCs w:val="16"/>
              </w:rPr>
              <w:t xml:space="preserve">element1 = </w:t>
            </w:r>
            <w:proofErr w:type="spellStart"/>
            <w:r w:rsidR="00326DAB" w:rsidRPr="00A072BB">
              <w:rPr>
                <w:color w:val="000000" w:themeColor="text1"/>
                <w:sz w:val="16"/>
                <w:szCs w:val="16"/>
              </w:rPr>
              <w:t>document.querySelector</w:t>
            </w:r>
            <w:proofErr w:type="spellEnd"/>
            <w:r w:rsidR="00326DAB" w:rsidRPr="00A072BB">
              <w:rPr>
                <w:color w:val="000000" w:themeColor="text1"/>
                <w:sz w:val="16"/>
                <w:szCs w:val="16"/>
              </w:rPr>
              <w:t>(“.div1”)</w:t>
            </w:r>
          </w:p>
          <w:p w14:paraId="4ADD1235" w14:textId="77777777" w:rsidR="00326DAB" w:rsidRPr="00A072BB" w:rsidRDefault="00326DAB" w:rsidP="00CB18D3">
            <w:pPr>
              <w:pStyle w:val="ListParagraph"/>
              <w:ind w:left="0"/>
              <w:jc w:val="both"/>
              <w:rPr>
                <w:color w:val="000000" w:themeColor="text1"/>
                <w:sz w:val="16"/>
                <w:szCs w:val="16"/>
              </w:rPr>
            </w:pPr>
            <w:r w:rsidRPr="00A072BB">
              <w:rPr>
                <w:color w:val="000000" w:themeColor="text1"/>
                <w:sz w:val="16"/>
                <w:szCs w:val="16"/>
              </w:rPr>
              <w:t>Element1-height = element1.</w:t>
            </w:r>
            <w:r w:rsidR="00C73349" w:rsidRPr="00A072BB">
              <w:rPr>
                <w:color w:val="000000" w:themeColor="text1"/>
                <w:sz w:val="14"/>
                <w:szCs w:val="14"/>
              </w:rPr>
              <w:t xml:space="preserve"> </w:t>
            </w:r>
            <w:proofErr w:type="spellStart"/>
            <w:r w:rsidR="00C73349" w:rsidRPr="00A072BB">
              <w:rPr>
                <w:color w:val="000000" w:themeColor="text1"/>
                <w:sz w:val="16"/>
                <w:szCs w:val="16"/>
              </w:rPr>
              <w:t>offsetWidth</w:t>
            </w:r>
            <w:proofErr w:type="spellEnd"/>
          </w:p>
          <w:p w14:paraId="1E1058EB" w14:textId="77777777" w:rsidR="00326DAB" w:rsidRPr="00A072BB" w:rsidRDefault="00326DAB" w:rsidP="00CB18D3">
            <w:pPr>
              <w:pStyle w:val="ListParagraph"/>
              <w:ind w:left="0"/>
              <w:jc w:val="both"/>
              <w:rPr>
                <w:color w:val="000000" w:themeColor="text1"/>
                <w:sz w:val="16"/>
                <w:szCs w:val="16"/>
              </w:rPr>
            </w:pPr>
            <w:proofErr w:type="gramStart"/>
            <w:r w:rsidRPr="00A072BB">
              <w:rPr>
                <w:color w:val="000000" w:themeColor="text1"/>
                <w:sz w:val="16"/>
                <w:szCs w:val="16"/>
              </w:rPr>
              <w:t>elemet1-weidth</w:t>
            </w:r>
            <w:proofErr w:type="gramEnd"/>
            <w:r w:rsidRPr="00A072BB">
              <w:rPr>
                <w:color w:val="000000" w:themeColor="text1"/>
                <w:sz w:val="16"/>
                <w:szCs w:val="16"/>
              </w:rPr>
              <w:t xml:space="preserve"> = element1.</w:t>
            </w:r>
            <w:r w:rsidR="00C73349" w:rsidRPr="00A072BB">
              <w:rPr>
                <w:color w:val="000000" w:themeColor="text1"/>
                <w:sz w:val="14"/>
                <w:szCs w:val="14"/>
              </w:rPr>
              <w:t xml:space="preserve"> </w:t>
            </w:r>
            <w:proofErr w:type="spellStart"/>
            <w:r w:rsidR="00C73349" w:rsidRPr="00A072BB">
              <w:rPr>
                <w:color w:val="000000" w:themeColor="text1"/>
                <w:sz w:val="16"/>
                <w:szCs w:val="16"/>
              </w:rPr>
              <w:t>offsetHeight</w:t>
            </w:r>
            <w:proofErr w:type="spellEnd"/>
          </w:p>
        </w:tc>
      </w:tr>
      <w:tr w:rsidR="00A072BB" w:rsidRPr="00A072BB" w14:paraId="759EA536" w14:textId="77777777" w:rsidTr="00B73947">
        <w:tc>
          <w:tcPr>
            <w:tcW w:w="0" w:type="auto"/>
          </w:tcPr>
          <w:p w14:paraId="2067D58B" w14:textId="77777777" w:rsidR="007C04F7" w:rsidRPr="00A072BB" w:rsidRDefault="007C04F7" w:rsidP="00CB18D3">
            <w:pPr>
              <w:pStyle w:val="ListParagraph"/>
              <w:ind w:left="0"/>
              <w:jc w:val="both"/>
              <w:rPr>
                <w:color w:val="000000" w:themeColor="text1"/>
                <w:sz w:val="16"/>
                <w:szCs w:val="16"/>
              </w:rPr>
            </w:pPr>
          </w:p>
        </w:tc>
        <w:tc>
          <w:tcPr>
            <w:tcW w:w="11743" w:type="dxa"/>
          </w:tcPr>
          <w:p w14:paraId="4A77EBD2" w14:textId="77777777" w:rsidR="007C04F7" w:rsidRPr="00A072BB" w:rsidRDefault="007C04F7" w:rsidP="00CB18D3">
            <w:pPr>
              <w:pStyle w:val="ListParagraph"/>
              <w:ind w:left="0"/>
              <w:jc w:val="both"/>
              <w:rPr>
                <w:color w:val="000000" w:themeColor="text1"/>
                <w:sz w:val="16"/>
                <w:szCs w:val="16"/>
              </w:rPr>
            </w:pPr>
          </w:p>
        </w:tc>
      </w:tr>
      <w:tr w:rsidR="00A072BB" w:rsidRPr="00A072BB" w14:paraId="5303EC2C" w14:textId="77777777" w:rsidTr="00B73947">
        <w:tc>
          <w:tcPr>
            <w:tcW w:w="0" w:type="auto"/>
          </w:tcPr>
          <w:p w14:paraId="13924908" w14:textId="77777777" w:rsidR="007C04F7" w:rsidRPr="00A072BB" w:rsidRDefault="007C04F7" w:rsidP="00CB18D3">
            <w:pPr>
              <w:pStyle w:val="ListParagraph"/>
              <w:ind w:left="0"/>
              <w:jc w:val="both"/>
              <w:rPr>
                <w:color w:val="000000" w:themeColor="text1"/>
                <w:sz w:val="16"/>
                <w:szCs w:val="16"/>
              </w:rPr>
            </w:pPr>
          </w:p>
        </w:tc>
        <w:tc>
          <w:tcPr>
            <w:tcW w:w="11743" w:type="dxa"/>
          </w:tcPr>
          <w:p w14:paraId="67BB3AFB" w14:textId="2BFDFD45" w:rsidR="00D5748A" w:rsidRPr="00A072BB" w:rsidRDefault="00D5748A" w:rsidP="00CB18D3">
            <w:pPr>
              <w:pStyle w:val="ListParagraph"/>
              <w:ind w:left="0"/>
              <w:jc w:val="both"/>
              <w:rPr>
                <w:color w:val="000000" w:themeColor="text1"/>
                <w:sz w:val="16"/>
                <w:szCs w:val="16"/>
              </w:rPr>
            </w:pPr>
            <w:r w:rsidRPr="00A072BB">
              <w:rPr>
                <w:color w:val="000000" w:themeColor="text1"/>
                <w:sz w:val="16"/>
                <w:szCs w:val="16"/>
              </w:rPr>
              <w:t xml:space="preserve">If we are </w:t>
            </w:r>
            <w:proofErr w:type="spellStart"/>
            <w:r w:rsidRPr="00A072BB">
              <w:rPr>
                <w:color w:val="000000" w:themeColor="text1"/>
                <w:sz w:val="16"/>
                <w:szCs w:val="16"/>
              </w:rPr>
              <w:t>manuplateing</w:t>
            </w:r>
            <w:proofErr w:type="spellEnd"/>
            <w:r w:rsidRPr="00A072BB">
              <w:rPr>
                <w:color w:val="000000" w:themeColor="text1"/>
                <w:sz w:val="16"/>
                <w:szCs w:val="16"/>
              </w:rPr>
              <w:t xml:space="preserve"> the DOM it is better to place </w:t>
            </w:r>
            <w:r w:rsidR="00D71603" w:rsidRPr="00A072BB">
              <w:rPr>
                <w:color w:val="000000" w:themeColor="text1"/>
                <w:sz w:val="16"/>
                <w:szCs w:val="16"/>
              </w:rPr>
              <w:t>the link</w:t>
            </w:r>
            <w:r w:rsidRPr="00A072BB">
              <w:rPr>
                <w:color w:val="000000" w:themeColor="text1"/>
                <w:sz w:val="16"/>
                <w:szCs w:val="16"/>
              </w:rPr>
              <w:t xml:space="preserve"> to the </w:t>
            </w:r>
            <w:proofErr w:type="spellStart"/>
            <w:r w:rsidRPr="00A072BB">
              <w:rPr>
                <w:b/>
                <w:bCs/>
                <w:color w:val="000000" w:themeColor="text1"/>
                <w:sz w:val="24"/>
                <w:szCs w:val="24"/>
              </w:rPr>
              <w:t>js</w:t>
            </w:r>
            <w:proofErr w:type="spellEnd"/>
            <w:r w:rsidRPr="00A072BB">
              <w:rPr>
                <w:color w:val="000000" w:themeColor="text1"/>
                <w:sz w:val="24"/>
                <w:szCs w:val="24"/>
              </w:rPr>
              <w:t xml:space="preserve"> </w:t>
            </w:r>
            <w:r w:rsidRPr="00A072BB">
              <w:rPr>
                <w:color w:val="000000" w:themeColor="text1"/>
                <w:sz w:val="16"/>
                <w:szCs w:val="16"/>
              </w:rPr>
              <w:t xml:space="preserve">file at the end of the page  </w:t>
            </w:r>
          </w:p>
          <w:p w14:paraId="6C4DCAAB" w14:textId="0902BC98" w:rsidR="00D5748A" w:rsidRPr="00A072BB" w:rsidRDefault="00D5748A" w:rsidP="00CB18D3">
            <w:pPr>
              <w:pStyle w:val="ListParagraph"/>
              <w:ind w:left="0"/>
              <w:jc w:val="both"/>
              <w:rPr>
                <w:b/>
                <w:bCs/>
                <w:color w:val="000000" w:themeColor="text1"/>
              </w:rPr>
            </w:pPr>
            <w:r w:rsidRPr="00A072BB">
              <w:rPr>
                <w:color w:val="000000" w:themeColor="text1"/>
                <w:sz w:val="16"/>
                <w:szCs w:val="16"/>
              </w:rPr>
              <w:t xml:space="preserve">After </w:t>
            </w:r>
            <w:r w:rsidRPr="00A072BB">
              <w:rPr>
                <w:b/>
                <w:bCs/>
                <w:color w:val="000000" w:themeColor="text1"/>
              </w:rPr>
              <w:t xml:space="preserve">&lt;/body&gt; </w:t>
            </w:r>
            <w:r w:rsidRPr="00A072BB">
              <w:rPr>
                <w:color w:val="000000" w:themeColor="text1"/>
                <w:sz w:val="18"/>
                <w:szCs w:val="18"/>
              </w:rPr>
              <w:t>and before</w:t>
            </w:r>
            <w:r w:rsidRPr="00A072BB">
              <w:rPr>
                <w:b/>
                <w:bCs/>
                <w:color w:val="000000" w:themeColor="text1"/>
              </w:rPr>
              <w:t xml:space="preserve"> &lt;/html&gt;</w:t>
            </w:r>
          </w:p>
          <w:p w14:paraId="4909D6E1" w14:textId="77777777" w:rsidR="00AC3010" w:rsidRPr="00A072BB" w:rsidRDefault="00AC3010" w:rsidP="00CB18D3">
            <w:pPr>
              <w:pStyle w:val="ListParagraph"/>
              <w:ind w:left="0"/>
              <w:jc w:val="both"/>
              <w:rPr>
                <w:color w:val="000000" w:themeColor="text1"/>
                <w:sz w:val="16"/>
                <w:szCs w:val="16"/>
              </w:rPr>
            </w:pPr>
          </w:p>
          <w:p w14:paraId="1D27D7DD" w14:textId="1B0346AE" w:rsidR="007C04F7" w:rsidRPr="00A072BB" w:rsidRDefault="007C04F7" w:rsidP="00CB18D3">
            <w:pPr>
              <w:pStyle w:val="ListParagraph"/>
              <w:ind w:left="0"/>
              <w:jc w:val="both"/>
              <w:rPr>
                <w:b/>
                <w:bCs/>
                <w:color w:val="000000" w:themeColor="text1"/>
                <w:sz w:val="18"/>
                <w:szCs w:val="18"/>
              </w:rPr>
            </w:pPr>
            <w:r w:rsidRPr="00A072BB">
              <w:rPr>
                <w:b/>
                <w:bCs/>
                <w:color w:val="000000" w:themeColor="text1"/>
                <w:sz w:val="18"/>
                <w:szCs w:val="18"/>
              </w:rPr>
              <w:t>&lt;script</w:t>
            </w:r>
            <w:r w:rsidR="00D5748A" w:rsidRPr="00A072BB">
              <w:rPr>
                <w:b/>
                <w:bCs/>
                <w:color w:val="000000" w:themeColor="text1"/>
                <w:sz w:val="18"/>
                <w:szCs w:val="18"/>
              </w:rPr>
              <w:t xml:space="preserve">  </w:t>
            </w:r>
            <w:r w:rsidR="00D5748A" w:rsidRPr="00A072BB">
              <w:rPr>
                <w:b/>
                <w:bCs/>
                <w:color w:val="000000" w:themeColor="text1"/>
                <w:sz w:val="24"/>
                <w:szCs w:val="24"/>
              </w:rPr>
              <w:t xml:space="preserve">defer </w:t>
            </w:r>
            <w:r w:rsidRPr="00A072BB">
              <w:rPr>
                <w:b/>
                <w:bCs/>
                <w:color w:val="000000" w:themeColor="text1"/>
                <w:sz w:val="24"/>
                <w:szCs w:val="24"/>
              </w:rPr>
              <w:t xml:space="preserve"> </w:t>
            </w:r>
            <w:proofErr w:type="spellStart"/>
            <w:r w:rsidRPr="00A072BB">
              <w:rPr>
                <w:b/>
                <w:bCs/>
                <w:color w:val="000000" w:themeColor="text1"/>
                <w:sz w:val="18"/>
                <w:szCs w:val="18"/>
              </w:rPr>
              <w:t>src</w:t>
            </w:r>
            <w:proofErr w:type="spellEnd"/>
            <w:r w:rsidRPr="00A072BB">
              <w:rPr>
                <w:b/>
                <w:bCs/>
                <w:color w:val="000000" w:themeColor="text1"/>
                <w:sz w:val="18"/>
                <w:szCs w:val="18"/>
              </w:rPr>
              <w:t xml:space="preserve"> = “</w:t>
            </w:r>
            <w:r w:rsidR="00D5748A" w:rsidRPr="00A072BB">
              <w:rPr>
                <w:b/>
                <w:bCs/>
                <w:color w:val="000000" w:themeColor="text1"/>
                <w:sz w:val="18"/>
                <w:szCs w:val="18"/>
              </w:rPr>
              <w:t>script.js</w:t>
            </w:r>
            <w:r w:rsidRPr="00A072BB">
              <w:rPr>
                <w:b/>
                <w:bCs/>
                <w:color w:val="000000" w:themeColor="text1"/>
                <w:sz w:val="18"/>
                <w:szCs w:val="18"/>
              </w:rPr>
              <w:t xml:space="preserve"> “  &lt;/script&gt;</w:t>
            </w:r>
          </w:p>
          <w:p w14:paraId="6E08647C" w14:textId="77777777" w:rsidR="007C04F7" w:rsidRPr="00A072BB" w:rsidRDefault="007C04F7" w:rsidP="00CB18D3">
            <w:pPr>
              <w:pStyle w:val="ListParagraph"/>
              <w:ind w:left="0"/>
              <w:jc w:val="both"/>
              <w:rPr>
                <w:color w:val="000000" w:themeColor="text1"/>
                <w:sz w:val="16"/>
                <w:szCs w:val="16"/>
              </w:rPr>
            </w:pPr>
          </w:p>
        </w:tc>
      </w:tr>
      <w:tr w:rsidR="00A072BB" w:rsidRPr="00A072BB" w14:paraId="562C892F" w14:textId="77777777" w:rsidTr="00B73947">
        <w:tc>
          <w:tcPr>
            <w:tcW w:w="0" w:type="auto"/>
          </w:tcPr>
          <w:p w14:paraId="5CE85974" w14:textId="77777777" w:rsidR="007C04F7" w:rsidRPr="00A072BB" w:rsidRDefault="007C04F7" w:rsidP="00CB18D3">
            <w:pPr>
              <w:pStyle w:val="ListParagraph"/>
              <w:ind w:left="0"/>
              <w:jc w:val="both"/>
              <w:rPr>
                <w:color w:val="000000" w:themeColor="text1"/>
                <w:sz w:val="16"/>
                <w:szCs w:val="16"/>
              </w:rPr>
            </w:pPr>
          </w:p>
        </w:tc>
        <w:tc>
          <w:tcPr>
            <w:tcW w:w="11743" w:type="dxa"/>
          </w:tcPr>
          <w:p w14:paraId="394069CD" w14:textId="014C000C" w:rsidR="007C04F7" w:rsidRPr="00A072BB" w:rsidRDefault="00C31E8D" w:rsidP="00CB18D3">
            <w:pPr>
              <w:pStyle w:val="ListParagraph"/>
              <w:ind w:left="0"/>
              <w:jc w:val="both"/>
              <w:rPr>
                <w:color w:val="000000" w:themeColor="text1"/>
                <w:sz w:val="16"/>
                <w:szCs w:val="16"/>
              </w:rPr>
            </w:pPr>
            <w:r w:rsidRPr="00A072BB">
              <w:rPr>
                <w:color w:val="000000" w:themeColor="text1"/>
                <w:sz w:val="16"/>
                <w:szCs w:val="16"/>
              </w:rPr>
              <w:t>Functions:</w:t>
            </w:r>
          </w:p>
          <w:p w14:paraId="5BAA895A" w14:textId="5C6A5033" w:rsidR="00A838C8" w:rsidRPr="00A072BB" w:rsidRDefault="00A838C8" w:rsidP="00CB18D3">
            <w:pPr>
              <w:pStyle w:val="ListParagraph"/>
              <w:ind w:left="0"/>
              <w:jc w:val="both"/>
              <w:rPr>
                <w:color w:val="000000" w:themeColor="text1"/>
                <w:sz w:val="16"/>
                <w:szCs w:val="16"/>
              </w:rPr>
            </w:pPr>
            <w:proofErr w:type="spellStart"/>
            <w:r w:rsidRPr="00A072BB">
              <w:rPr>
                <w:color w:val="000000" w:themeColor="text1"/>
                <w:sz w:val="16"/>
                <w:szCs w:val="16"/>
              </w:rPr>
              <w:t>Var</w:t>
            </w:r>
            <w:proofErr w:type="spellEnd"/>
            <w:r w:rsidRPr="00A072BB">
              <w:rPr>
                <w:color w:val="000000" w:themeColor="text1"/>
                <w:sz w:val="16"/>
                <w:szCs w:val="16"/>
              </w:rPr>
              <w:t xml:space="preserve"> </w:t>
            </w:r>
            <w:proofErr w:type="spellStart"/>
            <w:r w:rsidRPr="00A072BB">
              <w:rPr>
                <w:color w:val="000000" w:themeColor="text1"/>
                <w:sz w:val="16"/>
                <w:szCs w:val="16"/>
              </w:rPr>
              <w:t>myfunction</w:t>
            </w:r>
            <w:proofErr w:type="spellEnd"/>
            <w:r w:rsidRPr="00A072BB">
              <w:rPr>
                <w:color w:val="000000" w:themeColor="text1"/>
                <w:sz w:val="16"/>
                <w:szCs w:val="16"/>
              </w:rPr>
              <w:t xml:space="preserve"> = new function(“a”, “b”, “return a + b”)            call:    x = </w:t>
            </w:r>
            <w:proofErr w:type="spellStart"/>
            <w:r w:rsidRPr="00A072BB">
              <w:rPr>
                <w:color w:val="000000" w:themeColor="text1"/>
                <w:sz w:val="16"/>
                <w:szCs w:val="16"/>
              </w:rPr>
              <w:t>myfunction</w:t>
            </w:r>
            <w:proofErr w:type="spellEnd"/>
            <w:r w:rsidRPr="00A072BB">
              <w:rPr>
                <w:color w:val="000000" w:themeColor="text1"/>
                <w:sz w:val="16"/>
                <w:szCs w:val="16"/>
              </w:rPr>
              <w:t xml:space="preserve">(2,5)     </w:t>
            </w:r>
          </w:p>
          <w:p w14:paraId="58BC9853" w14:textId="1D17373F" w:rsidR="00C31E8D" w:rsidRPr="00A072BB" w:rsidRDefault="00C31E8D" w:rsidP="00CB18D3">
            <w:pPr>
              <w:jc w:val="both"/>
              <w:rPr>
                <w:color w:val="000000" w:themeColor="text1"/>
                <w:sz w:val="16"/>
                <w:szCs w:val="16"/>
              </w:rPr>
            </w:pPr>
            <w:proofErr w:type="spellStart"/>
            <w:r w:rsidRPr="00A072BB">
              <w:rPr>
                <w:color w:val="000000" w:themeColor="text1"/>
                <w:sz w:val="16"/>
                <w:szCs w:val="16"/>
              </w:rPr>
              <w:t>var</w:t>
            </w:r>
            <w:proofErr w:type="spellEnd"/>
            <w:r w:rsidRPr="00A072BB">
              <w:rPr>
                <w:color w:val="000000" w:themeColor="text1"/>
                <w:sz w:val="16"/>
                <w:szCs w:val="16"/>
              </w:rPr>
              <w:t xml:space="preserve"> y = function (</w:t>
            </w:r>
            <w:proofErr w:type="spellStart"/>
            <w:r w:rsidRPr="00A072BB">
              <w:rPr>
                <w:color w:val="000000" w:themeColor="text1"/>
                <w:sz w:val="16"/>
                <w:szCs w:val="16"/>
              </w:rPr>
              <w:t>a,b</w:t>
            </w:r>
            <w:proofErr w:type="spellEnd"/>
            <w:r w:rsidRPr="00A072BB">
              <w:rPr>
                <w:color w:val="000000" w:themeColor="text1"/>
                <w:sz w:val="16"/>
                <w:szCs w:val="16"/>
              </w:rPr>
              <w:t xml:space="preserve">){return </w:t>
            </w:r>
            <w:proofErr w:type="spellStart"/>
            <w:r w:rsidRPr="00A072BB">
              <w:rPr>
                <w:color w:val="000000" w:themeColor="text1"/>
                <w:sz w:val="16"/>
                <w:szCs w:val="16"/>
              </w:rPr>
              <w:t>a+b</w:t>
            </w:r>
            <w:proofErr w:type="spellEnd"/>
            <w:r w:rsidRPr="00A072BB">
              <w:rPr>
                <w:color w:val="000000" w:themeColor="text1"/>
                <w:sz w:val="16"/>
                <w:szCs w:val="16"/>
              </w:rPr>
              <w:t xml:space="preserve">}                         </w:t>
            </w:r>
            <w:r w:rsidR="00A838C8" w:rsidRPr="00A072BB">
              <w:rPr>
                <w:color w:val="000000" w:themeColor="text1"/>
                <w:sz w:val="16"/>
                <w:szCs w:val="16"/>
              </w:rPr>
              <w:t xml:space="preserve">call </w:t>
            </w:r>
            <w:r w:rsidRPr="00A072BB">
              <w:rPr>
                <w:color w:val="000000" w:themeColor="text1"/>
                <w:sz w:val="16"/>
                <w:szCs w:val="16"/>
              </w:rPr>
              <w:t>x = y(8,5)</w:t>
            </w:r>
          </w:p>
        </w:tc>
      </w:tr>
      <w:tr w:rsidR="00B73947" w:rsidRPr="00A072BB" w14:paraId="411D891D" w14:textId="77777777" w:rsidTr="00B73947">
        <w:tc>
          <w:tcPr>
            <w:tcW w:w="0" w:type="auto"/>
          </w:tcPr>
          <w:p w14:paraId="209CA27D" w14:textId="77777777" w:rsidR="00B73947" w:rsidRPr="00A072BB" w:rsidRDefault="00B73947" w:rsidP="00CB18D3">
            <w:pPr>
              <w:pStyle w:val="ListParagraph"/>
              <w:ind w:left="0"/>
              <w:jc w:val="both"/>
              <w:rPr>
                <w:color w:val="000000" w:themeColor="text1"/>
                <w:sz w:val="16"/>
                <w:szCs w:val="16"/>
              </w:rPr>
            </w:pPr>
          </w:p>
        </w:tc>
        <w:tc>
          <w:tcPr>
            <w:tcW w:w="11743" w:type="dxa"/>
          </w:tcPr>
          <w:p w14:paraId="3412679C" w14:textId="4F6D4179" w:rsidR="00B73947" w:rsidRPr="00A072BB" w:rsidRDefault="00EF3D24" w:rsidP="00EF3D24">
            <w:pPr>
              <w:pStyle w:val="ListParagraph"/>
              <w:ind w:left="0" w:firstLine="720"/>
              <w:jc w:val="both"/>
              <w:rPr>
                <w:color w:val="000000" w:themeColor="text1"/>
                <w:sz w:val="16"/>
                <w:szCs w:val="16"/>
              </w:rPr>
            </w:pPr>
            <w:proofErr w:type="spellStart"/>
            <w:r>
              <w:rPr>
                <w:rStyle w:val="jscolor"/>
                <w:color w:val="000000"/>
              </w:rPr>
              <w:t>document.</w:t>
            </w:r>
            <w:r>
              <w:rPr>
                <w:rStyle w:val="jspropertycolor"/>
                <w:color w:val="000000"/>
              </w:rPr>
              <w:t>getElementById</w:t>
            </w:r>
            <w:proofErr w:type="spellEnd"/>
            <w:r>
              <w:rPr>
                <w:rStyle w:val="jscolor"/>
                <w:color w:val="000000"/>
              </w:rPr>
              <w:t>(</w:t>
            </w:r>
            <w:r>
              <w:rPr>
                <w:rStyle w:val="jsstringcolor"/>
                <w:color w:val="A52A2A"/>
              </w:rPr>
              <w:t>"</w:t>
            </w:r>
            <w:proofErr w:type="spellStart"/>
            <w:r>
              <w:rPr>
                <w:rStyle w:val="jsstringcolor"/>
                <w:color w:val="A52A2A"/>
              </w:rPr>
              <w:t>myDIV</w:t>
            </w:r>
            <w:proofErr w:type="spellEnd"/>
            <w:r>
              <w:rPr>
                <w:rStyle w:val="jsstringcolor"/>
                <w:color w:val="A52A2A"/>
              </w:rPr>
              <w:t>"</w:t>
            </w:r>
            <w:r>
              <w:rPr>
                <w:rStyle w:val="jscolor"/>
                <w:color w:val="000000"/>
              </w:rPr>
              <w:t>).</w:t>
            </w:r>
            <w:proofErr w:type="spellStart"/>
            <w:r>
              <w:rPr>
                <w:rStyle w:val="jspropertycolor"/>
                <w:color w:val="000000"/>
              </w:rPr>
              <w:t>style</w:t>
            </w:r>
            <w:r>
              <w:rPr>
                <w:rStyle w:val="jscolor"/>
                <w:color w:val="000000"/>
              </w:rPr>
              <w:t>.</w:t>
            </w:r>
            <w:r>
              <w:rPr>
                <w:rStyle w:val="jspropertycolor"/>
                <w:color w:val="000000"/>
              </w:rPr>
              <w:t>display</w:t>
            </w:r>
            <w:proofErr w:type="spellEnd"/>
            <w:r>
              <w:rPr>
                <w:rStyle w:val="jscolor"/>
                <w:color w:val="000000"/>
              </w:rPr>
              <w:t xml:space="preserve"> = </w:t>
            </w:r>
            <w:r>
              <w:rPr>
                <w:rStyle w:val="jsstringcolor"/>
                <w:color w:val="A52A2A"/>
              </w:rPr>
              <w:t>"none"</w:t>
            </w:r>
            <w:r>
              <w:rPr>
                <w:rStyle w:val="jscolor"/>
                <w:color w:val="000000"/>
              </w:rPr>
              <w:t>;</w:t>
            </w:r>
          </w:p>
        </w:tc>
      </w:tr>
      <w:tr w:rsidR="00B73947" w:rsidRPr="00A072BB" w14:paraId="679D3BD5" w14:textId="77777777" w:rsidTr="00B73947">
        <w:tc>
          <w:tcPr>
            <w:tcW w:w="0" w:type="auto"/>
          </w:tcPr>
          <w:p w14:paraId="293EA595" w14:textId="77777777" w:rsidR="00B73947" w:rsidRPr="00A072BB" w:rsidRDefault="00B73947" w:rsidP="00CB18D3">
            <w:pPr>
              <w:pStyle w:val="ListParagraph"/>
              <w:ind w:left="0"/>
              <w:jc w:val="both"/>
              <w:rPr>
                <w:color w:val="000000" w:themeColor="text1"/>
                <w:sz w:val="16"/>
                <w:szCs w:val="16"/>
              </w:rPr>
            </w:pPr>
          </w:p>
        </w:tc>
        <w:tc>
          <w:tcPr>
            <w:tcW w:w="11743" w:type="dxa"/>
          </w:tcPr>
          <w:p w14:paraId="6362FD53" w14:textId="77777777" w:rsidR="00B73947" w:rsidRPr="00A072BB" w:rsidRDefault="00B73947" w:rsidP="00CB18D3">
            <w:pPr>
              <w:pStyle w:val="ListParagraph"/>
              <w:ind w:left="0"/>
              <w:jc w:val="both"/>
              <w:rPr>
                <w:color w:val="000000" w:themeColor="text1"/>
                <w:sz w:val="16"/>
                <w:szCs w:val="16"/>
              </w:rPr>
            </w:pPr>
          </w:p>
        </w:tc>
      </w:tr>
      <w:tr w:rsidR="00B73947" w:rsidRPr="00A072BB" w14:paraId="1309832D" w14:textId="77777777" w:rsidTr="00B73947">
        <w:tc>
          <w:tcPr>
            <w:tcW w:w="0" w:type="auto"/>
          </w:tcPr>
          <w:p w14:paraId="05DBCDF2" w14:textId="77777777" w:rsidR="00B73947" w:rsidRPr="00A072BB" w:rsidRDefault="00B73947" w:rsidP="00CB18D3">
            <w:pPr>
              <w:pStyle w:val="ListParagraph"/>
              <w:ind w:left="0"/>
              <w:jc w:val="both"/>
              <w:rPr>
                <w:color w:val="000000" w:themeColor="text1"/>
                <w:sz w:val="16"/>
                <w:szCs w:val="16"/>
              </w:rPr>
            </w:pPr>
          </w:p>
        </w:tc>
        <w:tc>
          <w:tcPr>
            <w:tcW w:w="11743" w:type="dxa"/>
          </w:tcPr>
          <w:p w14:paraId="5C786D64" w14:textId="77777777" w:rsidR="00B73947" w:rsidRPr="00A072BB" w:rsidRDefault="00B73947" w:rsidP="00CB18D3">
            <w:pPr>
              <w:pStyle w:val="ListParagraph"/>
              <w:ind w:left="0"/>
              <w:jc w:val="both"/>
              <w:rPr>
                <w:color w:val="000000" w:themeColor="text1"/>
                <w:sz w:val="16"/>
                <w:szCs w:val="16"/>
              </w:rPr>
            </w:pPr>
          </w:p>
        </w:tc>
      </w:tr>
      <w:tr w:rsidR="00B73947" w:rsidRPr="00A072BB" w14:paraId="6D6DDD9E" w14:textId="77777777" w:rsidTr="00B73947">
        <w:tc>
          <w:tcPr>
            <w:tcW w:w="0" w:type="auto"/>
          </w:tcPr>
          <w:p w14:paraId="2BCCAE92" w14:textId="77777777" w:rsidR="00B73947" w:rsidRPr="00A072BB" w:rsidRDefault="00B73947" w:rsidP="00CB18D3">
            <w:pPr>
              <w:pStyle w:val="ListParagraph"/>
              <w:ind w:left="0"/>
              <w:jc w:val="both"/>
              <w:rPr>
                <w:color w:val="000000" w:themeColor="text1"/>
                <w:sz w:val="16"/>
                <w:szCs w:val="16"/>
              </w:rPr>
            </w:pPr>
          </w:p>
        </w:tc>
        <w:tc>
          <w:tcPr>
            <w:tcW w:w="11743" w:type="dxa"/>
          </w:tcPr>
          <w:p w14:paraId="6651DBE5" w14:textId="77777777" w:rsidR="00B73947" w:rsidRPr="00A072BB" w:rsidRDefault="00B73947" w:rsidP="00CB18D3">
            <w:pPr>
              <w:pStyle w:val="ListParagraph"/>
              <w:ind w:left="0"/>
              <w:jc w:val="both"/>
              <w:rPr>
                <w:color w:val="000000" w:themeColor="text1"/>
                <w:sz w:val="16"/>
                <w:szCs w:val="16"/>
              </w:rPr>
            </w:pPr>
          </w:p>
        </w:tc>
      </w:tr>
      <w:tr w:rsidR="00A072BB" w:rsidRPr="00A072BB" w14:paraId="7CC0AAA1" w14:textId="77777777" w:rsidTr="00B73947">
        <w:tc>
          <w:tcPr>
            <w:tcW w:w="0" w:type="auto"/>
          </w:tcPr>
          <w:p w14:paraId="5511431C" w14:textId="77777777" w:rsidR="007C04F7" w:rsidRPr="00A072BB" w:rsidRDefault="007C04F7" w:rsidP="00CB18D3">
            <w:pPr>
              <w:pStyle w:val="ListParagraph"/>
              <w:ind w:left="0"/>
              <w:jc w:val="both"/>
              <w:rPr>
                <w:color w:val="000000" w:themeColor="text1"/>
                <w:sz w:val="16"/>
                <w:szCs w:val="16"/>
              </w:rPr>
            </w:pPr>
          </w:p>
        </w:tc>
        <w:tc>
          <w:tcPr>
            <w:tcW w:w="11743" w:type="dxa"/>
          </w:tcPr>
          <w:p w14:paraId="12485A66" w14:textId="0D1891A2" w:rsidR="007C04F7" w:rsidRPr="00A072BB" w:rsidRDefault="00B4230D" w:rsidP="00CB18D3">
            <w:pPr>
              <w:pStyle w:val="ListParagraph"/>
              <w:ind w:left="0"/>
              <w:jc w:val="both"/>
              <w:rPr>
                <w:b/>
                <w:bCs/>
                <w:color w:val="000000" w:themeColor="text1"/>
                <w:sz w:val="16"/>
                <w:szCs w:val="16"/>
              </w:rPr>
            </w:pPr>
            <w:proofErr w:type="spellStart"/>
            <w:r w:rsidRPr="00A072BB">
              <w:rPr>
                <w:b/>
                <w:bCs/>
                <w:color w:val="000000" w:themeColor="text1"/>
              </w:rPr>
              <w:t>Settimeout</w:t>
            </w:r>
            <w:proofErr w:type="spellEnd"/>
            <w:r w:rsidRPr="00A072BB">
              <w:rPr>
                <w:b/>
                <w:bCs/>
                <w:color w:val="000000" w:themeColor="text1"/>
              </w:rPr>
              <w:t xml:space="preserve">: </w:t>
            </w:r>
          </w:p>
        </w:tc>
      </w:tr>
    </w:tbl>
    <w:p w14:paraId="1725B834" w14:textId="77777777" w:rsidR="00B73947" w:rsidRDefault="00B73947" w:rsidP="00CB18D3">
      <w:r>
        <w:br w:type="page"/>
      </w:r>
    </w:p>
    <w:tbl>
      <w:tblPr>
        <w:tblStyle w:val="TableGrid"/>
        <w:tblW w:w="0" w:type="auto"/>
        <w:tblInd w:w="-450" w:type="dxa"/>
        <w:tblLook w:val="04A0" w:firstRow="1" w:lastRow="0" w:firstColumn="1" w:lastColumn="0" w:noHBand="0" w:noVBand="1"/>
      </w:tblPr>
      <w:tblGrid>
        <w:gridCol w:w="222"/>
        <w:gridCol w:w="4036"/>
        <w:gridCol w:w="7612"/>
      </w:tblGrid>
      <w:tr w:rsidR="00B73947" w:rsidRPr="00A072BB" w14:paraId="1E492163" w14:textId="77777777" w:rsidTr="0004374C">
        <w:tc>
          <w:tcPr>
            <w:tcW w:w="0" w:type="auto"/>
          </w:tcPr>
          <w:p w14:paraId="3B5EEE2D"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43E40964" w14:textId="77777777" w:rsidR="00B73947" w:rsidRPr="00A072BB" w:rsidRDefault="00B73947" w:rsidP="00CB18D3">
            <w:pPr>
              <w:pStyle w:val="ListParagraph"/>
              <w:ind w:left="0"/>
              <w:jc w:val="both"/>
              <w:rPr>
                <w:color w:val="000000" w:themeColor="text1"/>
                <w:sz w:val="16"/>
                <w:szCs w:val="16"/>
              </w:rPr>
            </w:pPr>
          </w:p>
        </w:tc>
      </w:tr>
      <w:tr w:rsidR="00B73947" w:rsidRPr="00A072BB" w14:paraId="7DFF55BD" w14:textId="77777777" w:rsidTr="0004374C">
        <w:tc>
          <w:tcPr>
            <w:tcW w:w="0" w:type="auto"/>
          </w:tcPr>
          <w:p w14:paraId="720E124F"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20E14ACD" w14:textId="77777777" w:rsidR="00B73947" w:rsidRPr="00A072BB" w:rsidRDefault="00B73947" w:rsidP="00CB18D3">
            <w:pPr>
              <w:pStyle w:val="ListParagraph"/>
              <w:ind w:left="0"/>
              <w:jc w:val="both"/>
              <w:rPr>
                <w:color w:val="000000" w:themeColor="text1"/>
                <w:sz w:val="16"/>
                <w:szCs w:val="16"/>
              </w:rPr>
            </w:pPr>
          </w:p>
        </w:tc>
      </w:tr>
      <w:tr w:rsidR="00A072BB" w:rsidRPr="00A072BB" w14:paraId="7378654D" w14:textId="77777777" w:rsidTr="0004374C">
        <w:tc>
          <w:tcPr>
            <w:tcW w:w="0" w:type="auto"/>
          </w:tcPr>
          <w:p w14:paraId="6FDBA570" w14:textId="6BFE5592" w:rsidR="006942C2" w:rsidRPr="00A072BB" w:rsidRDefault="006942C2" w:rsidP="00CB18D3">
            <w:pPr>
              <w:pStyle w:val="ListParagraph"/>
              <w:ind w:left="0"/>
              <w:jc w:val="both"/>
              <w:rPr>
                <w:color w:val="000000" w:themeColor="text1"/>
                <w:sz w:val="16"/>
                <w:szCs w:val="16"/>
              </w:rPr>
            </w:pPr>
          </w:p>
        </w:tc>
        <w:tc>
          <w:tcPr>
            <w:tcW w:w="0" w:type="auto"/>
            <w:gridSpan w:val="2"/>
          </w:tcPr>
          <w:p w14:paraId="58669BEB" w14:textId="1F7E0B9D" w:rsidR="006942C2" w:rsidRPr="00A072BB" w:rsidRDefault="006942C2" w:rsidP="00CB18D3">
            <w:pPr>
              <w:pStyle w:val="ListParagraph"/>
              <w:ind w:left="0"/>
              <w:jc w:val="both"/>
              <w:rPr>
                <w:color w:val="000000" w:themeColor="text1"/>
                <w:sz w:val="16"/>
                <w:szCs w:val="16"/>
              </w:rPr>
            </w:pPr>
          </w:p>
        </w:tc>
      </w:tr>
      <w:tr w:rsidR="00A072BB" w:rsidRPr="00A072BB" w14:paraId="577E5A42" w14:textId="77777777" w:rsidTr="0004374C">
        <w:tc>
          <w:tcPr>
            <w:tcW w:w="0" w:type="auto"/>
          </w:tcPr>
          <w:p w14:paraId="6CD3407E"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7F5E15FC" w14:textId="673EE6E7" w:rsidR="006942C2" w:rsidRPr="00A072BB" w:rsidRDefault="00A10AD1" w:rsidP="00CB18D3">
            <w:pPr>
              <w:pStyle w:val="ListParagraph"/>
              <w:ind w:left="0"/>
              <w:jc w:val="both"/>
              <w:rPr>
                <w:color w:val="000000" w:themeColor="text1"/>
                <w:sz w:val="16"/>
                <w:szCs w:val="16"/>
              </w:rPr>
            </w:pPr>
            <w:r w:rsidRPr="00A072BB">
              <w:rPr>
                <w:b/>
                <w:color w:val="000000" w:themeColor="text1"/>
                <w:sz w:val="70"/>
                <w:szCs w:val="16"/>
              </w:rPr>
              <w:t>J</w:t>
            </w:r>
            <w:r w:rsidRPr="00A072BB">
              <w:rPr>
                <w:b/>
                <w:color w:val="000000" w:themeColor="text1"/>
                <w:sz w:val="32"/>
                <w:szCs w:val="2"/>
              </w:rPr>
              <w:t xml:space="preserve">AVASCRIPT---------   </w:t>
            </w:r>
            <w:r w:rsidRPr="00A072BB">
              <w:rPr>
                <w:b/>
                <w:color w:val="000000" w:themeColor="text1"/>
                <w:sz w:val="70"/>
                <w:szCs w:val="16"/>
              </w:rPr>
              <w:t>JQUERY</w:t>
            </w:r>
          </w:p>
        </w:tc>
      </w:tr>
      <w:tr w:rsidR="00A072BB" w:rsidRPr="00A072BB" w14:paraId="7525C0DA" w14:textId="77777777" w:rsidTr="0004374C">
        <w:tc>
          <w:tcPr>
            <w:tcW w:w="0" w:type="auto"/>
          </w:tcPr>
          <w:p w14:paraId="25597D9B"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04E0143F" w14:textId="590C67AF" w:rsidR="006942C2" w:rsidRPr="00A072BB" w:rsidRDefault="00FF7595" w:rsidP="00CB18D3">
            <w:pPr>
              <w:pStyle w:val="ListParagraph"/>
              <w:ind w:left="0"/>
              <w:jc w:val="both"/>
              <w:rPr>
                <w:color w:val="000000" w:themeColor="text1"/>
                <w:sz w:val="16"/>
                <w:szCs w:val="16"/>
              </w:rPr>
            </w:pPr>
            <w:r w:rsidRPr="00A072BB">
              <w:rPr>
                <w:color w:val="000000" w:themeColor="text1"/>
                <w:sz w:val="16"/>
                <w:szCs w:val="16"/>
              </w:rPr>
              <w:t xml:space="preserve">Using </w:t>
            </w:r>
            <w:proofErr w:type="spellStart"/>
            <w:r w:rsidRPr="00A072BB">
              <w:rPr>
                <w:color w:val="000000" w:themeColor="text1"/>
                <w:sz w:val="16"/>
                <w:szCs w:val="16"/>
              </w:rPr>
              <w:t>jquery</w:t>
            </w:r>
            <w:proofErr w:type="spellEnd"/>
            <w:r w:rsidRPr="00A072BB">
              <w:rPr>
                <w:color w:val="000000" w:themeColor="text1"/>
                <w:sz w:val="16"/>
                <w:szCs w:val="16"/>
              </w:rPr>
              <w:t xml:space="preserve">                 &lt;script </w:t>
            </w:r>
            <w:proofErr w:type="spellStart"/>
            <w:r w:rsidRPr="00A072BB">
              <w:rPr>
                <w:color w:val="000000" w:themeColor="text1"/>
                <w:sz w:val="16"/>
                <w:szCs w:val="16"/>
              </w:rPr>
              <w:t>src</w:t>
            </w:r>
            <w:proofErr w:type="spellEnd"/>
            <w:r w:rsidRPr="00A072BB">
              <w:rPr>
                <w:color w:val="000000" w:themeColor="text1"/>
                <w:sz w:val="16"/>
                <w:szCs w:val="16"/>
              </w:rPr>
              <w:t xml:space="preserve"> = “</w:t>
            </w:r>
            <w:r w:rsidR="006E5C7C" w:rsidRPr="00A072BB">
              <w:rPr>
                <w:color w:val="000000" w:themeColor="text1"/>
                <w:sz w:val="16"/>
                <w:szCs w:val="16"/>
              </w:rPr>
              <w:t>folder/</w:t>
            </w:r>
            <w:r w:rsidRPr="00A072BB">
              <w:rPr>
                <w:color w:val="000000" w:themeColor="text1"/>
                <w:sz w:val="16"/>
                <w:szCs w:val="16"/>
              </w:rPr>
              <w:t xml:space="preserve">jquery.js “ </w:t>
            </w:r>
            <w:r w:rsidR="007757BE" w:rsidRPr="00A072BB">
              <w:rPr>
                <w:color w:val="000000" w:themeColor="text1"/>
                <w:sz w:val="16"/>
                <w:szCs w:val="16"/>
              </w:rPr>
              <w:t xml:space="preserve">   </w:t>
            </w:r>
            <w:r w:rsidRPr="00A072BB">
              <w:rPr>
                <w:color w:val="000000" w:themeColor="text1"/>
                <w:sz w:val="16"/>
                <w:szCs w:val="16"/>
              </w:rPr>
              <w:t>type=”text/</w:t>
            </w:r>
            <w:proofErr w:type="spellStart"/>
            <w:r w:rsidRPr="00A072BB">
              <w:rPr>
                <w:color w:val="000000" w:themeColor="text1"/>
                <w:sz w:val="16"/>
                <w:szCs w:val="16"/>
              </w:rPr>
              <w:t>javascript</w:t>
            </w:r>
            <w:proofErr w:type="spellEnd"/>
            <w:r w:rsidRPr="00A072BB">
              <w:rPr>
                <w:color w:val="000000" w:themeColor="text1"/>
                <w:sz w:val="16"/>
                <w:szCs w:val="16"/>
              </w:rPr>
              <w:t xml:space="preserve"> “&gt;  &lt;/script&gt;</w:t>
            </w:r>
          </w:p>
          <w:p w14:paraId="38F70BA9" w14:textId="77777777" w:rsidR="00FC4DB8" w:rsidRPr="00A072BB" w:rsidRDefault="00FC4DB8" w:rsidP="00CB18D3">
            <w:pPr>
              <w:pStyle w:val="ListParagraph"/>
              <w:ind w:left="0"/>
              <w:jc w:val="both"/>
              <w:rPr>
                <w:color w:val="000000" w:themeColor="text1"/>
                <w:sz w:val="16"/>
                <w:szCs w:val="16"/>
              </w:rPr>
            </w:pPr>
            <w:r w:rsidRPr="00A072BB">
              <w:rPr>
                <w:color w:val="000000" w:themeColor="text1"/>
                <w:sz w:val="16"/>
                <w:szCs w:val="16"/>
              </w:rPr>
              <w:t xml:space="preserve">                                       &lt;script </w:t>
            </w:r>
            <w:proofErr w:type="spellStart"/>
            <w:r w:rsidRPr="00A072BB">
              <w:rPr>
                <w:color w:val="000000" w:themeColor="text1"/>
                <w:sz w:val="16"/>
                <w:szCs w:val="16"/>
              </w:rPr>
              <w:t>src</w:t>
            </w:r>
            <w:proofErr w:type="spellEnd"/>
            <w:r w:rsidRPr="00A072BB">
              <w:rPr>
                <w:color w:val="000000" w:themeColor="text1"/>
                <w:sz w:val="16"/>
                <w:szCs w:val="16"/>
              </w:rPr>
              <w:t xml:space="preserve"> = “script.js “</w:t>
            </w:r>
            <w:r w:rsidR="007757BE" w:rsidRPr="00A072BB">
              <w:rPr>
                <w:color w:val="000000" w:themeColor="text1"/>
                <w:sz w:val="16"/>
                <w:szCs w:val="16"/>
              </w:rPr>
              <w:t xml:space="preserve">     </w:t>
            </w:r>
            <w:r w:rsidRPr="00A072BB">
              <w:rPr>
                <w:color w:val="000000" w:themeColor="text1"/>
                <w:sz w:val="16"/>
                <w:szCs w:val="16"/>
              </w:rPr>
              <w:t xml:space="preserve"> type=”text/</w:t>
            </w:r>
            <w:proofErr w:type="spellStart"/>
            <w:r w:rsidRPr="00A072BB">
              <w:rPr>
                <w:color w:val="000000" w:themeColor="text1"/>
                <w:sz w:val="16"/>
                <w:szCs w:val="16"/>
              </w:rPr>
              <w:t>javascript</w:t>
            </w:r>
            <w:proofErr w:type="spellEnd"/>
            <w:r w:rsidRPr="00A072BB">
              <w:rPr>
                <w:color w:val="000000" w:themeColor="text1"/>
                <w:sz w:val="16"/>
                <w:szCs w:val="16"/>
              </w:rPr>
              <w:t xml:space="preserve"> “&gt;  &lt;/script&gt;</w:t>
            </w:r>
          </w:p>
          <w:p w14:paraId="721840BB" w14:textId="77777777" w:rsidR="007C04F7" w:rsidRPr="00A072BB" w:rsidRDefault="007C04F7" w:rsidP="00CB18D3">
            <w:pPr>
              <w:pStyle w:val="ListParagraph"/>
              <w:ind w:left="0"/>
              <w:jc w:val="both"/>
              <w:rPr>
                <w:color w:val="000000" w:themeColor="text1"/>
                <w:sz w:val="16"/>
                <w:szCs w:val="16"/>
              </w:rPr>
            </w:pPr>
          </w:p>
          <w:p w14:paraId="2CD9AA6F" w14:textId="35912F17" w:rsidR="007C04F7" w:rsidRPr="00A072BB" w:rsidRDefault="007C04F7" w:rsidP="00CB18D3">
            <w:pPr>
              <w:pStyle w:val="ListParagraph"/>
              <w:ind w:left="0"/>
              <w:jc w:val="both"/>
              <w:rPr>
                <w:color w:val="000000" w:themeColor="text1"/>
                <w:sz w:val="16"/>
                <w:szCs w:val="16"/>
              </w:rPr>
            </w:pPr>
            <w:r w:rsidRPr="00A072BB">
              <w:rPr>
                <w:color w:val="000000" w:themeColor="text1"/>
                <w:sz w:val="16"/>
                <w:szCs w:val="16"/>
              </w:rPr>
              <w:t xml:space="preserve">If we are using the CDN </w:t>
            </w:r>
            <w:proofErr w:type="spellStart"/>
            <w:r w:rsidRPr="00A072BB">
              <w:rPr>
                <w:color w:val="000000" w:themeColor="text1"/>
                <w:sz w:val="16"/>
                <w:szCs w:val="16"/>
              </w:rPr>
              <w:t>verion</w:t>
            </w:r>
            <w:proofErr w:type="spellEnd"/>
            <w:r w:rsidR="00D63101" w:rsidRPr="00A072BB">
              <w:rPr>
                <w:color w:val="000000" w:themeColor="text1"/>
                <w:sz w:val="16"/>
                <w:szCs w:val="16"/>
              </w:rPr>
              <w:t xml:space="preserve"> </w:t>
            </w:r>
          </w:p>
          <w:p w14:paraId="1DC86198" w14:textId="6C1AD897" w:rsidR="00D63101" w:rsidRPr="00A072BB" w:rsidRDefault="00D63101" w:rsidP="00CB18D3">
            <w:pPr>
              <w:pStyle w:val="ListParagraph"/>
              <w:ind w:left="0"/>
              <w:jc w:val="both"/>
              <w:rPr>
                <w:color w:val="000000" w:themeColor="text1"/>
                <w:sz w:val="16"/>
                <w:szCs w:val="16"/>
              </w:rPr>
            </w:pPr>
            <w:r w:rsidRPr="00A072BB">
              <w:rPr>
                <w:color w:val="000000" w:themeColor="text1"/>
                <w:sz w:val="16"/>
                <w:szCs w:val="16"/>
              </w:rPr>
              <w:t xml:space="preserve">                                       &lt;script </w:t>
            </w:r>
            <w:proofErr w:type="spellStart"/>
            <w:r w:rsidRPr="00A072BB">
              <w:rPr>
                <w:color w:val="000000" w:themeColor="text1"/>
                <w:sz w:val="16"/>
                <w:szCs w:val="16"/>
              </w:rPr>
              <w:t>src</w:t>
            </w:r>
            <w:proofErr w:type="spellEnd"/>
            <w:r w:rsidRPr="00A072BB">
              <w:rPr>
                <w:color w:val="000000" w:themeColor="text1"/>
                <w:sz w:val="16"/>
                <w:szCs w:val="16"/>
              </w:rPr>
              <w:t xml:space="preserve"> = </w:t>
            </w:r>
            <w:r w:rsidR="00011F75" w:rsidRPr="00A072BB">
              <w:rPr>
                <w:color w:val="000000" w:themeColor="text1"/>
                <w:sz w:val="16"/>
                <w:szCs w:val="16"/>
              </w:rPr>
              <w:t xml:space="preserve">“ </w:t>
            </w:r>
            <w:hyperlink r:id="rId14" w:history="1">
              <w:r w:rsidR="00011F75" w:rsidRPr="00A072BB">
                <w:rPr>
                  <w:rStyle w:val="Hyperlink"/>
                  <w:color w:val="000000" w:themeColor="text1"/>
                  <w:sz w:val="16"/>
                  <w:szCs w:val="16"/>
                </w:rPr>
                <w:t>http://djfalsdjfadjfkl</w:t>
              </w:r>
            </w:hyperlink>
            <w:r w:rsidR="00011F75" w:rsidRPr="00A072BB">
              <w:rPr>
                <w:color w:val="000000" w:themeColor="text1"/>
                <w:sz w:val="16"/>
                <w:szCs w:val="16"/>
              </w:rPr>
              <w:t xml:space="preserve">    &gt; &lt;/script&gt;   </w:t>
            </w:r>
            <w:r w:rsidR="006E5C7C" w:rsidRPr="00A072BB">
              <w:rPr>
                <w:color w:val="000000" w:themeColor="text1"/>
                <w:sz w:val="16"/>
                <w:szCs w:val="16"/>
              </w:rPr>
              <w:t>instead</w:t>
            </w:r>
            <w:r w:rsidR="00011F75" w:rsidRPr="00A072BB">
              <w:rPr>
                <w:color w:val="000000" w:themeColor="text1"/>
                <w:sz w:val="16"/>
                <w:szCs w:val="16"/>
              </w:rPr>
              <w:t xml:space="preserve"> of </w:t>
            </w:r>
            <w:r w:rsidR="006E5C7C" w:rsidRPr="00A072BB">
              <w:rPr>
                <w:color w:val="000000" w:themeColor="text1"/>
                <w:sz w:val="16"/>
                <w:szCs w:val="16"/>
              </w:rPr>
              <w:t xml:space="preserve">  folder/</w:t>
            </w:r>
            <w:proofErr w:type="spellStart"/>
            <w:r w:rsidR="006E5C7C" w:rsidRPr="00A072BB">
              <w:rPr>
                <w:color w:val="000000" w:themeColor="text1"/>
                <w:sz w:val="16"/>
                <w:szCs w:val="16"/>
              </w:rPr>
              <w:t>jquery</w:t>
            </w:r>
            <w:proofErr w:type="spellEnd"/>
          </w:p>
          <w:p w14:paraId="07217160" w14:textId="0D86AA2E" w:rsidR="008F5280" w:rsidRPr="00B74891" w:rsidRDefault="00B74891" w:rsidP="00CB18D3">
            <w:pPr>
              <w:pStyle w:val="ListParagraph"/>
              <w:ind w:left="0"/>
              <w:jc w:val="both"/>
              <w:rPr>
                <w:b/>
                <w:bCs/>
                <w:color w:val="000000" w:themeColor="text1"/>
                <w:sz w:val="26"/>
                <w:szCs w:val="26"/>
              </w:rPr>
            </w:pPr>
            <w:r w:rsidRPr="00B74891">
              <w:rPr>
                <w:color w:val="000000" w:themeColor="text1"/>
                <w:sz w:val="26"/>
                <w:szCs w:val="26"/>
              </w:rPr>
              <w:t>- Use a jQuery method to return the value of an input field.</w:t>
            </w:r>
            <w:r>
              <w:rPr>
                <w:color w:val="000000" w:themeColor="text1"/>
                <w:sz w:val="26"/>
                <w:szCs w:val="26"/>
              </w:rPr>
              <w:t xml:space="preserve"> </w:t>
            </w:r>
            <w:r w:rsidRPr="00B74891">
              <w:rPr>
                <w:b/>
                <w:bCs/>
                <w:color w:val="000000" w:themeColor="text1"/>
                <w:sz w:val="26"/>
                <w:szCs w:val="26"/>
              </w:rPr>
              <w:t>$("input").</w:t>
            </w:r>
            <w:proofErr w:type="spellStart"/>
            <w:r w:rsidRPr="00B74891">
              <w:rPr>
                <w:b/>
                <w:bCs/>
                <w:color w:val="000000" w:themeColor="text1"/>
                <w:sz w:val="26"/>
                <w:szCs w:val="26"/>
              </w:rPr>
              <w:t>val</w:t>
            </w:r>
            <w:proofErr w:type="spellEnd"/>
            <w:r w:rsidRPr="00B74891">
              <w:rPr>
                <w:b/>
                <w:bCs/>
                <w:color w:val="000000" w:themeColor="text1"/>
                <w:sz w:val="26"/>
                <w:szCs w:val="26"/>
              </w:rPr>
              <w:t>()</w:t>
            </w:r>
          </w:p>
          <w:p w14:paraId="7F7888FF" w14:textId="77777777" w:rsidR="00B74891" w:rsidRPr="00A072BB" w:rsidRDefault="00B74891" w:rsidP="00CB18D3">
            <w:pPr>
              <w:pStyle w:val="ListParagraph"/>
              <w:ind w:left="0"/>
              <w:jc w:val="both"/>
              <w:rPr>
                <w:color w:val="000000" w:themeColor="text1"/>
                <w:sz w:val="16"/>
                <w:szCs w:val="16"/>
              </w:rPr>
            </w:pPr>
          </w:p>
          <w:p w14:paraId="75345ECC" w14:textId="7E399B9C" w:rsidR="007C04F7" w:rsidRPr="00A072BB" w:rsidRDefault="007C04F7" w:rsidP="00CB18D3">
            <w:pPr>
              <w:pStyle w:val="ListParagraph"/>
              <w:ind w:left="0"/>
              <w:jc w:val="both"/>
              <w:rPr>
                <w:color w:val="000000" w:themeColor="text1"/>
                <w:sz w:val="16"/>
                <w:szCs w:val="16"/>
              </w:rPr>
            </w:pPr>
          </w:p>
        </w:tc>
      </w:tr>
      <w:tr w:rsidR="00A072BB" w:rsidRPr="00A072BB" w14:paraId="281D560B" w14:textId="77777777" w:rsidTr="0004374C">
        <w:tc>
          <w:tcPr>
            <w:tcW w:w="0" w:type="auto"/>
          </w:tcPr>
          <w:p w14:paraId="44645811"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0313BC2B" w14:textId="77777777" w:rsidR="00AE5AA1" w:rsidRPr="00A072BB" w:rsidRDefault="00AE5AA1" w:rsidP="00CB18D3">
            <w:pPr>
              <w:pStyle w:val="ListParagraph"/>
              <w:numPr>
                <w:ilvl w:val="0"/>
                <w:numId w:val="2"/>
              </w:numPr>
              <w:jc w:val="both"/>
              <w:rPr>
                <w:color w:val="000000" w:themeColor="text1"/>
              </w:rPr>
            </w:pPr>
            <w:r w:rsidRPr="00A072BB">
              <w:rPr>
                <w:color w:val="000000" w:themeColor="text1"/>
                <w:sz w:val="24"/>
                <w:szCs w:val="24"/>
              </w:rPr>
              <w:t>$(element name) .action (</w:t>
            </w:r>
            <w:proofErr w:type="gramStart"/>
            <w:r w:rsidRPr="00A072BB">
              <w:rPr>
                <w:color w:val="000000" w:themeColor="text1"/>
                <w:sz w:val="24"/>
                <w:szCs w:val="24"/>
              </w:rPr>
              <w:t>)  same</w:t>
            </w:r>
            <w:proofErr w:type="gramEnd"/>
            <w:r w:rsidRPr="00A072BB">
              <w:rPr>
                <w:color w:val="000000" w:themeColor="text1"/>
                <w:sz w:val="24"/>
                <w:szCs w:val="24"/>
              </w:rPr>
              <w:t xml:space="preserve"> as </w:t>
            </w:r>
            <w:r w:rsidRPr="00A072BB">
              <w:rPr>
                <w:color w:val="000000" w:themeColor="text1"/>
                <w:sz w:val="30"/>
                <w:szCs w:val="30"/>
              </w:rPr>
              <w:t>d</w:t>
            </w:r>
            <w:r w:rsidRPr="00A072BB">
              <w:rPr>
                <w:color w:val="000000" w:themeColor="text1"/>
              </w:rPr>
              <w:t xml:space="preserve">ocument. </w:t>
            </w:r>
            <w:proofErr w:type="spellStart"/>
            <w:r w:rsidRPr="00A072BB">
              <w:rPr>
                <w:color w:val="000000" w:themeColor="text1"/>
              </w:rPr>
              <w:t>getElementByTagName</w:t>
            </w:r>
            <w:proofErr w:type="spellEnd"/>
            <w:r w:rsidRPr="00A072BB">
              <w:rPr>
                <w:color w:val="000000" w:themeColor="text1"/>
              </w:rPr>
              <w:t xml:space="preserve"> (element name)</w:t>
            </w:r>
          </w:p>
          <w:p w14:paraId="58935B2B" w14:textId="272660EA" w:rsidR="006942C2" w:rsidRPr="00A072BB" w:rsidRDefault="00AE5AA1" w:rsidP="00CB18D3">
            <w:pPr>
              <w:pStyle w:val="ListParagraph"/>
              <w:ind w:left="0"/>
              <w:jc w:val="both"/>
              <w:rPr>
                <w:color w:val="000000" w:themeColor="text1"/>
                <w:sz w:val="16"/>
                <w:szCs w:val="16"/>
              </w:rPr>
            </w:pPr>
            <w:r w:rsidRPr="00A072BB">
              <w:rPr>
                <w:b/>
                <w:bCs/>
                <w:color w:val="000000" w:themeColor="text1"/>
                <w:sz w:val="20"/>
                <w:szCs w:val="20"/>
              </w:rPr>
              <w:t xml:space="preserve">                $</w:t>
            </w:r>
            <w:r w:rsidRPr="00A072BB">
              <w:rPr>
                <w:color w:val="000000" w:themeColor="text1"/>
                <w:sz w:val="20"/>
                <w:szCs w:val="20"/>
              </w:rPr>
              <w:t>("div").</w:t>
            </w:r>
            <w:proofErr w:type="spellStart"/>
            <w:r w:rsidRPr="00A072BB">
              <w:rPr>
                <w:b/>
                <w:bCs/>
                <w:color w:val="000000" w:themeColor="text1"/>
                <w:sz w:val="32"/>
                <w:szCs w:val="32"/>
              </w:rPr>
              <w:t>css</w:t>
            </w:r>
            <w:proofErr w:type="spellEnd"/>
            <w:r w:rsidRPr="00A072BB">
              <w:rPr>
                <w:color w:val="000000" w:themeColor="text1"/>
                <w:sz w:val="20"/>
                <w:szCs w:val="20"/>
              </w:rPr>
              <w:t xml:space="preserve">('background-color, </w:t>
            </w:r>
            <w:r w:rsidRPr="00A072BB">
              <w:rPr>
                <w:b/>
                <w:bCs/>
                <w:color w:val="000000" w:themeColor="text1"/>
                <w:sz w:val="20"/>
                <w:szCs w:val="20"/>
              </w:rPr>
              <w:t>'orange'</w:t>
            </w:r>
            <w:r w:rsidRPr="00A072BB">
              <w:rPr>
                <w:color w:val="000000" w:themeColor="text1"/>
                <w:sz w:val="20"/>
                <w:szCs w:val="20"/>
              </w:rPr>
              <w:t>);</w:t>
            </w:r>
          </w:p>
        </w:tc>
      </w:tr>
      <w:tr w:rsidR="00A072BB" w:rsidRPr="00A072BB" w14:paraId="6217B3F1" w14:textId="77777777" w:rsidTr="0004374C">
        <w:tc>
          <w:tcPr>
            <w:tcW w:w="0" w:type="auto"/>
          </w:tcPr>
          <w:p w14:paraId="087A9A2C"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15915BE2" w14:textId="77777777" w:rsidR="00CF4CCF" w:rsidRPr="00A072BB" w:rsidRDefault="00CF4CCF" w:rsidP="00CB18D3">
            <w:pPr>
              <w:pStyle w:val="ListParagraph"/>
              <w:ind w:left="0"/>
              <w:jc w:val="both"/>
              <w:rPr>
                <w:color w:val="000000" w:themeColor="text1"/>
                <w:sz w:val="14"/>
                <w:szCs w:val="14"/>
              </w:rPr>
            </w:pPr>
            <w:r w:rsidRPr="00A072BB">
              <w:rPr>
                <w:rStyle w:val="highlight--red"/>
                <w:b/>
                <w:bCs/>
                <w:color w:val="000000" w:themeColor="text1"/>
                <w:sz w:val="20"/>
                <w:szCs w:val="20"/>
              </w:rPr>
              <w:t>==</w:t>
            </w:r>
            <w:r w:rsidRPr="00A072BB">
              <w:rPr>
                <w:b/>
                <w:bCs/>
                <w:color w:val="000000" w:themeColor="text1"/>
                <w:sz w:val="20"/>
                <w:szCs w:val="20"/>
              </w:rPr>
              <w:t xml:space="preserve"> </w:t>
            </w:r>
            <w:r w:rsidRPr="00A072BB">
              <w:rPr>
                <w:color w:val="000000" w:themeColor="text1"/>
                <w:sz w:val="14"/>
                <w:szCs w:val="14"/>
              </w:rPr>
              <w:t xml:space="preserve">operator does the </w:t>
            </w:r>
            <w:r w:rsidRPr="00A072BB">
              <w:rPr>
                <w:rStyle w:val="Emphasis"/>
                <w:color w:val="000000" w:themeColor="text1"/>
                <w:sz w:val="14"/>
                <w:szCs w:val="14"/>
              </w:rPr>
              <w:t>type conversion</w:t>
            </w:r>
            <w:r w:rsidRPr="00A072BB">
              <w:rPr>
                <w:color w:val="000000" w:themeColor="text1"/>
                <w:sz w:val="14"/>
                <w:szCs w:val="14"/>
              </w:rPr>
              <w:t xml:space="preserve"> of the operands before comparison</w:t>
            </w:r>
          </w:p>
          <w:p w14:paraId="627949F9" w14:textId="375A12D6" w:rsidR="006942C2" w:rsidRPr="00A072BB" w:rsidRDefault="00CF4CCF" w:rsidP="00CB18D3">
            <w:pPr>
              <w:pStyle w:val="ListParagraph"/>
              <w:ind w:left="0"/>
              <w:jc w:val="both"/>
              <w:rPr>
                <w:color w:val="000000" w:themeColor="text1"/>
                <w:sz w:val="16"/>
                <w:szCs w:val="16"/>
              </w:rPr>
            </w:pPr>
            <w:r w:rsidRPr="00A072BB">
              <w:rPr>
                <w:rStyle w:val="highlight--red"/>
                <w:b/>
                <w:bCs/>
                <w:color w:val="000000" w:themeColor="text1"/>
                <w:sz w:val="20"/>
                <w:szCs w:val="20"/>
              </w:rPr>
              <w:t>===</w:t>
            </w:r>
            <w:r w:rsidRPr="00A072BB">
              <w:rPr>
                <w:color w:val="000000" w:themeColor="text1"/>
                <w:sz w:val="14"/>
                <w:szCs w:val="14"/>
              </w:rPr>
              <w:t xml:space="preserve"> operator compares the values as well as the data types of the operands.</w:t>
            </w:r>
          </w:p>
        </w:tc>
      </w:tr>
      <w:tr w:rsidR="00A072BB" w:rsidRPr="00A072BB" w14:paraId="19B674A9" w14:textId="77777777" w:rsidTr="0004374C">
        <w:tc>
          <w:tcPr>
            <w:tcW w:w="0" w:type="auto"/>
          </w:tcPr>
          <w:p w14:paraId="425F0043"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77AAB800" w14:textId="66A19709" w:rsidR="00926D39" w:rsidRPr="00A072BB" w:rsidRDefault="00926D39" w:rsidP="00CB18D3">
            <w:pPr>
              <w:rPr>
                <w:rFonts w:ascii="Times New Roman" w:eastAsia="Times New Roman" w:hAnsi="Times New Roman" w:cs="Times New Roman"/>
                <w:color w:val="000000" w:themeColor="text1"/>
                <w:sz w:val="16"/>
                <w:szCs w:val="16"/>
                <w:lang w:val="en-GB" w:eastAsia="en-GB"/>
              </w:rPr>
            </w:pPr>
            <w:r w:rsidRPr="00A072BB">
              <w:rPr>
                <w:rFonts w:ascii="Times New Roman" w:eastAsia="Times New Roman" w:hAnsi="Times New Roman" w:cs="Times New Roman"/>
                <w:color w:val="000000" w:themeColor="text1"/>
                <w:sz w:val="16"/>
                <w:szCs w:val="16"/>
                <w:lang w:val="en-GB" w:eastAsia="en-GB"/>
              </w:rPr>
              <w:t>Never compare the objects with == operators.</w:t>
            </w:r>
          </w:p>
          <w:p w14:paraId="54672380" w14:textId="7694200E" w:rsidR="006F5603" w:rsidRPr="00A072BB" w:rsidRDefault="006F5603" w:rsidP="00CB18D3">
            <w:pPr>
              <w:spacing w:after="100" w:afterAutospacing="1"/>
              <w:rPr>
                <w:rFonts w:ascii="Times New Roman" w:eastAsia="Times New Roman" w:hAnsi="Times New Roman" w:cs="Times New Roman"/>
                <w:color w:val="000000" w:themeColor="text1"/>
                <w:sz w:val="20"/>
                <w:szCs w:val="20"/>
                <w:lang w:val="en-GB" w:eastAsia="en-GB"/>
              </w:rPr>
            </w:pPr>
            <w:r w:rsidRPr="00A072BB">
              <w:rPr>
                <w:rFonts w:ascii="Times New Roman" w:eastAsia="Times New Roman" w:hAnsi="Times New Roman" w:cs="Times New Roman"/>
                <w:color w:val="000000" w:themeColor="text1"/>
                <w:sz w:val="20"/>
                <w:szCs w:val="20"/>
                <w:lang w:val="en-GB" w:eastAsia="en-GB"/>
              </w:rPr>
              <w:t>Let car1 = { name=”</w:t>
            </w:r>
            <w:proofErr w:type="spellStart"/>
            <w:r w:rsidRPr="00A072BB">
              <w:rPr>
                <w:rFonts w:ascii="Times New Roman" w:eastAsia="Times New Roman" w:hAnsi="Times New Roman" w:cs="Times New Roman"/>
                <w:color w:val="000000" w:themeColor="text1"/>
                <w:sz w:val="20"/>
                <w:szCs w:val="20"/>
                <w:lang w:val="en-GB" w:eastAsia="en-GB"/>
              </w:rPr>
              <w:t>atoz</w:t>
            </w:r>
            <w:proofErr w:type="spellEnd"/>
            <w:r w:rsidRPr="00A072BB">
              <w:rPr>
                <w:rFonts w:ascii="Times New Roman" w:eastAsia="Times New Roman" w:hAnsi="Times New Roman" w:cs="Times New Roman"/>
                <w:color w:val="000000" w:themeColor="text1"/>
                <w:sz w:val="20"/>
                <w:szCs w:val="20"/>
                <w:lang w:val="en-GB" w:eastAsia="en-GB"/>
              </w:rPr>
              <w:t>”}   car2 = {name = “</w:t>
            </w:r>
            <w:proofErr w:type="spellStart"/>
            <w:r w:rsidRPr="00A072BB">
              <w:rPr>
                <w:rFonts w:ascii="Times New Roman" w:eastAsia="Times New Roman" w:hAnsi="Times New Roman" w:cs="Times New Roman"/>
                <w:color w:val="000000" w:themeColor="text1"/>
                <w:sz w:val="20"/>
                <w:szCs w:val="20"/>
                <w:lang w:val="en-GB" w:eastAsia="en-GB"/>
              </w:rPr>
              <w:t>atoz</w:t>
            </w:r>
            <w:proofErr w:type="spellEnd"/>
            <w:r w:rsidRPr="00A072BB">
              <w:rPr>
                <w:rFonts w:ascii="Times New Roman" w:eastAsia="Times New Roman" w:hAnsi="Times New Roman" w:cs="Times New Roman"/>
                <w:color w:val="000000" w:themeColor="text1"/>
                <w:sz w:val="20"/>
                <w:szCs w:val="20"/>
                <w:lang w:val="en-GB" w:eastAsia="en-GB"/>
              </w:rPr>
              <w:t>”}        car1 == car2       is FALSE</w:t>
            </w:r>
          </w:p>
          <w:p w14:paraId="5199F0C4" w14:textId="2C05C4CC" w:rsidR="006942C2" w:rsidRPr="00A072BB" w:rsidRDefault="006F5603" w:rsidP="00CB18D3">
            <w:pPr>
              <w:spacing w:after="100" w:afterAutospacing="1"/>
              <w:rPr>
                <w:rFonts w:ascii="Times New Roman" w:eastAsia="Times New Roman" w:hAnsi="Times New Roman" w:cs="Times New Roman"/>
                <w:color w:val="000000" w:themeColor="text1"/>
                <w:sz w:val="16"/>
                <w:szCs w:val="16"/>
                <w:lang w:val="en-GB" w:eastAsia="en-GB"/>
              </w:rPr>
            </w:pPr>
            <w:r w:rsidRPr="00A072BB">
              <w:rPr>
                <w:rFonts w:ascii="Times New Roman" w:eastAsia="Times New Roman" w:hAnsi="Times New Roman" w:cs="Times New Roman"/>
                <w:b/>
                <w:bCs/>
                <w:color w:val="000000" w:themeColor="text1"/>
                <w:sz w:val="16"/>
                <w:szCs w:val="16"/>
                <w:lang w:val="en-GB" w:eastAsia="en-GB"/>
              </w:rPr>
              <w:t>Different objects with the same value are not equal</w:t>
            </w:r>
          </w:p>
        </w:tc>
      </w:tr>
      <w:tr w:rsidR="00B73947" w:rsidRPr="00A072BB" w14:paraId="6FD308D9" w14:textId="77777777" w:rsidTr="0004374C">
        <w:tc>
          <w:tcPr>
            <w:tcW w:w="0" w:type="auto"/>
          </w:tcPr>
          <w:p w14:paraId="52214C0E"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626FA327" w14:textId="77777777" w:rsidR="00B73947" w:rsidRPr="00A072BB" w:rsidRDefault="00B73947" w:rsidP="00CB18D3">
            <w:pPr>
              <w:rPr>
                <w:rFonts w:ascii="Times New Roman" w:eastAsia="Times New Roman" w:hAnsi="Times New Roman" w:cs="Times New Roman"/>
                <w:color w:val="000000" w:themeColor="text1"/>
                <w:sz w:val="16"/>
                <w:szCs w:val="16"/>
                <w:lang w:val="en-GB" w:eastAsia="en-GB"/>
              </w:rPr>
            </w:pPr>
          </w:p>
        </w:tc>
      </w:tr>
      <w:tr w:rsidR="00B73947" w:rsidRPr="00A072BB" w14:paraId="726240EA" w14:textId="77777777" w:rsidTr="0004374C">
        <w:tc>
          <w:tcPr>
            <w:tcW w:w="0" w:type="auto"/>
          </w:tcPr>
          <w:p w14:paraId="05035C46"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6CF79D81" w14:textId="77777777" w:rsidR="00B73947" w:rsidRPr="00A072BB" w:rsidRDefault="00B73947" w:rsidP="00CB18D3">
            <w:pPr>
              <w:pStyle w:val="ListParagraph"/>
              <w:jc w:val="both"/>
              <w:rPr>
                <w:color w:val="000000" w:themeColor="text1"/>
                <w:sz w:val="16"/>
                <w:szCs w:val="16"/>
              </w:rPr>
            </w:pPr>
          </w:p>
        </w:tc>
      </w:tr>
      <w:tr w:rsidR="00A072BB" w:rsidRPr="00A072BB" w14:paraId="7013703E" w14:textId="77777777" w:rsidTr="0004374C">
        <w:tc>
          <w:tcPr>
            <w:tcW w:w="0" w:type="auto"/>
          </w:tcPr>
          <w:p w14:paraId="07A628A0"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565A2E49" w14:textId="3C4471E2" w:rsidR="00896E55" w:rsidRPr="00A072BB" w:rsidRDefault="00896E55" w:rsidP="00CB18D3">
            <w:pPr>
              <w:pStyle w:val="ListParagraph"/>
              <w:jc w:val="both"/>
              <w:rPr>
                <w:color w:val="000000" w:themeColor="text1"/>
                <w:sz w:val="16"/>
                <w:szCs w:val="16"/>
              </w:rPr>
            </w:pPr>
            <w:r w:rsidRPr="00A072BB">
              <w:rPr>
                <w:color w:val="000000" w:themeColor="text1"/>
                <w:sz w:val="16"/>
                <w:szCs w:val="16"/>
              </w:rPr>
              <w:t>$("document") .ready(function(){</w:t>
            </w:r>
          </w:p>
          <w:p w14:paraId="5CAE800F" w14:textId="77777777" w:rsidR="00896E55" w:rsidRPr="00A072BB" w:rsidRDefault="00896E55" w:rsidP="00CB18D3">
            <w:pPr>
              <w:pStyle w:val="ListParagraph"/>
              <w:jc w:val="both"/>
              <w:rPr>
                <w:color w:val="000000" w:themeColor="text1"/>
                <w:sz w:val="16"/>
                <w:szCs w:val="16"/>
              </w:rPr>
            </w:pPr>
            <w:r w:rsidRPr="00A072BB">
              <w:rPr>
                <w:color w:val="000000" w:themeColor="text1"/>
                <w:sz w:val="16"/>
                <w:szCs w:val="16"/>
              </w:rPr>
              <w:t xml:space="preserve">     $("button") .click( (function(){</w:t>
            </w:r>
          </w:p>
          <w:p w14:paraId="2D739B9D" w14:textId="77777777" w:rsidR="00896E55" w:rsidRPr="00A072BB" w:rsidRDefault="00896E55" w:rsidP="00CB18D3">
            <w:pPr>
              <w:pStyle w:val="ListParagraph"/>
              <w:jc w:val="both"/>
              <w:rPr>
                <w:color w:val="000000" w:themeColor="text1"/>
                <w:sz w:val="16"/>
                <w:szCs w:val="16"/>
              </w:rPr>
            </w:pPr>
            <w:r w:rsidRPr="00A072BB">
              <w:rPr>
                <w:color w:val="000000" w:themeColor="text1"/>
                <w:sz w:val="16"/>
                <w:szCs w:val="16"/>
              </w:rPr>
              <w:t xml:space="preserve">         $("#img1") .</w:t>
            </w:r>
            <w:proofErr w:type="spellStart"/>
            <w:r w:rsidRPr="00A072BB">
              <w:rPr>
                <w:color w:val="000000" w:themeColor="text1"/>
                <w:sz w:val="16"/>
                <w:szCs w:val="16"/>
              </w:rPr>
              <w:t>css</w:t>
            </w:r>
            <w:proofErr w:type="spellEnd"/>
            <w:r w:rsidRPr="00A072BB">
              <w:rPr>
                <w:color w:val="000000" w:themeColor="text1"/>
                <w:sz w:val="16"/>
                <w:szCs w:val="16"/>
              </w:rPr>
              <w:t xml:space="preserve"> ('width', '500px');</w:t>
            </w:r>
          </w:p>
          <w:p w14:paraId="4725998C" w14:textId="6EAD52C2" w:rsidR="00896E55" w:rsidRPr="00A072BB" w:rsidRDefault="00896E55" w:rsidP="00CB18D3">
            <w:pPr>
              <w:pStyle w:val="ListParagraph"/>
              <w:jc w:val="both"/>
              <w:rPr>
                <w:color w:val="000000" w:themeColor="text1"/>
                <w:sz w:val="16"/>
                <w:szCs w:val="16"/>
              </w:rPr>
            </w:pPr>
            <w:r w:rsidRPr="00A072BB">
              <w:rPr>
                <w:color w:val="000000" w:themeColor="text1"/>
                <w:sz w:val="16"/>
                <w:szCs w:val="16"/>
              </w:rPr>
              <w:t xml:space="preserve">     });</w:t>
            </w:r>
          </w:p>
          <w:p w14:paraId="0A4CC78D" w14:textId="712E9745" w:rsidR="008D190B" w:rsidRPr="00A072BB" w:rsidRDefault="008D190B" w:rsidP="00CB18D3">
            <w:pPr>
              <w:pStyle w:val="ListParagraph"/>
              <w:jc w:val="both"/>
              <w:rPr>
                <w:color w:val="000000" w:themeColor="text1"/>
                <w:sz w:val="16"/>
                <w:szCs w:val="16"/>
              </w:rPr>
            </w:pPr>
            <w:r w:rsidRPr="00A072BB">
              <w:rPr>
                <w:color w:val="000000" w:themeColor="text1"/>
                <w:sz w:val="16"/>
                <w:szCs w:val="16"/>
              </w:rPr>
              <w:t>});</w:t>
            </w:r>
          </w:p>
          <w:p w14:paraId="0C714291" w14:textId="410E6FB2" w:rsidR="006942C2" w:rsidRPr="00A072BB" w:rsidRDefault="006942C2" w:rsidP="00CB18D3">
            <w:pPr>
              <w:pStyle w:val="ListParagraph"/>
              <w:ind w:left="0"/>
              <w:jc w:val="both"/>
              <w:rPr>
                <w:color w:val="000000" w:themeColor="text1"/>
                <w:sz w:val="16"/>
                <w:szCs w:val="16"/>
              </w:rPr>
            </w:pPr>
          </w:p>
        </w:tc>
      </w:tr>
      <w:tr w:rsidR="00B73947" w:rsidRPr="00A072BB" w14:paraId="4D39DB14" w14:textId="77777777" w:rsidTr="0004374C">
        <w:tc>
          <w:tcPr>
            <w:tcW w:w="0" w:type="auto"/>
          </w:tcPr>
          <w:p w14:paraId="19332EB6" w14:textId="77777777" w:rsidR="00B73947" w:rsidRPr="00A072BB" w:rsidRDefault="00B73947" w:rsidP="00CB18D3">
            <w:pPr>
              <w:pStyle w:val="ListParagraph"/>
              <w:ind w:left="0"/>
              <w:jc w:val="both"/>
              <w:rPr>
                <w:color w:val="000000" w:themeColor="text1"/>
                <w:sz w:val="16"/>
                <w:szCs w:val="16"/>
              </w:rPr>
            </w:pPr>
          </w:p>
        </w:tc>
        <w:tc>
          <w:tcPr>
            <w:tcW w:w="0" w:type="auto"/>
            <w:gridSpan w:val="2"/>
          </w:tcPr>
          <w:p w14:paraId="5B93B955" w14:textId="77777777" w:rsidR="00B73947" w:rsidRPr="00A072BB" w:rsidRDefault="00B73947" w:rsidP="00CB18D3">
            <w:pPr>
              <w:pStyle w:val="ListParagraph"/>
              <w:jc w:val="both"/>
              <w:rPr>
                <w:color w:val="000000" w:themeColor="text1"/>
                <w:sz w:val="16"/>
                <w:szCs w:val="16"/>
              </w:rPr>
            </w:pPr>
          </w:p>
        </w:tc>
      </w:tr>
      <w:tr w:rsidR="00906868" w:rsidRPr="00A072BB" w14:paraId="5F5B0808" w14:textId="77777777" w:rsidTr="0004374C">
        <w:tc>
          <w:tcPr>
            <w:tcW w:w="0" w:type="auto"/>
          </w:tcPr>
          <w:p w14:paraId="61A77477" w14:textId="77777777" w:rsidR="00906868" w:rsidRPr="00A072BB" w:rsidRDefault="00906868" w:rsidP="00CB18D3">
            <w:pPr>
              <w:pStyle w:val="ListParagraph"/>
              <w:ind w:left="0"/>
              <w:jc w:val="both"/>
              <w:rPr>
                <w:color w:val="000000" w:themeColor="text1"/>
                <w:sz w:val="16"/>
                <w:szCs w:val="16"/>
              </w:rPr>
            </w:pPr>
          </w:p>
        </w:tc>
        <w:tc>
          <w:tcPr>
            <w:tcW w:w="0" w:type="auto"/>
            <w:gridSpan w:val="2"/>
          </w:tcPr>
          <w:p w14:paraId="702BE773" w14:textId="77777777" w:rsidR="00906868" w:rsidRPr="00A072BB" w:rsidRDefault="00906868" w:rsidP="00CB18D3">
            <w:pPr>
              <w:pStyle w:val="ListParagraph"/>
              <w:jc w:val="both"/>
              <w:rPr>
                <w:color w:val="000000" w:themeColor="text1"/>
                <w:sz w:val="16"/>
                <w:szCs w:val="16"/>
              </w:rPr>
            </w:pPr>
          </w:p>
        </w:tc>
      </w:tr>
      <w:tr w:rsidR="00C07EDD" w:rsidRPr="00A072BB" w14:paraId="2A196674" w14:textId="5CC06EA5" w:rsidTr="00B73947">
        <w:tc>
          <w:tcPr>
            <w:tcW w:w="0" w:type="auto"/>
          </w:tcPr>
          <w:p w14:paraId="6460C294" w14:textId="77777777" w:rsidR="00B73947" w:rsidRPr="00A072BB" w:rsidRDefault="00B73947" w:rsidP="00CB18D3">
            <w:pPr>
              <w:pStyle w:val="ListParagraph"/>
              <w:ind w:left="0"/>
              <w:jc w:val="both"/>
              <w:rPr>
                <w:color w:val="000000" w:themeColor="text1"/>
                <w:sz w:val="16"/>
                <w:szCs w:val="16"/>
              </w:rPr>
            </w:pPr>
          </w:p>
        </w:tc>
        <w:tc>
          <w:tcPr>
            <w:tcW w:w="3103" w:type="dxa"/>
          </w:tcPr>
          <w:p w14:paraId="6F15959C" w14:textId="58B9868A" w:rsidR="00B73947" w:rsidRPr="00906868" w:rsidRDefault="00906868" w:rsidP="00CB18D3">
            <w:pPr>
              <w:jc w:val="both"/>
              <w:rPr>
                <w:color w:val="000000" w:themeColor="text1"/>
                <w:sz w:val="16"/>
                <w:szCs w:val="16"/>
              </w:rPr>
            </w:pPr>
            <w:r w:rsidRPr="00906868">
              <w:rPr>
                <w:color w:val="000000" w:themeColor="text1"/>
                <w:sz w:val="24"/>
                <w:szCs w:val="24"/>
              </w:rPr>
              <w:t xml:space="preserve">$(element name) .action ()  </w:t>
            </w:r>
          </w:p>
        </w:tc>
        <w:tc>
          <w:tcPr>
            <w:tcW w:w="8545" w:type="dxa"/>
          </w:tcPr>
          <w:p w14:paraId="5D61898E" w14:textId="514363C2" w:rsidR="00B73947" w:rsidRPr="00A072BB" w:rsidRDefault="00906868" w:rsidP="00CB18D3">
            <w:pPr>
              <w:pStyle w:val="ListParagraph"/>
              <w:jc w:val="both"/>
              <w:rPr>
                <w:color w:val="000000" w:themeColor="text1"/>
                <w:sz w:val="16"/>
                <w:szCs w:val="16"/>
              </w:rPr>
            </w:pPr>
            <w:r>
              <w:rPr>
                <w:color w:val="000000" w:themeColor="text1"/>
                <w:sz w:val="16"/>
                <w:szCs w:val="16"/>
              </w:rPr>
              <w:t>description</w:t>
            </w:r>
          </w:p>
        </w:tc>
      </w:tr>
      <w:tr w:rsidR="00C07EDD" w:rsidRPr="00A072BB" w14:paraId="766C422A" w14:textId="0A0712BE" w:rsidTr="00B73947">
        <w:tc>
          <w:tcPr>
            <w:tcW w:w="0" w:type="auto"/>
          </w:tcPr>
          <w:p w14:paraId="2C3A2FC3" w14:textId="77777777" w:rsidR="00B73947" w:rsidRPr="00A072BB" w:rsidRDefault="00B73947" w:rsidP="00CB18D3">
            <w:pPr>
              <w:pStyle w:val="ListParagraph"/>
              <w:ind w:left="0"/>
              <w:jc w:val="both"/>
              <w:rPr>
                <w:color w:val="000000" w:themeColor="text1"/>
                <w:sz w:val="16"/>
                <w:szCs w:val="16"/>
              </w:rPr>
            </w:pPr>
          </w:p>
        </w:tc>
        <w:tc>
          <w:tcPr>
            <w:tcW w:w="3103" w:type="dxa"/>
          </w:tcPr>
          <w:p w14:paraId="4F471E8F" w14:textId="446C4BA5" w:rsidR="00B73947" w:rsidRPr="00A072BB" w:rsidRDefault="00C07EDD" w:rsidP="00CB18D3">
            <w:pPr>
              <w:pStyle w:val="ListParagraph"/>
              <w:jc w:val="both"/>
              <w:rPr>
                <w:color w:val="000000" w:themeColor="text1"/>
                <w:sz w:val="16"/>
                <w:szCs w:val="16"/>
              </w:rPr>
            </w:pPr>
            <w:r>
              <w:rPr>
                <w:color w:val="000000" w:themeColor="text1"/>
                <w:sz w:val="16"/>
                <w:szCs w:val="16"/>
              </w:rPr>
              <w:t>$(“#</w:t>
            </w:r>
            <w:proofErr w:type="spellStart"/>
            <w:r>
              <w:rPr>
                <w:color w:val="000000" w:themeColor="text1"/>
                <w:sz w:val="16"/>
                <w:szCs w:val="16"/>
              </w:rPr>
              <w:t>myid</w:t>
            </w:r>
            <w:proofErr w:type="spellEnd"/>
            <w:r>
              <w:rPr>
                <w:color w:val="000000" w:themeColor="text1"/>
                <w:sz w:val="16"/>
                <w:szCs w:val="16"/>
              </w:rPr>
              <w:t>”).</w:t>
            </w:r>
            <w:proofErr w:type="spellStart"/>
            <w:r>
              <w:rPr>
                <w:color w:val="000000" w:themeColor="text1"/>
                <w:sz w:val="16"/>
                <w:szCs w:val="16"/>
              </w:rPr>
              <w:t>val</w:t>
            </w:r>
            <w:proofErr w:type="spellEnd"/>
            <w:r>
              <w:rPr>
                <w:color w:val="000000" w:themeColor="text1"/>
                <w:sz w:val="16"/>
                <w:szCs w:val="16"/>
              </w:rPr>
              <w:t>()</w:t>
            </w:r>
          </w:p>
        </w:tc>
        <w:tc>
          <w:tcPr>
            <w:tcW w:w="8545" w:type="dxa"/>
          </w:tcPr>
          <w:p w14:paraId="4C66B8BF" w14:textId="5E170AE8" w:rsidR="00B73947" w:rsidRPr="00A072BB" w:rsidRDefault="00C07EDD" w:rsidP="00CB18D3">
            <w:pPr>
              <w:pStyle w:val="ListParagraph"/>
              <w:jc w:val="both"/>
              <w:rPr>
                <w:color w:val="000000" w:themeColor="text1"/>
                <w:sz w:val="16"/>
                <w:szCs w:val="16"/>
              </w:rPr>
            </w:pPr>
            <w:r>
              <w:rPr>
                <w:color w:val="000000" w:themeColor="text1"/>
                <w:sz w:val="16"/>
                <w:szCs w:val="16"/>
              </w:rPr>
              <w:t xml:space="preserve">Get value of an element with id  </w:t>
            </w:r>
            <w:proofErr w:type="spellStart"/>
            <w:r>
              <w:rPr>
                <w:color w:val="000000" w:themeColor="text1"/>
                <w:sz w:val="16"/>
                <w:szCs w:val="16"/>
              </w:rPr>
              <w:t>myid</w:t>
            </w:r>
            <w:proofErr w:type="spellEnd"/>
          </w:p>
        </w:tc>
      </w:tr>
      <w:tr w:rsidR="00C07EDD" w:rsidRPr="00A072BB" w14:paraId="4250F096" w14:textId="0D74C0B4" w:rsidTr="00B73947">
        <w:tc>
          <w:tcPr>
            <w:tcW w:w="0" w:type="auto"/>
          </w:tcPr>
          <w:p w14:paraId="1A799D4D" w14:textId="77777777" w:rsidR="00B73947" w:rsidRPr="00A072BB" w:rsidRDefault="00B73947" w:rsidP="00CB18D3">
            <w:pPr>
              <w:pStyle w:val="ListParagraph"/>
              <w:ind w:left="0"/>
              <w:jc w:val="both"/>
              <w:rPr>
                <w:color w:val="000000" w:themeColor="text1"/>
                <w:sz w:val="16"/>
                <w:szCs w:val="16"/>
              </w:rPr>
            </w:pPr>
          </w:p>
        </w:tc>
        <w:tc>
          <w:tcPr>
            <w:tcW w:w="3103" w:type="dxa"/>
          </w:tcPr>
          <w:p w14:paraId="46944CBE" w14:textId="7FBF7A47" w:rsidR="00B73947" w:rsidRPr="00A072BB" w:rsidRDefault="00EE6D83" w:rsidP="00CB18D3">
            <w:pPr>
              <w:pStyle w:val="ListParagraph"/>
              <w:jc w:val="both"/>
              <w:rPr>
                <w:color w:val="000000" w:themeColor="text1"/>
                <w:sz w:val="16"/>
                <w:szCs w:val="16"/>
              </w:rPr>
            </w:pPr>
            <w:r>
              <w:rPr>
                <w:color w:val="000000" w:themeColor="text1"/>
                <w:sz w:val="16"/>
                <w:szCs w:val="16"/>
              </w:rPr>
              <w:t>$(“a”).</w:t>
            </w:r>
            <w:proofErr w:type="spellStart"/>
            <w:r>
              <w:rPr>
                <w:color w:val="000000" w:themeColor="text1"/>
                <w:sz w:val="16"/>
                <w:szCs w:val="16"/>
              </w:rPr>
              <w:t>attr</w:t>
            </w:r>
            <w:proofErr w:type="spellEnd"/>
            <w:r w:rsidR="00787CB2">
              <w:rPr>
                <w:color w:val="000000" w:themeColor="text1"/>
                <w:sz w:val="16"/>
                <w:szCs w:val="16"/>
              </w:rPr>
              <w:t>(</w:t>
            </w:r>
            <w:proofErr w:type="spellStart"/>
            <w:r w:rsidR="00787CB2">
              <w:rPr>
                <w:color w:val="000000" w:themeColor="text1"/>
                <w:sz w:val="16"/>
                <w:szCs w:val="16"/>
              </w:rPr>
              <w:t>href</w:t>
            </w:r>
            <w:proofErr w:type="spellEnd"/>
            <w:r w:rsidR="00787CB2">
              <w:rPr>
                <w:color w:val="000000" w:themeColor="text1"/>
                <w:sz w:val="16"/>
                <w:szCs w:val="16"/>
              </w:rPr>
              <w:t>)</w:t>
            </w:r>
          </w:p>
        </w:tc>
        <w:tc>
          <w:tcPr>
            <w:tcW w:w="8545" w:type="dxa"/>
          </w:tcPr>
          <w:p w14:paraId="53115F61" w14:textId="6C0A7821" w:rsidR="00B73947" w:rsidRPr="00A072BB" w:rsidRDefault="00EE6D83" w:rsidP="00CB18D3">
            <w:pPr>
              <w:pStyle w:val="ListParagraph"/>
              <w:jc w:val="both"/>
              <w:rPr>
                <w:color w:val="000000" w:themeColor="text1"/>
                <w:sz w:val="16"/>
                <w:szCs w:val="16"/>
              </w:rPr>
            </w:pPr>
            <w:r>
              <w:rPr>
                <w:color w:val="000000" w:themeColor="text1"/>
                <w:sz w:val="16"/>
                <w:szCs w:val="16"/>
              </w:rPr>
              <w:t xml:space="preserve">Get </w:t>
            </w:r>
            <w:proofErr w:type="spellStart"/>
            <w:r>
              <w:rPr>
                <w:color w:val="000000" w:themeColor="text1"/>
                <w:sz w:val="16"/>
                <w:szCs w:val="16"/>
              </w:rPr>
              <w:t>url</w:t>
            </w:r>
            <w:proofErr w:type="spellEnd"/>
            <w:r>
              <w:rPr>
                <w:color w:val="000000" w:themeColor="text1"/>
                <w:sz w:val="16"/>
                <w:szCs w:val="16"/>
              </w:rPr>
              <w:t xml:space="preserve"> address of a </w:t>
            </w:r>
            <w:proofErr w:type="spellStart"/>
            <w:r>
              <w:rPr>
                <w:color w:val="000000" w:themeColor="text1"/>
                <w:sz w:val="16"/>
                <w:szCs w:val="16"/>
              </w:rPr>
              <w:t>linl</w:t>
            </w:r>
            <w:proofErr w:type="spellEnd"/>
          </w:p>
        </w:tc>
      </w:tr>
      <w:tr w:rsidR="00C07EDD" w:rsidRPr="00A072BB" w14:paraId="4DB427B6" w14:textId="056DBB5F" w:rsidTr="00B73947">
        <w:tc>
          <w:tcPr>
            <w:tcW w:w="0" w:type="auto"/>
          </w:tcPr>
          <w:p w14:paraId="60A8E770" w14:textId="77777777" w:rsidR="00B73947" w:rsidRPr="00A072BB" w:rsidRDefault="00B73947" w:rsidP="00CB18D3">
            <w:pPr>
              <w:pStyle w:val="ListParagraph"/>
              <w:ind w:left="0"/>
              <w:jc w:val="both"/>
              <w:rPr>
                <w:color w:val="000000" w:themeColor="text1"/>
                <w:sz w:val="16"/>
                <w:szCs w:val="16"/>
              </w:rPr>
            </w:pPr>
          </w:p>
        </w:tc>
        <w:tc>
          <w:tcPr>
            <w:tcW w:w="3103" w:type="dxa"/>
          </w:tcPr>
          <w:p w14:paraId="4AC39EE9" w14:textId="15E9F6B8" w:rsidR="00B73947" w:rsidRPr="00A072BB" w:rsidRDefault="00E13C15" w:rsidP="00CB18D3">
            <w:pPr>
              <w:pStyle w:val="ListParagraph"/>
              <w:jc w:val="both"/>
              <w:rPr>
                <w:color w:val="000000" w:themeColor="text1"/>
                <w:sz w:val="16"/>
                <w:szCs w:val="16"/>
              </w:rPr>
            </w:pPr>
            <w:r>
              <w:rPr>
                <w:color w:val="000000" w:themeColor="text1"/>
                <w:sz w:val="16"/>
                <w:szCs w:val="16"/>
              </w:rPr>
              <w:t>$(“input”).</w:t>
            </w:r>
            <w:proofErr w:type="spellStart"/>
            <w:r>
              <w:rPr>
                <w:color w:val="000000" w:themeColor="text1"/>
                <w:sz w:val="16"/>
                <w:szCs w:val="16"/>
              </w:rPr>
              <w:t>val</w:t>
            </w:r>
            <w:proofErr w:type="spellEnd"/>
            <w:r>
              <w:rPr>
                <w:color w:val="000000" w:themeColor="text1"/>
                <w:sz w:val="16"/>
                <w:szCs w:val="16"/>
              </w:rPr>
              <w:t xml:space="preserve">(“tom </w:t>
            </w:r>
            <w:proofErr w:type="spellStart"/>
            <w:r>
              <w:rPr>
                <w:color w:val="000000" w:themeColor="text1"/>
                <w:sz w:val="16"/>
                <w:szCs w:val="16"/>
              </w:rPr>
              <w:t>kit</w:t>
            </w:r>
            <w:proofErr w:type="spellEnd"/>
            <w:r>
              <w:rPr>
                <w:color w:val="000000" w:themeColor="text1"/>
                <w:sz w:val="16"/>
                <w:szCs w:val="16"/>
              </w:rPr>
              <w:t>”)</w:t>
            </w:r>
          </w:p>
        </w:tc>
        <w:tc>
          <w:tcPr>
            <w:tcW w:w="8545" w:type="dxa"/>
          </w:tcPr>
          <w:p w14:paraId="5DB9EE1F" w14:textId="59DD1198" w:rsidR="00B73947" w:rsidRPr="00A072BB" w:rsidRDefault="00E13C15" w:rsidP="00CB18D3">
            <w:pPr>
              <w:pStyle w:val="ListParagraph"/>
              <w:jc w:val="both"/>
              <w:rPr>
                <w:color w:val="000000" w:themeColor="text1"/>
                <w:sz w:val="16"/>
                <w:szCs w:val="16"/>
              </w:rPr>
            </w:pPr>
            <w:proofErr w:type="gramStart"/>
            <w:r w:rsidRPr="00E13C15">
              <w:rPr>
                <w:color w:val="000000" w:themeColor="text1"/>
                <w:sz w:val="16"/>
                <w:szCs w:val="16"/>
              </w:rPr>
              <w:t>change</w:t>
            </w:r>
            <w:proofErr w:type="gramEnd"/>
            <w:r w:rsidRPr="00E13C15">
              <w:rPr>
                <w:color w:val="000000" w:themeColor="text1"/>
                <w:sz w:val="16"/>
                <w:szCs w:val="16"/>
              </w:rPr>
              <w:t xml:space="preserve"> the value of an input field to "</w:t>
            </w:r>
            <w:r>
              <w:rPr>
                <w:color w:val="000000" w:themeColor="text1"/>
                <w:sz w:val="16"/>
                <w:szCs w:val="16"/>
              </w:rPr>
              <w:t xml:space="preserve">tom </w:t>
            </w:r>
            <w:proofErr w:type="spellStart"/>
            <w:r>
              <w:rPr>
                <w:color w:val="000000" w:themeColor="text1"/>
                <w:sz w:val="16"/>
                <w:szCs w:val="16"/>
              </w:rPr>
              <w:t>kit</w:t>
            </w:r>
            <w:proofErr w:type="spellEnd"/>
            <w:r w:rsidRPr="00E13C15">
              <w:rPr>
                <w:color w:val="000000" w:themeColor="text1"/>
                <w:sz w:val="16"/>
                <w:szCs w:val="16"/>
              </w:rPr>
              <w:t>".</w:t>
            </w:r>
          </w:p>
        </w:tc>
      </w:tr>
      <w:tr w:rsidR="00C07EDD" w:rsidRPr="00A072BB" w14:paraId="01DAAE6B" w14:textId="0FDDBC13" w:rsidTr="00B73947">
        <w:tc>
          <w:tcPr>
            <w:tcW w:w="0" w:type="auto"/>
          </w:tcPr>
          <w:p w14:paraId="760F5884" w14:textId="77777777" w:rsidR="00B73947" w:rsidRPr="00A072BB" w:rsidRDefault="00B73947" w:rsidP="00CB18D3">
            <w:pPr>
              <w:pStyle w:val="ListParagraph"/>
              <w:ind w:left="0"/>
              <w:jc w:val="both"/>
              <w:rPr>
                <w:color w:val="000000" w:themeColor="text1"/>
                <w:sz w:val="16"/>
                <w:szCs w:val="16"/>
              </w:rPr>
            </w:pPr>
          </w:p>
        </w:tc>
        <w:tc>
          <w:tcPr>
            <w:tcW w:w="3103" w:type="dxa"/>
          </w:tcPr>
          <w:p w14:paraId="45C3C148" w14:textId="77777777" w:rsidR="00B73947" w:rsidRPr="00A072BB" w:rsidRDefault="00B73947" w:rsidP="00CB18D3">
            <w:pPr>
              <w:pStyle w:val="ListParagraph"/>
              <w:jc w:val="both"/>
              <w:rPr>
                <w:color w:val="000000" w:themeColor="text1"/>
                <w:sz w:val="16"/>
                <w:szCs w:val="16"/>
              </w:rPr>
            </w:pPr>
          </w:p>
        </w:tc>
        <w:tc>
          <w:tcPr>
            <w:tcW w:w="8545" w:type="dxa"/>
          </w:tcPr>
          <w:p w14:paraId="4884D1EF" w14:textId="77777777" w:rsidR="00B73947" w:rsidRPr="00A072BB" w:rsidRDefault="00B73947" w:rsidP="00CB18D3">
            <w:pPr>
              <w:pStyle w:val="ListParagraph"/>
              <w:jc w:val="both"/>
              <w:rPr>
                <w:color w:val="000000" w:themeColor="text1"/>
                <w:sz w:val="16"/>
                <w:szCs w:val="16"/>
              </w:rPr>
            </w:pPr>
          </w:p>
        </w:tc>
      </w:tr>
      <w:tr w:rsidR="00A072BB" w:rsidRPr="00A072BB" w14:paraId="40495201" w14:textId="77777777" w:rsidTr="0004374C">
        <w:tc>
          <w:tcPr>
            <w:tcW w:w="0" w:type="auto"/>
          </w:tcPr>
          <w:p w14:paraId="34C5E3E0"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1639CFF6" w14:textId="77777777" w:rsidR="006942C2" w:rsidRPr="00A072BB" w:rsidRDefault="00CE10F5" w:rsidP="00CB18D3">
            <w:pPr>
              <w:pStyle w:val="ListParagraph"/>
              <w:ind w:left="0"/>
              <w:jc w:val="both"/>
              <w:rPr>
                <w:b/>
                <w:color w:val="000000" w:themeColor="text1"/>
                <w:sz w:val="60"/>
                <w:szCs w:val="16"/>
              </w:rPr>
            </w:pPr>
            <w:r w:rsidRPr="00A072BB">
              <w:rPr>
                <w:b/>
                <w:color w:val="000000" w:themeColor="text1"/>
                <w:sz w:val="60"/>
                <w:szCs w:val="16"/>
              </w:rPr>
              <w:t>JSON</w:t>
            </w:r>
          </w:p>
          <w:p w14:paraId="1595C90C" w14:textId="77777777"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aList = [{'a':1, 'b':2}, {'c':3, 'd':4}]</w:t>
            </w:r>
          </w:p>
          <w:p w14:paraId="2E4E89DB" w14:textId="160B6EC1"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proofErr w:type="spellStart"/>
            <w:r w:rsidRPr="00A072BB">
              <w:rPr>
                <w:rFonts w:ascii="Courier New" w:eastAsia="Times New Roman" w:hAnsi="Courier New" w:cs="Courier New"/>
                <w:color w:val="000000" w:themeColor="text1"/>
                <w:sz w:val="20"/>
                <w:szCs w:val="20"/>
                <w:lang w:val="en-GB" w:eastAsia="en-GB"/>
              </w:rPr>
              <w:t>jsonStr</w:t>
            </w:r>
            <w:proofErr w:type="spellEnd"/>
            <w:r w:rsidRPr="00A072BB">
              <w:rPr>
                <w:rFonts w:ascii="Courier New" w:eastAsia="Times New Roman" w:hAnsi="Courier New" w:cs="Courier New"/>
                <w:color w:val="000000" w:themeColor="text1"/>
                <w:sz w:val="20"/>
                <w:szCs w:val="20"/>
                <w:lang w:val="en-GB" w:eastAsia="en-GB"/>
              </w:rPr>
              <w:t xml:space="preserve"> = </w:t>
            </w:r>
            <w:proofErr w:type="spellStart"/>
            <w:r w:rsidRPr="00A072BB">
              <w:rPr>
                <w:rFonts w:ascii="Courier New" w:eastAsia="Times New Roman" w:hAnsi="Courier New" w:cs="Courier New"/>
                <w:color w:val="000000" w:themeColor="text1"/>
                <w:sz w:val="20"/>
                <w:szCs w:val="20"/>
                <w:lang w:val="en-GB" w:eastAsia="en-GB"/>
              </w:rPr>
              <w:t>json.dumps</w:t>
            </w:r>
            <w:proofErr w:type="spellEnd"/>
            <w:r w:rsidRPr="00A072BB">
              <w:rPr>
                <w:rFonts w:ascii="Courier New" w:eastAsia="Times New Roman" w:hAnsi="Courier New" w:cs="Courier New"/>
                <w:color w:val="000000" w:themeColor="text1"/>
                <w:sz w:val="20"/>
                <w:szCs w:val="20"/>
                <w:lang w:val="en-GB" w:eastAsia="en-GB"/>
              </w:rPr>
              <w:t>(</w:t>
            </w:r>
            <w:proofErr w:type="spellStart"/>
            <w:r w:rsidRPr="00A072BB">
              <w:rPr>
                <w:rFonts w:ascii="Courier New" w:eastAsia="Times New Roman" w:hAnsi="Courier New" w:cs="Courier New"/>
                <w:color w:val="000000" w:themeColor="text1"/>
                <w:sz w:val="20"/>
                <w:szCs w:val="20"/>
                <w:lang w:val="en-GB" w:eastAsia="en-GB"/>
              </w:rPr>
              <w:t>aList</w:t>
            </w:r>
            <w:proofErr w:type="spellEnd"/>
            <w:r w:rsidRPr="00A072BB">
              <w:rPr>
                <w:rFonts w:ascii="Courier New" w:eastAsia="Times New Roman" w:hAnsi="Courier New" w:cs="Courier New"/>
                <w:color w:val="000000" w:themeColor="text1"/>
                <w:sz w:val="20"/>
                <w:szCs w:val="20"/>
                <w:lang w:val="en-GB" w:eastAsia="en-GB"/>
              </w:rPr>
              <w:t>)</w:t>
            </w:r>
          </w:p>
          <w:p w14:paraId="4FA48D92" w14:textId="04B67125"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r w:rsidRPr="00A072BB">
              <w:rPr>
                <w:rFonts w:ascii="Courier New" w:eastAsia="Times New Roman" w:hAnsi="Courier New" w:cs="Courier New"/>
                <w:color w:val="000000" w:themeColor="text1"/>
                <w:sz w:val="20"/>
                <w:szCs w:val="20"/>
                <w:lang w:val="en-GB" w:eastAsia="en-GB"/>
              </w:rPr>
              <w:t>print(</w:t>
            </w:r>
            <w:proofErr w:type="spellStart"/>
            <w:r w:rsidRPr="00A072BB">
              <w:rPr>
                <w:rFonts w:ascii="Courier New" w:eastAsia="Times New Roman" w:hAnsi="Courier New" w:cs="Courier New"/>
                <w:color w:val="000000" w:themeColor="text1"/>
                <w:sz w:val="20"/>
                <w:szCs w:val="20"/>
                <w:lang w:val="en-GB" w:eastAsia="en-GB"/>
              </w:rPr>
              <w:t>jsonStry</w:t>
            </w:r>
            <w:proofErr w:type="spellEnd"/>
            <w:r w:rsidRPr="00A072BB">
              <w:rPr>
                <w:rFonts w:ascii="Courier New" w:eastAsia="Times New Roman" w:hAnsi="Courier New" w:cs="Courier New"/>
                <w:color w:val="000000" w:themeColor="text1"/>
                <w:sz w:val="20"/>
                <w:szCs w:val="20"/>
                <w:lang w:val="en-GB" w:eastAsia="en-GB"/>
              </w:rPr>
              <w:t>)</w:t>
            </w:r>
          </w:p>
          <w:p w14:paraId="205C26BB" w14:textId="77777777" w:rsidR="002547E3" w:rsidRPr="00A072BB" w:rsidRDefault="002547E3" w:rsidP="00CB18D3">
            <w:pPr>
              <w:pStyle w:val="HTMLPreformatted"/>
              <w:rPr>
                <w:color w:val="000000" w:themeColor="text1"/>
                <w:lang w:val="en-GB" w:eastAsia="en-GB"/>
              </w:rPr>
            </w:pPr>
            <w:r w:rsidRPr="00A072BB">
              <w:rPr>
                <w:color w:val="000000" w:themeColor="text1"/>
                <w:lang w:val="en-GB" w:eastAsia="en-GB"/>
              </w:rPr>
              <w:t xml:space="preserve">Output: </w:t>
            </w:r>
            <w:r w:rsidRPr="00A072BB">
              <w:rPr>
                <w:b/>
                <w:bCs/>
                <w:color w:val="000000" w:themeColor="text1"/>
                <w:lang w:val="en-GB" w:eastAsia="en-GB"/>
              </w:rPr>
              <w:t>[{"a": 1, "b": 2}, {"c": 3, "d": 4}]</w:t>
            </w:r>
          </w:p>
          <w:p w14:paraId="661F5368" w14:textId="0A46A9BB" w:rsidR="002547E3" w:rsidRPr="00A072BB" w:rsidRDefault="002547E3" w:rsidP="00CB1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themeColor="text1"/>
                <w:sz w:val="20"/>
                <w:szCs w:val="20"/>
                <w:lang w:val="en-GB" w:eastAsia="en-GB"/>
              </w:rPr>
            </w:pPr>
          </w:p>
          <w:p w14:paraId="26C3CAD7" w14:textId="339A774E" w:rsidR="00CE10F5" w:rsidRPr="00A072BB" w:rsidRDefault="00CE10F5" w:rsidP="00CB18D3">
            <w:pPr>
              <w:pStyle w:val="ListParagraph"/>
              <w:ind w:left="0"/>
              <w:jc w:val="both"/>
              <w:rPr>
                <w:rFonts w:ascii="Courier New" w:hAnsi="Courier New" w:cs="Courier New"/>
                <w:color w:val="000000" w:themeColor="text1"/>
                <w:sz w:val="16"/>
                <w:szCs w:val="16"/>
              </w:rPr>
            </w:pPr>
            <w:r w:rsidRPr="00A072BB">
              <w:rPr>
                <w:color w:val="000000" w:themeColor="text1"/>
                <w:sz w:val="16"/>
                <w:szCs w:val="16"/>
              </w:rPr>
              <w:t xml:space="preserve">    </w:t>
            </w:r>
            <w:r w:rsidRPr="00A072BB">
              <w:rPr>
                <w:rFonts w:ascii="Courier New" w:hAnsi="Courier New" w:cs="Courier New"/>
                <w:color w:val="000000" w:themeColor="text1"/>
                <w:sz w:val="16"/>
                <w:szCs w:val="16"/>
              </w:rPr>
              <w:t xml:space="preserve">to use </w:t>
            </w:r>
            <w:proofErr w:type="spellStart"/>
            <w:r w:rsidRPr="00A072BB">
              <w:rPr>
                <w:rFonts w:ascii="Courier New" w:hAnsi="Courier New" w:cs="Courier New"/>
                <w:color w:val="000000" w:themeColor="text1"/>
                <w:sz w:val="16"/>
                <w:szCs w:val="16"/>
              </w:rPr>
              <w:t>jsonify</w:t>
            </w:r>
            <w:proofErr w:type="spellEnd"/>
            <w:r w:rsidRPr="00A072BB">
              <w:rPr>
                <w:rFonts w:ascii="Courier New" w:hAnsi="Courier New" w:cs="Courier New"/>
                <w:color w:val="000000" w:themeColor="text1"/>
                <w:sz w:val="16"/>
                <w:szCs w:val="16"/>
              </w:rPr>
              <w:t xml:space="preserve">   from </w:t>
            </w:r>
            <w:r w:rsidRPr="00A072BB">
              <w:rPr>
                <w:rFonts w:ascii="Courier New" w:hAnsi="Courier New" w:cs="Courier New"/>
                <w:b/>
                <w:bCs/>
                <w:color w:val="000000" w:themeColor="text1"/>
                <w:sz w:val="16"/>
                <w:szCs w:val="16"/>
              </w:rPr>
              <w:t>flask</w:t>
            </w:r>
            <w:r w:rsidRPr="00A072BB">
              <w:rPr>
                <w:rFonts w:ascii="Courier New" w:hAnsi="Courier New" w:cs="Courier New"/>
                <w:color w:val="000000" w:themeColor="text1"/>
                <w:sz w:val="16"/>
                <w:szCs w:val="16"/>
              </w:rPr>
              <w:t xml:space="preserve"> import</w:t>
            </w:r>
            <w:r w:rsidRPr="00A072BB">
              <w:rPr>
                <w:rFonts w:ascii="Courier New" w:hAnsi="Courier New" w:cs="Courier New"/>
                <w:b/>
                <w:bCs/>
                <w:color w:val="000000" w:themeColor="text1"/>
              </w:rPr>
              <w:t xml:space="preserve"> </w:t>
            </w:r>
            <w:proofErr w:type="spellStart"/>
            <w:r w:rsidRPr="00A072BB">
              <w:rPr>
                <w:rFonts w:ascii="Courier New" w:hAnsi="Courier New" w:cs="Courier New"/>
                <w:b/>
                <w:bCs/>
                <w:color w:val="000000" w:themeColor="text1"/>
              </w:rPr>
              <w:t>jsonify</w:t>
            </w:r>
            <w:proofErr w:type="spellEnd"/>
          </w:p>
        </w:tc>
      </w:tr>
      <w:tr w:rsidR="00A072BB" w:rsidRPr="00A072BB" w14:paraId="0C9DA37A" w14:textId="77777777" w:rsidTr="0004374C">
        <w:tc>
          <w:tcPr>
            <w:tcW w:w="0" w:type="auto"/>
          </w:tcPr>
          <w:p w14:paraId="57DBB72B"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230EDF6A" w14:textId="45350224" w:rsidR="006942C2" w:rsidRPr="00A072BB" w:rsidRDefault="00A341AE" w:rsidP="00CB18D3">
            <w:pPr>
              <w:pStyle w:val="ListParagraph"/>
              <w:ind w:left="0"/>
              <w:jc w:val="both"/>
              <w:rPr>
                <w:color w:val="000000" w:themeColor="text1"/>
                <w:sz w:val="16"/>
                <w:szCs w:val="16"/>
              </w:rPr>
            </w:pPr>
            <w:r w:rsidRPr="00A072BB">
              <w:rPr>
                <w:b/>
                <w:color w:val="000000" w:themeColor="text1"/>
                <w:sz w:val="60"/>
                <w:szCs w:val="16"/>
              </w:rPr>
              <w:t>AJAX</w:t>
            </w:r>
          </w:p>
        </w:tc>
      </w:tr>
      <w:tr w:rsidR="00A072BB" w:rsidRPr="00A072BB" w14:paraId="6A35F4E8" w14:textId="77777777" w:rsidTr="0004374C">
        <w:tc>
          <w:tcPr>
            <w:tcW w:w="0" w:type="auto"/>
          </w:tcPr>
          <w:p w14:paraId="16953B1E"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7EA45A17" w14:textId="77777777" w:rsidR="006942C2" w:rsidRPr="00451708" w:rsidRDefault="00A341AE" w:rsidP="00CB18D3">
            <w:pPr>
              <w:pStyle w:val="ListParagraph"/>
              <w:ind w:left="0"/>
              <w:jc w:val="both"/>
              <w:rPr>
                <w:color w:val="000000" w:themeColor="text1"/>
                <w:sz w:val="24"/>
                <w:szCs w:val="24"/>
              </w:rPr>
            </w:pPr>
            <w:r w:rsidRPr="00451708">
              <w:rPr>
                <w:color w:val="000000" w:themeColor="text1"/>
                <w:sz w:val="24"/>
                <w:szCs w:val="24"/>
              </w:rPr>
              <w:t>AJAX is about loading data in the background and display it on the webpage, without reloading the whole page.</w:t>
            </w:r>
          </w:p>
          <w:p w14:paraId="4D8CDEBA" w14:textId="5B44AA42" w:rsidR="002D4324" w:rsidRDefault="002D4324" w:rsidP="00CB18D3">
            <w:pPr>
              <w:pStyle w:val="ListParagraph"/>
              <w:ind w:left="0"/>
              <w:jc w:val="both"/>
              <w:rPr>
                <w:color w:val="000000" w:themeColor="text1"/>
                <w:sz w:val="24"/>
                <w:szCs w:val="24"/>
              </w:rPr>
            </w:pPr>
          </w:p>
          <w:p w14:paraId="744482BC" w14:textId="0358618F" w:rsidR="004E57A0" w:rsidRDefault="004E57A0" w:rsidP="00CB18D3">
            <w:pPr>
              <w:pStyle w:val="ListParagraph"/>
              <w:ind w:left="0"/>
              <w:jc w:val="both"/>
              <w:rPr>
                <w:color w:val="000000" w:themeColor="text1"/>
                <w:sz w:val="24"/>
                <w:szCs w:val="24"/>
              </w:rPr>
            </w:pPr>
          </w:p>
          <w:p w14:paraId="271672B3" w14:textId="64E63881" w:rsidR="004E57A0" w:rsidRDefault="004E57A0" w:rsidP="00CB18D3">
            <w:pPr>
              <w:pStyle w:val="ListParagraph"/>
              <w:ind w:left="0"/>
              <w:jc w:val="both"/>
              <w:rPr>
                <w:color w:val="000000" w:themeColor="text1"/>
                <w:sz w:val="24"/>
                <w:szCs w:val="24"/>
              </w:rPr>
            </w:pPr>
            <w:r>
              <w:rPr>
                <w:color w:val="000000" w:themeColor="text1"/>
                <w:sz w:val="24"/>
                <w:szCs w:val="24"/>
              </w:rPr>
              <w:t xml:space="preserve">The 4 different states of request </w:t>
            </w:r>
            <w:r w:rsidR="003C0020">
              <w:rPr>
                <w:color w:val="000000" w:themeColor="text1"/>
                <w:sz w:val="24"/>
                <w:szCs w:val="24"/>
              </w:rPr>
              <w:t>process</w:t>
            </w:r>
          </w:p>
          <w:p w14:paraId="1F5FAA11" w14:textId="212A7F81" w:rsidR="004E57A0" w:rsidRDefault="004E57A0" w:rsidP="00CB18D3">
            <w:pPr>
              <w:pStyle w:val="ListParagraph"/>
              <w:ind w:left="0"/>
              <w:jc w:val="both"/>
              <w:rPr>
                <w:b/>
                <w:bCs/>
                <w:color w:val="000000" w:themeColor="text1"/>
                <w:sz w:val="30"/>
                <w:szCs w:val="30"/>
              </w:rPr>
            </w:pPr>
            <w:r>
              <w:rPr>
                <w:color w:val="000000" w:themeColor="text1"/>
                <w:sz w:val="24"/>
                <w:szCs w:val="24"/>
              </w:rPr>
              <w:t xml:space="preserve">Initiating a request </w:t>
            </w:r>
            <w:r w:rsidRPr="004E57A0">
              <w:rPr>
                <w:b/>
                <w:bCs/>
                <w:color w:val="000000" w:themeColor="text1"/>
                <w:sz w:val="30"/>
                <w:szCs w:val="30"/>
              </w:rPr>
              <w:t>(</w:t>
            </w:r>
            <w:r>
              <w:rPr>
                <w:b/>
                <w:bCs/>
                <w:color w:val="000000" w:themeColor="text1"/>
                <w:sz w:val="30"/>
                <w:szCs w:val="30"/>
              </w:rPr>
              <w:t xml:space="preserve"> ready state </w:t>
            </w:r>
            <w:r w:rsidRPr="004E57A0">
              <w:rPr>
                <w:b/>
                <w:bCs/>
                <w:color w:val="000000" w:themeColor="text1"/>
                <w:sz w:val="30"/>
                <w:szCs w:val="30"/>
              </w:rPr>
              <w:t>0)</w:t>
            </w:r>
            <w:r>
              <w:rPr>
                <w:color w:val="000000" w:themeColor="text1"/>
                <w:sz w:val="24"/>
                <w:szCs w:val="24"/>
              </w:rPr>
              <w:t xml:space="preserve"> </w:t>
            </w:r>
            <w:r w:rsidRPr="004E57A0">
              <w:rPr>
                <w:color w:val="000000" w:themeColor="text1"/>
                <w:sz w:val="24"/>
                <w:szCs w:val="24"/>
              </w:rPr>
              <w:sym w:font="Wingdings" w:char="F0E0"/>
            </w:r>
            <w:r>
              <w:rPr>
                <w:color w:val="000000" w:themeColor="text1"/>
                <w:sz w:val="24"/>
                <w:szCs w:val="24"/>
              </w:rPr>
              <w:t xml:space="preserve"> sending request</w:t>
            </w:r>
            <w:r w:rsidRPr="004E57A0">
              <w:rPr>
                <w:color w:val="000000" w:themeColor="text1"/>
                <w:sz w:val="24"/>
                <w:szCs w:val="24"/>
              </w:rPr>
              <w:sym w:font="Wingdings" w:char="F0E0"/>
            </w:r>
            <w:r>
              <w:rPr>
                <w:color w:val="000000" w:themeColor="text1"/>
                <w:sz w:val="24"/>
                <w:szCs w:val="24"/>
              </w:rPr>
              <w:t xml:space="preserve">  </w:t>
            </w:r>
            <w:proofErr w:type="spellStart"/>
            <w:r>
              <w:rPr>
                <w:color w:val="000000" w:themeColor="text1"/>
                <w:sz w:val="24"/>
                <w:szCs w:val="24"/>
              </w:rPr>
              <w:t>recived</w:t>
            </w:r>
            <w:proofErr w:type="spellEnd"/>
            <w:r>
              <w:rPr>
                <w:color w:val="000000" w:themeColor="text1"/>
                <w:sz w:val="24"/>
                <w:szCs w:val="24"/>
              </w:rPr>
              <w:t xml:space="preserve"> response </w:t>
            </w:r>
            <w:r w:rsidRPr="004E57A0">
              <w:rPr>
                <w:color w:val="000000" w:themeColor="text1"/>
                <w:sz w:val="24"/>
                <w:szCs w:val="24"/>
              </w:rPr>
              <w:sym w:font="Wingdings" w:char="F0E0"/>
            </w:r>
            <w:r>
              <w:rPr>
                <w:color w:val="000000" w:themeColor="text1"/>
                <w:sz w:val="24"/>
                <w:szCs w:val="24"/>
              </w:rPr>
              <w:t xml:space="preserve"> </w:t>
            </w:r>
            <w:proofErr w:type="spellStart"/>
            <w:r>
              <w:rPr>
                <w:color w:val="000000" w:themeColor="text1"/>
                <w:sz w:val="24"/>
                <w:szCs w:val="24"/>
              </w:rPr>
              <w:t>response</w:t>
            </w:r>
            <w:proofErr w:type="spellEnd"/>
            <w:r>
              <w:rPr>
                <w:color w:val="000000" w:themeColor="text1"/>
                <w:sz w:val="24"/>
                <w:szCs w:val="24"/>
              </w:rPr>
              <w:t xml:space="preserve"> comes  </w:t>
            </w:r>
            <w:proofErr w:type="spellStart"/>
            <w:r>
              <w:rPr>
                <w:color w:val="000000" w:themeColor="text1"/>
                <w:sz w:val="24"/>
                <w:szCs w:val="24"/>
              </w:rPr>
              <w:t>backto</w:t>
            </w:r>
            <w:proofErr w:type="spellEnd"/>
            <w:r>
              <w:rPr>
                <w:color w:val="000000" w:themeColor="text1"/>
                <w:sz w:val="24"/>
                <w:szCs w:val="24"/>
              </w:rPr>
              <w:t xml:space="preserve"> you      </w:t>
            </w:r>
            <w:r w:rsidRPr="004E57A0">
              <w:rPr>
                <w:color w:val="000000" w:themeColor="text1"/>
                <w:sz w:val="24"/>
                <w:szCs w:val="24"/>
              </w:rPr>
              <w:sym w:font="Wingdings" w:char="F0E0"/>
            </w:r>
            <w:r>
              <w:rPr>
                <w:color w:val="000000" w:themeColor="text1"/>
                <w:sz w:val="24"/>
                <w:szCs w:val="24"/>
              </w:rPr>
              <w:t xml:space="preserve"> request </w:t>
            </w:r>
            <w:proofErr w:type="spellStart"/>
            <w:r>
              <w:rPr>
                <w:color w:val="000000" w:themeColor="text1"/>
                <w:sz w:val="24"/>
                <w:szCs w:val="24"/>
              </w:rPr>
              <w:t>iscomplete</w:t>
            </w:r>
            <w:proofErr w:type="spellEnd"/>
            <w:r>
              <w:rPr>
                <w:color w:val="000000" w:themeColor="text1"/>
                <w:sz w:val="24"/>
                <w:szCs w:val="24"/>
              </w:rPr>
              <w:t xml:space="preserve"> </w:t>
            </w:r>
            <w:r w:rsidRPr="004E57A0">
              <w:rPr>
                <w:b/>
                <w:bCs/>
                <w:color w:val="000000" w:themeColor="text1"/>
                <w:sz w:val="30"/>
                <w:szCs w:val="30"/>
              </w:rPr>
              <w:t>(</w:t>
            </w:r>
            <w:r>
              <w:rPr>
                <w:b/>
                <w:bCs/>
                <w:color w:val="000000" w:themeColor="text1"/>
                <w:sz w:val="30"/>
                <w:szCs w:val="30"/>
              </w:rPr>
              <w:t xml:space="preserve"> ready state 1</w:t>
            </w:r>
            <w:r w:rsidR="009312DE">
              <w:rPr>
                <w:b/>
                <w:bCs/>
                <w:color w:val="000000" w:themeColor="text1"/>
                <w:sz w:val="30"/>
                <w:szCs w:val="30"/>
              </w:rPr>
              <w:t xml:space="preserve"> status = 200</w:t>
            </w:r>
            <w:r w:rsidRPr="004E57A0">
              <w:rPr>
                <w:b/>
                <w:bCs/>
                <w:color w:val="000000" w:themeColor="text1"/>
                <w:sz w:val="30"/>
                <w:szCs w:val="30"/>
              </w:rPr>
              <w:t>)</w:t>
            </w:r>
          </w:p>
          <w:p w14:paraId="766A2C76" w14:textId="62389856" w:rsidR="00A75F3B" w:rsidRDefault="00A75F3B" w:rsidP="00CB18D3">
            <w:pPr>
              <w:pStyle w:val="ListParagraph"/>
              <w:ind w:left="0"/>
              <w:jc w:val="both"/>
              <w:rPr>
                <w:b/>
                <w:bCs/>
                <w:color w:val="000000" w:themeColor="text1"/>
                <w:sz w:val="30"/>
                <w:szCs w:val="30"/>
              </w:rPr>
            </w:pPr>
          </w:p>
          <w:p w14:paraId="3039039E" w14:textId="2895480C" w:rsidR="00A75F3B" w:rsidRDefault="00A75F3B" w:rsidP="00CB18D3">
            <w:pPr>
              <w:pStyle w:val="ListParagraph"/>
              <w:ind w:left="0"/>
              <w:jc w:val="both"/>
              <w:rPr>
                <w:b/>
                <w:bCs/>
                <w:color w:val="000000" w:themeColor="text1"/>
                <w:sz w:val="30"/>
                <w:szCs w:val="30"/>
              </w:rPr>
            </w:pPr>
            <w:r>
              <w:rPr>
                <w:b/>
                <w:bCs/>
                <w:color w:val="000000" w:themeColor="text1"/>
                <w:sz w:val="30"/>
                <w:szCs w:val="30"/>
              </w:rPr>
              <w:t>To check for error like if the server we are trying to connect to is down at the time of the request or if the server responds with an error code</w:t>
            </w:r>
          </w:p>
          <w:p w14:paraId="01F9CEA7" w14:textId="4EF751D4" w:rsidR="00B81221" w:rsidRDefault="00B81221" w:rsidP="00CB18D3">
            <w:pPr>
              <w:pStyle w:val="ListParagraph"/>
              <w:ind w:left="0"/>
              <w:jc w:val="both"/>
              <w:rPr>
                <w:b/>
                <w:bCs/>
                <w:color w:val="000000" w:themeColor="text1"/>
                <w:sz w:val="30"/>
                <w:szCs w:val="30"/>
              </w:rPr>
            </w:pPr>
            <w:r>
              <w:rPr>
                <w:b/>
                <w:bCs/>
                <w:color w:val="000000" w:themeColor="text1"/>
                <w:sz w:val="30"/>
                <w:szCs w:val="30"/>
              </w:rPr>
              <w:t xml:space="preserve">we use the following error checking </w:t>
            </w:r>
          </w:p>
          <w:p w14:paraId="010B1334" w14:textId="08A75958" w:rsidR="00B81221" w:rsidRDefault="00B81221" w:rsidP="00CB18D3">
            <w:pPr>
              <w:pStyle w:val="ListParagraph"/>
              <w:ind w:left="0"/>
              <w:jc w:val="both"/>
              <w:rPr>
                <w:b/>
                <w:bCs/>
                <w:color w:val="000000" w:themeColor="text1"/>
                <w:sz w:val="30"/>
                <w:szCs w:val="30"/>
              </w:rPr>
            </w:pPr>
            <w:r>
              <w:rPr>
                <w:b/>
                <w:bCs/>
                <w:color w:val="000000" w:themeColor="text1"/>
                <w:sz w:val="30"/>
                <w:szCs w:val="30"/>
              </w:rPr>
              <w:t xml:space="preserve">option 1- </w:t>
            </w:r>
            <w:r w:rsidR="00E72C2D">
              <w:rPr>
                <w:b/>
                <w:bCs/>
                <w:color w:val="000000" w:themeColor="text1"/>
                <w:sz w:val="30"/>
                <w:szCs w:val="30"/>
              </w:rPr>
              <w:t xml:space="preserve">if </w:t>
            </w:r>
            <w:r w:rsidR="003B2DCD">
              <w:rPr>
                <w:b/>
                <w:bCs/>
                <w:color w:val="000000" w:themeColor="text1"/>
                <w:sz w:val="30"/>
                <w:szCs w:val="30"/>
              </w:rPr>
              <w:t>(</w:t>
            </w:r>
            <w:proofErr w:type="spellStart"/>
            <w:r w:rsidR="00E72C2D">
              <w:rPr>
                <w:b/>
                <w:bCs/>
                <w:color w:val="000000" w:themeColor="text1"/>
                <w:sz w:val="30"/>
                <w:szCs w:val="30"/>
              </w:rPr>
              <w:t>myrequest.readyState</w:t>
            </w:r>
            <w:proofErr w:type="spellEnd"/>
            <w:r w:rsidR="00E72C2D">
              <w:rPr>
                <w:b/>
                <w:bCs/>
                <w:color w:val="000000" w:themeColor="text1"/>
                <w:sz w:val="30"/>
                <w:szCs w:val="30"/>
              </w:rPr>
              <w:t xml:space="preserve"> == </w:t>
            </w:r>
            <w:r w:rsidR="00104232">
              <w:rPr>
                <w:b/>
                <w:bCs/>
                <w:color w:val="000000" w:themeColor="text1"/>
                <w:sz w:val="30"/>
                <w:szCs w:val="30"/>
              </w:rPr>
              <w:t>4</w:t>
            </w:r>
            <w:r w:rsidR="00E72C2D">
              <w:rPr>
                <w:b/>
                <w:bCs/>
                <w:color w:val="000000" w:themeColor="text1"/>
                <w:sz w:val="30"/>
                <w:szCs w:val="30"/>
              </w:rPr>
              <w:t xml:space="preserve"> &amp;&amp; </w:t>
            </w:r>
            <w:proofErr w:type="spellStart"/>
            <w:r w:rsidR="00E72C2D">
              <w:rPr>
                <w:b/>
                <w:bCs/>
                <w:color w:val="000000" w:themeColor="text1"/>
                <w:sz w:val="30"/>
                <w:szCs w:val="30"/>
              </w:rPr>
              <w:t>myrequest.statu</w:t>
            </w:r>
            <w:r w:rsidR="00310C9D">
              <w:rPr>
                <w:b/>
                <w:bCs/>
                <w:color w:val="000000" w:themeColor="text1"/>
                <w:sz w:val="30"/>
                <w:szCs w:val="30"/>
              </w:rPr>
              <w:t>s</w:t>
            </w:r>
            <w:proofErr w:type="spellEnd"/>
            <w:r w:rsidR="00310C9D">
              <w:rPr>
                <w:b/>
                <w:bCs/>
                <w:color w:val="000000" w:themeColor="text1"/>
                <w:sz w:val="30"/>
                <w:szCs w:val="30"/>
              </w:rPr>
              <w:t xml:space="preserve"> </w:t>
            </w:r>
            <w:r w:rsidR="00E72C2D">
              <w:rPr>
                <w:b/>
                <w:bCs/>
                <w:color w:val="000000" w:themeColor="text1"/>
                <w:sz w:val="30"/>
                <w:szCs w:val="30"/>
              </w:rPr>
              <w:t>== 200</w:t>
            </w:r>
            <w:r w:rsidR="003B2DCD">
              <w:rPr>
                <w:b/>
                <w:bCs/>
                <w:color w:val="000000" w:themeColor="text1"/>
                <w:sz w:val="30"/>
                <w:szCs w:val="30"/>
              </w:rPr>
              <w:t>)</w:t>
            </w:r>
          </w:p>
          <w:p w14:paraId="4153CC7C" w14:textId="46D88A23" w:rsidR="00E72C2D" w:rsidRDefault="00E72C2D" w:rsidP="00CB18D3">
            <w:pPr>
              <w:pStyle w:val="ListParagraph"/>
              <w:ind w:left="0"/>
              <w:jc w:val="both"/>
              <w:rPr>
                <w:b/>
                <w:bCs/>
                <w:color w:val="000000" w:themeColor="text1"/>
                <w:sz w:val="30"/>
                <w:szCs w:val="30"/>
              </w:rPr>
            </w:pPr>
          </w:p>
          <w:p w14:paraId="7C38396D" w14:textId="1D6509FC" w:rsidR="00E72C2D" w:rsidRDefault="00E72C2D" w:rsidP="00CB18D3">
            <w:pPr>
              <w:pStyle w:val="ListParagraph"/>
              <w:ind w:left="0"/>
              <w:jc w:val="both"/>
              <w:rPr>
                <w:b/>
                <w:bCs/>
                <w:color w:val="000000" w:themeColor="text1"/>
                <w:sz w:val="30"/>
                <w:szCs w:val="30"/>
              </w:rPr>
            </w:pPr>
            <w:r>
              <w:rPr>
                <w:b/>
                <w:bCs/>
                <w:color w:val="000000" w:themeColor="text1"/>
                <w:sz w:val="30"/>
                <w:szCs w:val="30"/>
              </w:rPr>
              <w:t xml:space="preserve">or </w:t>
            </w:r>
          </w:p>
          <w:p w14:paraId="483CD712" w14:textId="4AD5B5B3" w:rsidR="00E72C2D" w:rsidRDefault="00E72C2D" w:rsidP="00CB18D3">
            <w:pPr>
              <w:pStyle w:val="ListParagraph"/>
              <w:ind w:left="0"/>
              <w:jc w:val="both"/>
              <w:rPr>
                <w:b/>
                <w:bCs/>
                <w:color w:val="000000" w:themeColor="text1"/>
                <w:sz w:val="30"/>
                <w:szCs w:val="30"/>
              </w:rPr>
            </w:pPr>
            <w:r>
              <w:rPr>
                <w:b/>
                <w:bCs/>
                <w:color w:val="000000" w:themeColor="text1"/>
                <w:sz w:val="30"/>
                <w:szCs w:val="30"/>
              </w:rPr>
              <w:t xml:space="preserve">option 2- if </w:t>
            </w:r>
            <w:r w:rsidR="003B2DCD">
              <w:rPr>
                <w:b/>
                <w:bCs/>
                <w:color w:val="000000" w:themeColor="text1"/>
                <w:sz w:val="30"/>
                <w:szCs w:val="30"/>
              </w:rPr>
              <w:t>(</w:t>
            </w:r>
            <w:proofErr w:type="spellStart"/>
            <w:r>
              <w:rPr>
                <w:b/>
                <w:bCs/>
                <w:color w:val="000000" w:themeColor="text1"/>
                <w:sz w:val="30"/>
                <w:szCs w:val="30"/>
              </w:rPr>
              <w:t>myre</w:t>
            </w:r>
            <w:r w:rsidR="003B2DCD">
              <w:rPr>
                <w:b/>
                <w:bCs/>
                <w:color w:val="000000" w:themeColor="text1"/>
                <w:sz w:val="30"/>
                <w:szCs w:val="30"/>
              </w:rPr>
              <w:t>q</w:t>
            </w:r>
            <w:r>
              <w:rPr>
                <w:b/>
                <w:bCs/>
                <w:color w:val="000000" w:themeColor="text1"/>
                <w:sz w:val="30"/>
                <w:szCs w:val="30"/>
              </w:rPr>
              <w:t>uest.staus</w:t>
            </w:r>
            <w:proofErr w:type="spellEnd"/>
            <w:r>
              <w:rPr>
                <w:b/>
                <w:bCs/>
                <w:color w:val="000000" w:themeColor="text1"/>
                <w:sz w:val="30"/>
                <w:szCs w:val="30"/>
              </w:rPr>
              <w:t xml:space="preserve"> &gt;= 200 &amp;&amp; </w:t>
            </w:r>
            <w:proofErr w:type="spellStart"/>
            <w:r>
              <w:rPr>
                <w:b/>
                <w:bCs/>
                <w:color w:val="000000" w:themeColor="text1"/>
                <w:sz w:val="30"/>
                <w:szCs w:val="30"/>
              </w:rPr>
              <w:t>myrequest.status</w:t>
            </w:r>
            <w:proofErr w:type="spellEnd"/>
            <w:r>
              <w:rPr>
                <w:b/>
                <w:bCs/>
                <w:color w:val="000000" w:themeColor="text1"/>
                <w:sz w:val="30"/>
                <w:szCs w:val="30"/>
              </w:rPr>
              <w:t xml:space="preserve"> &lt; 400</w:t>
            </w:r>
            <w:r w:rsidR="003B2DCD">
              <w:rPr>
                <w:b/>
                <w:bCs/>
                <w:color w:val="000000" w:themeColor="text1"/>
                <w:sz w:val="30"/>
                <w:szCs w:val="30"/>
              </w:rPr>
              <w:t>)</w:t>
            </w:r>
            <w:r w:rsidR="006D0096">
              <w:rPr>
                <w:b/>
                <w:bCs/>
                <w:color w:val="000000" w:themeColor="text1"/>
                <w:sz w:val="30"/>
                <w:szCs w:val="30"/>
              </w:rPr>
              <w:t>;</w:t>
            </w:r>
          </w:p>
          <w:p w14:paraId="57F54C80" w14:textId="77777777" w:rsidR="009312DE" w:rsidRPr="004E57A0" w:rsidRDefault="009312DE" w:rsidP="00CB18D3">
            <w:pPr>
              <w:pStyle w:val="ListParagraph"/>
              <w:ind w:left="0"/>
              <w:jc w:val="both"/>
              <w:rPr>
                <w:color w:val="000000" w:themeColor="text1"/>
                <w:sz w:val="24"/>
                <w:szCs w:val="24"/>
              </w:rPr>
            </w:pPr>
          </w:p>
          <w:p w14:paraId="4EE58702" w14:textId="77777777" w:rsidR="002D4324" w:rsidRPr="00451708" w:rsidRDefault="002D4324" w:rsidP="00CB18D3">
            <w:pPr>
              <w:pStyle w:val="ListParagraph"/>
              <w:ind w:left="0"/>
              <w:jc w:val="both"/>
              <w:rPr>
                <w:color w:val="000000" w:themeColor="text1"/>
                <w:sz w:val="24"/>
                <w:szCs w:val="24"/>
              </w:rPr>
            </w:pPr>
            <w:proofErr w:type="spellStart"/>
            <w:r w:rsidRPr="00451708">
              <w:rPr>
                <w:color w:val="000000" w:themeColor="text1"/>
                <w:sz w:val="24"/>
                <w:szCs w:val="24"/>
              </w:rPr>
              <w:t>XMLhttprequest</w:t>
            </w:r>
            <w:proofErr w:type="spellEnd"/>
            <w:r w:rsidRPr="00451708">
              <w:rPr>
                <w:color w:val="000000" w:themeColor="text1"/>
                <w:sz w:val="24"/>
                <w:szCs w:val="24"/>
              </w:rPr>
              <w:t xml:space="preserve">: a </w:t>
            </w:r>
            <w:proofErr w:type="spellStart"/>
            <w:r w:rsidRPr="00451708">
              <w:rPr>
                <w:color w:val="000000" w:themeColor="text1"/>
                <w:sz w:val="24"/>
                <w:szCs w:val="24"/>
              </w:rPr>
              <w:t>builin</w:t>
            </w:r>
            <w:proofErr w:type="spellEnd"/>
            <w:r w:rsidRPr="00451708">
              <w:rPr>
                <w:color w:val="000000" w:themeColor="text1"/>
                <w:sz w:val="24"/>
                <w:szCs w:val="24"/>
              </w:rPr>
              <w:t xml:space="preserve"> tool to</w:t>
            </w:r>
            <w:r w:rsidR="00771433" w:rsidRPr="00451708">
              <w:rPr>
                <w:color w:val="000000" w:themeColor="text1"/>
                <w:sz w:val="24"/>
                <w:szCs w:val="24"/>
              </w:rPr>
              <w:t xml:space="preserve"> will establish a connection with the </w:t>
            </w:r>
            <w:proofErr w:type="spellStart"/>
            <w:r w:rsidR="00771433" w:rsidRPr="00451708">
              <w:rPr>
                <w:color w:val="000000" w:themeColor="text1"/>
                <w:sz w:val="24"/>
                <w:szCs w:val="24"/>
              </w:rPr>
              <w:t>url</w:t>
            </w:r>
            <w:proofErr w:type="spellEnd"/>
            <w:r w:rsidR="00771433" w:rsidRPr="00451708">
              <w:rPr>
                <w:color w:val="000000" w:themeColor="text1"/>
                <w:sz w:val="24"/>
                <w:szCs w:val="24"/>
              </w:rPr>
              <w:t xml:space="preserve"> we provide and enable </w:t>
            </w:r>
            <w:proofErr w:type="spellStart"/>
            <w:r w:rsidR="006764B9" w:rsidRPr="00451708">
              <w:rPr>
                <w:color w:val="000000" w:themeColor="text1"/>
                <w:sz w:val="24"/>
                <w:szCs w:val="24"/>
              </w:rPr>
              <w:t>recive</w:t>
            </w:r>
            <w:proofErr w:type="spellEnd"/>
            <w:r w:rsidR="006764B9" w:rsidRPr="00451708">
              <w:rPr>
                <w:color w:val="000000" w:themeColor="text1"/>
                <w:sz w:val="24"/>
                <w:szCs w:val="24"/>
              </w:rPr>
              <w:t xml:space="preserve"> or send</w:t>
            </w:r>
            <w:r w:rsidR="00771433" w:rsidRPr="00451708">
              <w:rPr>
                <w:color w:val="000000" w:themeColor="text1"/>
                <w:sz w:val="24"/>
                <w:szCs w:val="24"/>
              </w:rPr>
              <w:t xml:space="preserve"> data</w:t>
            </w:r>
          </w:p>
          <w:p w14:paraId="01FC5E86" w14:textId="77777777" w:rsidR="003829C9" w:rsidRPr="00451708" w:rsidRDefault="003829C9" w:rsidP="00CB18D3">
            <w:pPr>
              <w:pStyle w:val="ListParagraph"/>
              <w:ind w:left="0"/>
              <w:jc w:val="both"/>
              <w:rPr>
                <w:color w:val="000000" w:themeColor="text1"/>
                <w:sz w:val="24"/>
                <w:szCs w:val="24"/>
              </w:rPr>
            </w:pPr>
          </w:p>
          <w:p w14:paraId="57DAF353" w14:textId="77777777" w:rsidR="003829C9" w:rsidRPr="00451708" w:rsidRDefault="003829C9" w:rsidP="00CB18D3">
            <w:pPr>
              <w:pStyle w:val="ListParagraph"/>
              <w:ind w:left="0"/>
              <w:jc w:val="both"/>
              <w:rPr>
                <w:color w:val="000000" w:themeColor="text1"/>
                <w:sz w:val="24"/>
                <w:szCs w:val="24"/>
              </w:rPr>
            </w:pPr>
          </w:p>
          <w:p w14:paraId="0E0104B5" w14:textId="77777777"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Step1- </w:t>
            </w:r>
            <w:proofErr w:type="spellStart"/>
            <w:r w:rsidRPr="00451708">
              <w:rPr>
                <w:color w:val="000000" w:themeColor="text1"/>
                <w:sz w:val="24"/>
                <w:szCs w:val="24"/>
              </w:rPr>
              <w:t>var</w:t>
            </w:r>
            <w:proofErr w:type="spellEnd"/>
            <w:r w:rsidRPr="00451708">
              <w:rPr>
                <w:color w:val="000000" w:themeColor="text1"/>
                <w:sz w:val="24"/>
                <w:szCs w:val="24"/>
              </w:rPr>
              <w:t xml:space="preserve"> </w:t>
            </w:r>
            <w:proofErr w:type="spellStart"/>
            <w:r w:rsidRPr="00451708">
              <w:rPr>
                <w:color w:val="000000" w:themeColor="text1"/>
                <w:sz w:val="24"/>
                <w:szCs w:val="24"/>
              </w:rPr>
              <w:t>ourRequest</w:t>
            </w:r>
            <w:proofErr w:type="spellEnd"/>
            <w:r w:rsidRPr="00451708">
              <w:rPr>
                <w:color w:val="000000" w:themeColor="text1"/>
                <w:sz w:val="24"/>
                <w:szCs w:val="24"/>
              </w:rPr>
              <w:t xml:space="preserve"> = </w:t>
            </w:r>
            <w:r w:rsidRPr="00451708">
              <w:rPr>
                <w:b/>
                <w:bCs/>
                <w:color w:val="00B0F0"/>
                <w:sz w:val="24"/>
                <w:szCs w:val="24"/>
              </w:rPr>
              <w:t>new</w:t>
            </w:r>
            <w:r w:rsidRPr="00451708">
              <w:rPr>
                <w:color w:val="00B0F0"/>
                <w:sz w:val="24"/>
                <w:szCs w:val="24"/>
              </w:rPr>
              <w:t xml:space="preserve"> </w:t>
            </w:r>
            <w:proofErr w:type="spellStart"/>
            <w:r w:rsidRPr="00451708">
              <w:rPr>
                <w:color w:val="000000" w:themeColor="text1"/>
                <w:sz w:val="24"/>
                <w:szCs w:val="24"/>
              </w:rPr>
              <w:t>XMLHttpRequest</w:t>
            </w:r>
            <w:proofErr w:type="spellEnd"/>
            <w:r w:rsidRPr="00451708">
              <w:rPr>
                <w:color w:val="000000" w:themeColor="text1"/>
                <w:sz w:val="24"/>
                <w:szCs w:val="24"/>
              </w:rPr>
              <w:t xml:space="preserve">                       instantiate </w:t>
            </w:r>
            <w:proofErr w:type="spellStart"/>
            <w:r w:rsidRPr="00451708">
              <w:rPr>
                <w:color w:val="000000" w:themeColor="text1"/>
                <w:sz w:val="24"/>
                <w:szCs w:val="24"/>
              </w:rPr>
              <w:t>xmlhttprequest</w:t>
            </w:r>
            <w:proofErr w:type="spellEnd"/>
          </w:p>
          <w:p w14:paraId="14969BDC" w14:textId="055FFAF8"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 2- </w:t>
            </w:r>
            <w:proofErr w:type="spellStart"/>
            <w:r w:rsidRPr="00451708">
              <w:rPr>
                <w:color w:val="000000" w:themeColor="text1"/>
                <w:sz w:val="24"/>
                <w:szCs w:val="24"/>
              </w:rPr>
              <w:t>ourRequest.open</w:t>
            </w:r>
            <w:proofErr w:type="spellEnd"/>
            <w:r w:rsidRPr="00451708">
              <w:rPr>
                <w:color w:val="000000" w:themeColor="text1"/>
                <w:sz w:val="24"/>
                <w:szCs w:val="24"/>
              </w:rPr>
              <w:t>(‘GET’, ‘</w:t>
            </w:r>
            <w:proofErr w:type="spellStart"/>
            <w:r w:rsidRPr="00451708">
              <w:rPr>
                <w:color w:val="000000" w:themeColor="text1"/>
                <w:sz w:val="24"/>
                <w:szCs w:val="24"/>
              </w:rPr>
              <w:t>url</w:t>
            </w:r>
            <w:proofErr w:type="spellEnd"/>
            <w:r w:rsidRPr="00451708">
              <w:rPr>
                <w:color w:val="000000" w:themeColor="text1"/>
                <w:sz w:val="24"/>
                <w:szCs w:val="24"/>
              </w:rPr>
              <w:t xml:space="preserve"> address’)                              open the connection</w:t>
            </w:r>
            <w:r w:rsidR="00F261BB" w:rsidRPr="00451708">
              <w:rPr>
                <w:color w:val="000000" w:themeColor="text1"/>
                <w:sz w:val="24"/>
                <w:szCs w:val="24"/>
              </w:rPr>
              <w:t xml:space="preserve"> </w:t>
            </w:r>
          </w:p>
          <w:p w14:paraId="5F0AE288" w14:textId="42762372" w:rsidR="003829C9"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 3-  </w:t>
            </w:r>
            <w:proofErr w:type="spellStart"/>
            <w:r w:rsidRPr="00451708">
              <w:rPr>
                <w:color w:val="000000" w:themeColor="text1"/>
                <w:sz w:val="24"/>
                <w:szCs w:val="24"/>
              </w:rPr>
              <w:t>ourRequest.onload</w:t>
            </w:r>
            <w:proofErr w:type="spellEnd"/>
            <w:r w:rsidRPr="00451708">
              <w:rPr>
                <w:color w:val="000000" w:themeColor="text1"/>
                <w:sz w:val="24"/>
                <w:szCs w:val="24"/>
              </w:rPr>
              <w:t>=</w:t>
            </w:r>
            <w:r w:rsidR="00076FD9">
              <w:rPr>
                <w:color w:val="000000" w:themeColor="text1"/>
                <w:sz w:val="24"/>
                <w:szCs w:val="24"/>
              </w:rPr>
              <w:t xml:space="preserve"> </w:t>
            </w:r>
            <w:r w:rsidRPr="00451708">
              <w:rPr>
                <w:color w:val="000000" w:themeColor="text1"/>
                <w:sz w:val="24"/>
                <w:szCs w:val="24"/>
              </w:rPr>
              <w:t xml:space="preserve">function(){  </w:t>
            </w:r>
            <w:r w:rsidR="00BE79E5" w:rsidRPr="00451708">
              <w:rPr>
                <w:color w:val="000000" w:themeColor="text1"/>
                <w:sz w:val="24"/>
                <w:szCs w:val="24"/>
              </w:rPr>
              <w:t>what to do with the data we get</w:t>
            </w:r>
            <w:r w:rsidR="00BE79E5">
              <w:rPr>
                <w:color w:val="000000" w:themeColor="text1"/>
                <w:sz w:val="24"/>
                <w:szCs w:val="24"/>
              </w:rPr>
              <w:t xml:space="preserve"> }</w:t>
            </w:r>
          </w:p>
          <w:p w14:paraId="493A9F96" w14:textId="40FC3861" w:rsidR="00BE79E5" w:rsidRPr="00451708" w:rsidRDefault="00BE79E5" w:rsidP="00CB18D3">
            <w:pPr>
              <w:pStyle w:val="ListParagraph"/>
              <w:ind w:left="0"/>
              <w:jc w:val="both"/>
              <w:rPr>
                <w:color w:val="000000" w:themeColor="text1"/>
                <w:sz w:val="24"/>
                <w:szCs w:val="24"/>
              </w:rPr>
            </w:pPr>
            <w:r>
              <w:rPr>
                <w:color w:val="000000" w:themeColor="text1"/>
                <w:sz w:val="24"/>
                <w:szCs w:val="24"/>
              </w:rPr>
              <w:t xml:space="preserve">              </w:t>
            </w:r>
            <w:proofErr w:type="spellStart"/>
            <w:r w:rsidRPr="00451708">
              <w:rPr>
                <w:color w:val="000000" w:themeColor="text1"/>
                <w:sz w:val="24"/>
                <w:szCs w:val="24"/>
              </w:rPr>
              <w:t>ourRequest.onload</w:t>
            </w:r>
            <w:proofErr w:type="spellEnd"/>
            <w:r w:rsidRPr="00451708">
              <w:rPr>
                <w:color w:val="000000" w:themeColor="text1"/>
                <w:sz w:val="24"/>
                <w:szCs w:val="24"/>
              </w:rPr>
              <w:t>=</w:t>
            </w:r>
            <w:r>
              <w:rPr>
                <w:color w:val="000000" w:themeColor="text1"/>
                <w:sz w:val="24"/>
                <w:szCs w:val="24"/>
              </w:rPr>
              <w:t xml:space="preserve"> </w:t>
            </w:r>
            <w:r w:rsidRPr="00451708">
              <w:rPr>
                <w:color w:val="000000" w:themeColor="text1"/>
                <w:sz w:val="24"/>
                <w:szCs w:val="24"/>
              </w:rPr>
              <w:t xml:space="preserve">function(){ </w:t>
            </w:r>
          </w:p>
          <w:p w14:paraId="3637EFE1" w14:textId="5E07214C"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                         </w:t>
            </w:r>
            <w:proofErr w:type="spellStart"/>
            <w:r w:rsidR="00F85D95" w:rsidRPr="00451708">
              <w:rPr>
                <w:color w:val="000000" w:themeColor="text1"/>
                <w:sz w:val="24"/>
                <w:szCs w:val="24"/>
              </w:rPr>
              <w:t>Var</w:t>
            </w:r>
            <w:proofErr w:type="spellEnd"/>
            <w:r w:rsidR="00F85D95" w:rsidRPr="00451708">
              <w:rPr>
                <w:color w:val="000000" w:themeColor="text1"/>
                <w:sz w:val="24"/>
                <w:szCs w:val="24"/>
              </w:rPr>
              <w:t xml:space="preserve"> </w:t>
            </w:r>
            <w:proofErr w:type="spellStart"/>
            <w:r w:rsidR="00F85D95" w:rsidRPr="00451708">
              <w:rPr>
                <w:color w:val="000000" w:themeColor="text1"/>
                <w:sz w:val="24"/>
                <w:szCs w:val="24"/>
              </w:rPr>
              <w:t>recivedData</w:t>
            </w:r>
            <w:proofErr w:type="spellEnd"/>
            <w:r w:rsidR="00F85D95" w:rsidRPr="00451708">
              <w:rPr>
                <w:color w:val="000000" w:themeColor="text1"/>
                <w:sz w:val="24"/>
                <w:szCs w:val="24"/>
              </w:rPr>
              <w:t xml:space="preserve"> = </w:t>
            </w:r>
            <w:proofErr w:type="spellStart"/>
            <w:r w:rsidR="00E66FDD" w:rsidRPr="00451708">
              <w:rPr>
                <w:color w:val="000000" w:themeColor="text1"/>
                <w:sz w:val="24"/>
                <w:szCs w:val="24"/>
              </w:rPr>
              <w:t>JSON.parse</w:t>
            </w:r>
            <w:proofErr w:type="spellEnd"/>
            <w:r w:rsidR="00E66FDD" w:rsidRPr="00451708">
              <w:rPr>
                <w:color w:val="000000" w:themeColor="text1"/>
                <w:sz w:val="24"/>
                <w:szCs w:val="24"/>
              </w:rPr>
              <w:t>(</w:t>
            </w:r>
            <w:proofErr w:type="spellStart"/>
            <w:r w:rsidR="00F85D95" w:rsidRPr="00451708">
              <w:rPr>
                <w:b/>
                <w:bCs/>
                <w:color w:val="00B0F0"/>
                <w:sz w:val="24"/>
                <w:szCs w:val="24"/>
              </w:rPr>
              <w:t>ourRequest.</w:t>
            </w:r>
            <w:r w:rsidR="00E66FDD" w:rsidRPr="00451708">
              <w:rPr>
                <w:b/>
                <w:bCs/>
                <w:color w:val="00B0F0"/>
                <w:sz w:val="24"/>
                <w:szCs w:val="24"/>
              </w:rPr>
              <w:t>responseText</w:t>
            </w:r>
            <w:proofErr w:type="spellEnd"/>
            <w:r w:rsidRPr="00451708">
              <w:rPr>
                <w:b/>
                <w:bCs/>
                <w:color w:val="00B0F0"/>
                <w:sz w:val="24"/>
                <w:szCs w:val="24"/>
              </w:rPr>
              <w:t xml:space="preserve"> </w:t>
            </w:r>
            <w:r w:rsidR="00E66FDD" w:rsidRPr="00451708">
              <w:rPr>
                <w:b/>
                <w:bCs/>
                <w:color w:val="00B0F0"/>
                <w:sz w:val="24"/>
                <w:szCs w:val="24"/>
              </w:rPr>
              <w:t>)</w:t>
            </w:r>
            <w:r w:rsidR="000468AB" w:rsidRPr="00451708">
              <w:rPr>
                <w:b/>
                <w:bCs/>
                <w:color w:val="00B0F0"/>
                <w:sz w:val="24"/>
                <w:szCs w:val="24"/>
              </w:rPr>
              <w:t xml:space="preserve">    parse it so that the </w:t>
            </w:r>
            <w:proofErr w:type="spellStart"/>
            <w:r w:rsidR="000468AB" w:rsidRPr="00451708">
              <w:rPr>
                <w:b/>
                <w:bCs/>
                <w:color w:val="00B0F0"/>
                <w:sz w:val="24"/>
                <w:szCs w:val="24"/>
              </w:rPr>
              <w:t>responset</w:t>
            </w:r>
            <w:r w:rsidR="002D7A21" w:rsidRPr="00451708">
              <w:rPr>
                <w:b/>
                <w:bCs/>
                <w:color w:val="00B0F0"/>
                <w:sz w:val="24"/>
                <w:szCs w:val="24"/>
              </w:rPr>
              <w:t>T</w:t>
            </w:r>
            <w:r w:rsidR="000468AB" w:rsidRPr="00451708">
              <w:rPr>
                <w:b/>
                <w:bCs/>
                <w:color w:val="00B0F0"/>
                <w:sz w:val="24"/>
                <w:szCs w:val="24"/>
              </w:rPr>
              <w:t>ext</w:t>
            </w:r>
            <w:proofErr w:type="spellEnd"/>
            <w:r w:rsidR="000468AB" w:rsidRPr="00451708">
              <w:rPr>
                <w:b/>
                <w:bCs/>
                <w:color w:val="00B0F0"/>
                <w:sz w:val="24"/>
                <w:szCs w:val="24"/>
              </w:rPr>
              <w:t xml:space="preserve"> is converted to object</w:t>
            </w:r>
          </w:p>
          <w:p w14:paraId="63F3C4C9" w14:textId="07649B0B"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                         console.log(   }                </w:t>
            </w:r>
          </w:p>
          <w:p w14:paraId="43521A53" w14:textId="615FE32F" w:rsidR="003829C9" w:rsidRPr="00451708" w:rsidRDefault="003829C9" w:rsidP="00CB18D3">
            <w:pPr>
              <w:pStyle w:val="ListParagraph"/>
              <w:ind w:left="0"/>
              <w:jc w:val="both"/>
              <w:rPr>
                <w:color w:val="000000" w:themeColor="text1"/>
                <w:sz w:val="24"/>
                <w:szCs w:val="24"/>
              </w:rPr>
            </w:pPr>
            <w:r w:rsidRPr="00451708">
              <w:rPr>
                <w:color w:val="000000" w:themeColor="text1"/>
                <w:sz w:val="24"/>
                <w:szCs w:val="24"/>
              </w:rPr>
              <w:t xml:space="preserve">Step 4- </w:t>
            </w:r>
            <w:proofErr w:type="spellStart"/>
            <w:r w:rsidRPr="00451708">
              <w:rPr>
                <w:color w:val="000000" w:themeColor="text1"/>
                <w:sz w:val="24"/>
                <w:szCs w:val="24"/>
              </w:rPr>
              <w:t>ourRequest.send</w:t>
            </w:r>
            <w:proofErr w:type="spellEnd"/>
            <w:r w:rsidRPr="00451708">
              <w:rPr>
                <w:color w:val="000000" w:themeColor="text1"/>
                <w:sz w:val="24"/>
                <w:szCs w:val="24"/>
              </w:rPr>
              <w:t xml:space="preserve">();            </w:t>
            </w:r>
            <w:r w:rsidR="001F2F93">
              <w:rPr>
                <w:color w:val="000000" w:themeColor="text1"/>
                <w:sz w:val="24"/>
                <w:szCs w:val="24"/>
              </w:rPr>
              <w:t xml:space="preserve">                   </w:t>
            </w:r>
            <w:r w:rsidRPr="00451708">
              <w:rPr>
                <w:color w:val="000000" w:themeColor="text1"/>
                <w:sz w:val="24"/>
                <w:szCs w:val="24"/>
              </w:rPr>
              <w:t xml:space="preserve">                             send the request</w:t>
            </w:r>
          </w:p>
          <w:p w14:paraId="1187E078" w14:textId="77777777" w:rsidR="00451708" w:rsidRPr="00451708" w:rsidRDefault="00451708" w:rsidP="00CB18D3">
            <w:pPr>
              <w:pStyle w:val="ListParagraph"/>
              <w:ind w:left="0"/>
              <w:jc w:val="both"/>
              <w:rPr>
                <w:color w:val="000000" w:themeColor="text1"/>
                <w:sz w:val="24"/>
                <w:szCs w:val="24"/>
              </w:rPr>
            </w:pPr>
          </w:p>
          <w:p w14:paraId="74CBE406" w14:textId="77777777" w:rsidR="00451708" w:rsidRPr="00451708" w:rsidRDefault="00451708" w:rsidP="00CB18D3">
            <w:pPr>
              <w:pStyle w:val="ListParagraph"/>
              <w:ind w:left="0"/>
              <w:jc w:val="both"/>
              <w:rPr>
                <w:color w:val="000000" w:themeColor="text1"/>
                <w:sz w:val="24"/>
                <w:szCs w:val="24"/>
              </w:rPr>
            </w:pPr>
            <w:r w:rsidRPr="00451708">
              <w:rPr>
                <w:color w:val="000000" w:themeColor="text1"/>
                <w:sz w:val="24"/>
                <w:szCs w:val="24"/>
              </w:rPr>
              <w:t>SAMPLE WORKING CODE</w:t>
            </w:r>
          </w:p>
          <w:p w14:paraId="54F5A786" w14:textId="77777777" w:rsidR="00451708" w:rsidRDefault="00451708" w:rsidP="00CB18D3">
            <w:pPr>
              <w:pStyle w:val="ListParagraph"/>
              <w:ind w:left="0"/>
              <w:jc w:val="both"/>
              <w:rPr>
                <w:color w:val="000000" w:themeColor="text1"/>
                <w:sz w:val="16"/>
                <w:szCs w:val="16"/>
              </w:rPr>
            </w:pPr>
          </w:p>
          <w:p w14:paraId="5BCAA7E0"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proofErr w:type="spellStart"/>
            <w:r w:rsidRPr="00451708">
              <w:rPr>
                <w:rFonts w:ascii="Consolas" w:eastAsia="Times New Roman" w:hAnsi="Consolas" w:cs="Times New Roman"/>
                <w:color w:val="569CD6"/>
                <w:sz w:val="24"/>
                <w:szCs w:val="24"/>
                <w:lang w:val="en-GB" w:eastAsia="en-GB"/>
              </w:rPr>
              <w:t>var</w:t>
            </w:r>
            <w:proofErr w:type="spellEnd"/>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B4B4B4"/>
                <w:sz w:val="24"/>
                <w:szCs w:val="24"/>
                <w:lang w:val="en-GB" w:eastAsia="en-GB"/>
              </w:rPr>
              <w:t>;</w:t>
            </w:r>
          </w:p>
          <w:p w14:paraId="08972833"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569CD6"/>
                <w:sz w:val="24"/>
                <w:szCs w:val="24"/>
                <w:lang w:val="en-GB" w:eastAsia="en-GB"/>
              </w:rPr>
              <w:t>function</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DCDCAA"/>
                <w:sz w:val="24"/>
                <w:szCs w:val="24"/>
                <w:lang w:val="en-GB" w:eastAsia="en-GB"/>
              </w:rPr>
              <w:t>jsonTest</w:t>
            </w:r>
            <w:proofErr w:type="spellEnd"/>
            <w:r w:rsidRPr="00451708">
              <w:rPr>
                <w:rFonts w:ascii="Consolas" w:eastAsia="Times New Roman" w:hAnsi="Consolas" w:cs="Times New Roman"/>
                <w:color w:val="B4B4B4"/>
                <w:sz w:val="24"/>
                <w:szCs w:val="24"/>
                <w:lang w:val="en-GB" w:eastAsia="en-GB"/>
              </w:rPr>
              <w:t>(){</w:t>
            </w:r>
          </w:p>
          <w:p w14:paraId="29EDEE9E"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xml:space="preserve">//create new </w:t>
            </w:r>
            <w:proofErr w:type="spellStart"/>
            <w:r w:rsidRPr="00451708">
              <w:rPr>
                <w:rFonts w:ascii="Consolas" w:eastAsia="Times New Roman" w:hAnsi="Consolas" w:cs="Times New Roman"/>
                <w:color w:val="57A64A"/>
                <w:sz w:val="24"/>
                <w:szCs w:val="24"/>
                <w:lang w:val="en-GB" w:eastAsia="en-GB"/>
              </w:rPr>
              <w:t>instanse</w:t>
            </w:r>
            <w:proofErr w:type="spellEnd"/>
            <w:r w:rsidRPr="00451708">
              <w:rPr>
                <w:rFonts w:ascii="Consolas" w:eastAsia="Times New Roman" w:hAnsi="Consolas" w:cs="Times New Roman"/>
                <w:color w:val="57A64A"/>
                <w:sz w:val="24"/>
                <w:szCs w:val="24"/>
                <w:lang w:val="en-GB" w:eastAsia="en-GB"/>
              </w:rPr>
              <w:t xml:space="preserve"> of </w:t>
            </w:r>
            <w:proofErr w:type="spellStart"/>
            <w:r w:rsidRPr="00451708">
              <w:rPr>
                <w:rFonts w:ascii="Consolas" w:eastAsia="Times New Roman" w:hAnsi="Consolas" w:cs="Times New Roman"/>
                <w:color w:val="57A64A"/>
                <w:sz w:val="24"/>
                <w:szCs w:val="24"/>
                <w:lang w:val="en-GB" w:eastAsia="en-GB"/>
              </w:rPr>
              <w:t>XMLHttpRequest</w:t>
            </w:r>
            <w:proofErr w:type="spellEnd"/>
          </w:p>
          <w:p w14:paraId="27E7DED2"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569CD6"/>
                <w:sz w:val="24"/>
                <w:szCs w:val="24"/>
                <w:lang w:val="en-GB" w:eastAsia="en-GB"/>
              </w:rPr>
              <w:t>var</w:t>
            </w:r>
            <w:proofErr w:type="spellEnd"/>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569CD6"/>
                <w:sz w:val="24"/>
                <w:szCs w:val="24"/>
                <w:lang w:val="en-GB" w:eastAsia="en-GB"/>
              </w:rPr>
              <w:t>new</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4EC9B0"/>
                <w:sz w:val="24"/>
                <w:szCs w:val="24"/>
                <w:lang w:val="en-GB" w:eastAsia="en-GB"/>
              </w:rPr>
              <w:t>XMLHttpRequest</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055BD358"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xml:space="preserve">// open connection to a server to send and </w:t>
            </w:r>
            <w:proofErr w:type="spellStart"/>
            <w:r w:rsidRPr="00451708">
              <w:rPr>
                <w:rFonts w:ascii="Consolas" w:eastAsia="Times New Roman" w:hAnsi="Consolas" w:cs="Times New Roman"/>
                <w:color w:val="57A64A"/>
                <w:sz w:val="24"/>
                <w:szCs w:val="24"/>
                <w:lang w:val="en-GB" w:eastAsia="en-GB"/>
              </w:rPr>
              <w:t>recive</w:t>
            </w:r>
            <w:proofErr w:type="spellEnd"/>
            <w:r w:rsidRPr="00451708">
              <w:rPr>
                <w:rFonts w:ascii="Consolas" w:eastAsia="Times New Roman" w:hAnsi="Consolas" w:cs="Times New Roman"/>
                <w:color w:val="57A64A"/>
                <w:sz w:val="24"/>
                <w:szCs w:val="24"/>
                <w:lang w:val="en-GB" w:eastAsia="en-GB"/>
              </w:rPr>
              <w:t xml:space="preserve"> data</w:t>
            </w:r>
          </w:p>
          <w:p w14:paraId="2EC77B29"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by providing   what you want to do, and from where you want it</w:t>
            </w:r>
          </w:p>
          <w:p w14:paraId="35CCA378"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open</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CE9178"/>
                <w:sz w:val="24"/>
                <w:szCs w:val="24"/>
                <w:lang w:val="en-GB" w:eastAsia="en-GB"/>
              </w:rPr>
              <w:t>GET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CE9178"/>
                <w:sz w:val="24"/>
                <w:szCs w:val="24"/>
                <w:lang w:val="en-GB" w:eastAsia="en-GB"/>
              </w:rPr>
              <w:t>https://learnwebcode.github.io/</w:t>
            </w:r>
            <w:proofErr w:type="spellStart"/>
            <w:r w:rsidRPr="00451708">
              <w:rPr>
                <w:rFonts w:ascii="Consolas" w:eastAsia="Times New Roman" w:hAnsi="Consolas" w:cs="Times New Roman"/>
                <w:color w:val="CE9178"/>
                <w:sz w:val="24"/>
                <w:szCs w:val="24"/>
                <w:lang w:val="en-GB" w:eastAsia="en-GB"/>
              </w:rPr>
              <w:t>json</w:t>
            </w:r>
            <w:proofErr w:type="spellEnd"/>
            <w:r w:rsidRPr="00451708">
              <w:rPr>
                <w:rFonts w:ascii="Consolas" w:eastAsia="Times New Roman" w:hAnsi="Consolas" w:cs="Times New Roman"/>
                <w:color w:val="CE9178"/>
                <w:sz w:val="24"/>
                <w:szCs w:val="24"/>
                <w:lang w:val="en-GB" w:eastAsia="en-GB"/>
              </w:rPr>
              <w:t>-example/animals-1.json</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06A808B1"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 xml:space="preserve">// load the data </w:t>
            </w:r>
            <w:proofErr w:type="spellStart"/>
            <w:r w:rsidRPr="00451708">
              <w:rPr>
                <w:rFonts w:ascii="Consolas" w:eastAsia="Times New Roman" w:hAnsi="Consolas" w:cs="Times New Roman"/>
                <w:color w:val="57A64A"/>
                <w:sz w:val="24"/>
                <w:szCs w:val="24"/>
                <w:lang w:val="en-GB" w:eastAsia="en-GB"/>
              </w:rPr>
              <w:t>recived</w:t>
            </w:r>
            <w:proofErr w:type="spellEnd"/>
            <w:r w:rsidRPr="00451708">
              <w:rPr>
                <w:rFonts w:ascii="Consolas" w:eastAsia="Times New Roman" w:hAnsi="Consolas" w:cs="Times New Roman"/>
                <w:color w:val="57A64A"/>
                <w:sz w:val="24"/>
                <w:szCs w:val="24"/>
                <w:lang w:val="en-GB" w:eastAsia="en-GB"/>
              </w:rPr>
              <w:t xml:space="preserve"> from the external location</w:t>
            </w:r>
          </w:p>
          <w:p w14:paraId="77621676"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onload</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569CD6"/>
                <w:sz w:val="24"/>
                <w:szCs w:val="24"/>
                <w:lang w:val="en-GB" w:eastAsia="en-GB"/>
              </w:rPr>
              <w:t>function</w:t>
            </w:r>
            <w:r w:rsidRPr="00451708">
              <w:rPr>
                <w:rFonts w:ascii="Consolas" w:eastAsia="Times New Roman" w:hAnsi="Consolas" w:cs="Times New Roman"/>
                <w:color w:val="B4B4B4"/>
                <w:sz w:val="24"/>
                <w:szCs w:val="24"/>
                <w:lang w:val="en-GB" w:eastAsia="en-GB"/>
              </w:rPr>
              <w:t>(){</w:t>
            </w:r>
          </w:p>
          <w:p w14:paraId="0904947F"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569CD6"/>
                <w:sz w:val="24"/>
                <w:szCs w:val="24"/>
                <w:lang w:val="en-GB" w:eastAsia="en-GB"/>
              </w:rPr>
              <w:t>var</w:t>
            </w:r>
            <w:proofErr w:type="spellEnd"/>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JSON</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parse</w:t>
            </w:r>
            <w:proofErr w:type="spellEnd"/>
            <w:r w:rsidRPr="00451708">
              <w:rPr>
                <w:rFonts w:ascii="Consolas" w:eastAsia="Times New Roman" w:hAnsi="Consolas" w:cs="Times New Roman"/>
                <w:color w:val="DADADA"/>
                <w:sz w:val="24"/>
                <w:szCs w:val="24"/>
                <w:lang w:val="en-GB" w:eastAsia="en-GB"/>
              </w:rPr>
              <w:t>(</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C8C8C8"/>
                <w:sz w:val="24"/>
                <w:szCs w:val="24"/>
                <w:lang w:val="en-GB" w:eastAsia="en-GB"/>
              </w:rPr>
              <w:t>responseText</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0FC187B5"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9CDCFE"/>
                <w:sz w:val="24"/>
                <w:szCs w:val="24"/>
                <w:lang w:val="en-GB" w:eastAsia="en-GB"/>
              </w:rPr>
              <w:t>console</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log</w:t>
            </w:r>
            <w:r w:rsidRPr="00451708">
              <w:rPr>
                <w:rFonts w:ascii="Consolas" w:eastAsia="Times New Roman" w:hAnsi="Consolas" w:cs="Times New Roman"/>
                <w:color w:val="DADADA"/>
                <w:sz w:val="24"/>
                <w:szCs w:val="24"/>
                <w:lang w:val="en-GB" w:eastAsia="en-GB"/>
              </w:rPr>
              <w:t>(</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DADADA"/>
                <w:sz w:val="24"/>
                <w:szCs w:val="24"/>
                <w:lang w:val="en-GB" w:eastAsia="en-GB"/>
              </w:rPr>
              <w:t>)</w:t>
            </w:r>
          </w:p>
          <w:p w14:paraId="0E7FEDBE"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document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getElementById</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CE9178"/>
                <w:sz w:val="24"/>
                <w:szCs w:val="24"/>
                <w:lang w:val="en-GB" w:eastAsia="en-GB"/>
              </w:rPr>
              <w:t>object</w:t>
            </w:r>
            <w:r w:rsidRPr="00451708">
              <w:rPr>
                <w:rFonts w:ascii="Consolas" w:eastAsia="Times New Roman" w:hAnsi="Consolas" w:cs="Times New Roman"/>
                <w:color w:val="E8C9BB"/>
                <w:sz w:val="24"/>
                <w:szCs w:val="24"/>
                <w:lang w:val="en-GB" w:eastAsia="en-GB"/>
              </w:rPr>
              <w:t>"</w:t>
            </w:r>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roofErr w:type="spellStart"/>
            <w:r w:rsidRPr="00451708">
              <w:rPr>
                <w:rFonts w:ascii="Consolas" w:eastAsia="Times New Roman" w:hAnsi="Consolas" w:cs="Times New Roman"/>
                <w:color w:val="9CDCFE"/>
                <w:sz w:val="24"/>
                <w:szCs w:val="24"/>
                <w:lang w:val="en-GB" w:eastAsia="en-GB"/>
              </w:rPr>
              <w:t>innerHTML</w:t>
            </w:r>
            <w:proofErr w:type="spellEnd"/>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reciveddata</w:t>
            </w:r>
            <w:proofErr w:type="spellEnd"/>
            <w:r w:rsidRPr="00451708">
              <w:rPr>
                <w:rFonts w:ascii="Consolas" w:eastAsia="Times New Roman" w:hAnsi="Consolas" w:cs="Times New Roman"/>
                <w:color w:val="B4B4B4"/>
                <w:sz w:val="24"/>
                <w:szCs w:val="24"/>
                <w:lang w:val="en-GB" w:eastAsia="en-GB"/>
              </w:rPr>
              <w:t>;</w:t>
            </w:r>
          </w:p>
          <w:p w14:paraId="5CD05455"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r w:rsidRPr="00451708">
              <w:rPr>
                <w:rFonts w:ascii="Consolas" w:eastAsia="Times New Roman" w:hAnsi="Consolas" w:cs="Times New Roman"/>
                <w:color w:val="B4B4B4"/>
                <w:sz w:val="24"/>
                <w:szCs w:val="24"/>
                <w:lang w:val="en-GB" w:eastAsia="en-GB"/>
              </w:rPr>
              <w:t>};</w:t>
            </w:r>
          </w:p>
          <w:p w14:paraId="1DA084BA"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B4B4B4"/>
                <w:sz w:val="24"/>
                <w:szCs w:val="24"/>
                <w:lang w:val="en-GB" w:eastAsia="en-GB"/>
              </w:rPr>
              <w:t xml:space="preserve">  </w:t>
            </w:r>
            <w:r w:rsidRPr="00451708">
              <w:rPr>
                <w:rFonts w:ascii="Consolas" w:eastAsia="Times New Roman" w:hAnsi="Consolas" w:cs="Times New Roman"/>
                <w:color w:val="57A64A"/>
                <w:sz w:val="24"/>
                <w:szCs w:val="24"/>
                <w:lang w:val="en-GB" w:eastAsia="en-GB"/>
              </w:rPr>
              <w:t>//send the request to the server</w:t>
            </w:r>
          </w:p>
          <w:p w14:paraId="32109F40" w14:textId="77777777" w:rsidR="00451708" w:rsidRPr="00451708" w:rsidRDefault="00451708" w:rsidP="00CB18D3">
            <w:pPr>
              <w:spacing w:line="330" w:lineRule="atLeast"/>
              <w:rPr>
                <w:rFonts w:ascii="Consolas" w:eastAsia="Times New Roman" w:hAnsi="Consolas" w:cs="Times New Roman"/>
                <w:color w:val="DADADA"/>
                <w:sz w:val="24"/>
                <w:szCs w:val="24"/>
                <w:lang w:val="en-GB" w:eastAsia="en-GB"/>
              </w:rPr>
            </w:pPr>
            <w:r w:rsidRPr="00451708">
              <w:rPr>
                <w:rFonts w:ascii="Consolas" w:eastAsia="Times New Roman" w:hAnsi="Consolas" w:cs="Times New Roman"/>
                <w:color w:val="DADADA"/>
                <w:sz w:val="24"/>
                <w:szCs w:val="24"/>
                <w:lang w:val="en-GB" w:eastAsia="en-GB"/>
              </w:rPr>
              <w:t xml:space="preserve">  </w:t>
            </w:r>
            <w:proofErr w:type="spellStart"/>
            <w:r w:rsidRPr="00451708">
              <w:rPr>
                <w:rFonts w:ascii="Consolas" w:eastAsia="Times New Roman" w:hAnsi="Consolas" w:cs="Times New Roman"/>
                <w:color w:val="9CDCFE"/>
                <w:sz w:val="24"/>
                <w:szCs w:val="24"/>
                <w:lang w:val="en-GB" w:eastAsia="en-GB"/>
              </w:rPr>
              <w:t>myrequest</w:t>
            </w:r>
            <w:r w:rsidRPr="00451708">
              <w:rPr>
                <w:rFonts w:ascii="Consolas" w:eastAsia="Times New Roman" w:hAnsi="Consolas" w:cs="Times New Roman"/>
                <w:color w:val="B4B4B4"/>
                <w:sz w:val="24"/>
                <w:szCs w:val="24"/>
                <w:lang w:val="en-GB" w:eastAsia="en-GB"/>
              </w:rPr>
              <w:t>.</w:t>
            </w:r>
            <w:r w:rsidRPr="00451708">
              <w:rPr>
                <w:rFonts w:ascii="Consolas" w:eastAsia="Times New Roman" w:hAnsi="Consolas" w:cs="Times New Roman"/>
                <w:color w:val="DCDCAA"/>
                <w:sz w:val="24"/>
                <w:szCs w:val="24"/>
                <w:lang w:val="en-GB" w:eastAsia="en-GB"/>
              </w:rPr>
              <w:t>send</w:t>
            </w:r>
            <w:proofErr w:type="spellEnd"/>
            <w:r w:rsidRPr="00451708">
              <w:rPr>
                <w:rFonts w:ascii="Consolas" w:eastAsia="Times New Roman" w:hAnsi="Consolas" w:cs="Times New Roman"/>
                <w:color w:val="DADADA"/>
                <w:sz w:val="24"/>
                <w:szCs w:val="24"/>
                <w:lang w:val="en-GB" w:eastAsia="en-GB"/>
              </w:rPr>
              <w:t>()</w:t>
            </w:r>
            <w:r w:rsidRPr="00451708">
              <w:rPr>
                <w:rFonts w:ascii="Consolas" w:eastAsia="Times New Roman" w:hAnsi="Consolas" w:cs="Times New Roman"/>
                <w:color w:val="B4B4B4"/>
                <w:sz w:val="24"/>
                <w:szCs w:val="24"/>
                <w:lang w:val="en-GB" w:eastAsia="en-GB"/>
              </w:rPr>
              <w:t>;</w:t>
            </w:r>
          </w:p>
          <w:p w14:paraId="794E0BFA" w14:textId="2EBE1A82" w:rsidR="00451708" w:rsidRDefault="00451708" w:rsidP="00CB18D3">
            <w:pPr>
              <w:spacing w:line="330" w:lineRule="atLeast"/>
              <w:rPr>
                <w:rFonts w:ascii="Consolas" w:eastAsia="Times New Roman" w:hAnsi="Consolas" w:cs="Times New Roman"/>
                <w:color w:val="B4B4B4"/>
                <w:sz w:val="24"/>
                <w:szCs w:val="24"/>
                <w:lang w:val="en-GB" w:eastAsia="en-GB"/>
              </w:rPr>
            </w:pPr>
            <w:r w:rsidRPr="00451708">
              <w:rPr>
                <w:rFonts w:ascii="Consolas" w:eastAsia="Times New Roman" w:hAnsi="Consolas" w:cs="Times New Roman"/>
                <w:color w:val="B4B4B4"/>
                <w:sz w:val="24"/>
                <w:szCs w:val="24"/>
                <w:lang w:val="en-GB" w:eastAsia="en-GB"/>
              </w:rPr>
              <w:t>}</w:t>
            </w:r>
          </w:p>
          <w:p w14:paraId="4534AADD" w14:textId="383D5DBD" w:rsidR="006E7E8B" w:rsidRDefault="006E7E8B" w:rsidP="00CB18D3">
            <w:pPr>
              <w:spacing w:line="330" w:lineRule="atLeast"/>
              <w:rPr>
                <w:rFonts w:ascii="Consolas" w:eastAsia="Times New Roman" w:hAnsi="Consolas" w:cs="Times New Roman"/>
                <w:color w:val="B4B4B4"/>
                <w:sz w:val="24"/>
                <w:szCs w:val="24"/>
                <w:lang w:val="en-GB" w:eastAsia="en-GB"/>
              </w:rPr>
            </w:pPr>
          </w:p>
          <w:p w14:paraId="5C72E3A8" w14:textId="5B73120F" w:rsidR="006E7E8B" w:rsidRDefault="006E7E8B" w:rsidP="00CB18D3">
            <w:pPr>
              <w:spacing w:line="330" w:lineRule="atLeast"/>
              <w:rPr>
                <w:rFonts w:ascii="Consolas" w:eastAsia="Times New Roman" w:hAnsi="Consolas" w:cs="Times New Roman"/>
                <w:sz w:val="24"/>
                <w:szCs w:val="24"/>
                <w:lang w:val="en-GB" w:eastAsia="en-GB"/>
              </w:rPr>
            </w:pPr>
          </w:p>
          <w:p w14:paraId="6888BF89" w14:textId="6128CECC" w:rsidR="00C43727" w:rsidRDefault="00C43727" w:rsidP="00CB18D3">
            <w:pPr>
              <w:spacing w:line="330" w:lineRule="atLeast"/>
              <w:rPr>
                <w:rFonts w:ascii="Consolas" w:eastAsia="Times New Roman" w:hAnsi="Consolas" w:cs="Times New Roman"/>
                <w:sz w:val="24"/>
                <w:szCs w:val="24"/>
                <w:lang w:val="en-GB" w:eastAsia="en-GB"/>
              </w:rPr>
            </w:pPr>
          </w:p>
          <w:p w14:paraId="759254C1" w14:textId="09CA587E" w:rsidR="00C43727" w:rsidRDefault="00C43727" w:rsidP="00CB18D3">
            <w:pPr>
              <w:spacing w:line="330" w:lineRule="atLeast"/>
              <w:rPr>
                <w:rFonts w:ascii="Consolas" w:eastAsia="Times New Roman" w:hAnsi="Consolas" w:cs="Times New Roman"/>
                <w:sz w:val="24"/>
                <w:szCs w:val="24"/>
                <w:lang w:val="en-GB" w:eastAsia="en-GB"/>
              </w:rPr>
            </w:pPr>
          </w:p>
          <w:p w14:paraId="32B18E4D" w14:textId="60ACE01C" w:rsidR="00C43727" w:rsidRDefault="00C43727" w:rsidP="00CB18D3">
            <w:pPr>
              <w:spacing w:line="330" w:lineRule="atLeast"/>
              <w:rPr>
                <w:rFonts w:ascii="Consolas" w:eastAsia="Times New Roman" w:hAnsi="Consolas" w:cs="Times New Roman"/>
                <w:sz w:val="24"/>
                <w:szCs w:val="24"/>
                <w:lang w:val="en-GB" w:eastAsia="en-GB"/>
              </w:rPr>
            </w:pPr>
          </w:p>
          <w:p w14:paraId="631E7E97" w14:textId="23EB60B1" w:rsidR="00C43727" w:rsidRDefault="00C43727" w:rsidP="00CB18D3">
            <w:pPr>
              <w:spacing w:line="330" w:lineRule="atLeast"/>
              <w:rPr>
                <w:rFonts w:ascii="Consolas" w:eastAsia="Times New Roman" w:hAnsi="Consolas" w:cs="Times New Roman"/>
                <w:sz w:val="24"/>
                <w:szCs w:val="24"/>
                <w:lang w:val="en-GB" w:eastAsia="en-GB"/>
              </w:rPr>
            </w:pPr>
          </w:p>
          <w:p w14:paraId="17E9271E" w14:textId="668E61F1" w:rsidR="00C43727" w:rsidRDefault="00C43727" w:rsidP="00CB18D3">
            <w:pPr>
              <w:spacing w:line="330" w:lineRule="atLeast"/>
              <w:rPr>
                <w:rFonts w:ascii="Consolas" w:eastAsia="Times New Roman" w:hAnsi="Consolas" w:cs="Times New Roman"/>
                <w:sz w:val="24"/>
                <w:szCs w:val="24"/>
                <w:lang w:val="en-GB" w:eastAsia="en-GB"/>
              </w:rPr>
            </w:pPr>
          </w:p>
          <w:p w14:paraId="7F5055A8" w14:textId="47F2F894" w:rsidR="00C43727" w:rsidRDefault="00C43727" w:rsidP="00CB18D3">
            <w:pPr>
              <w:spacing w:line="330" w:lineRule="atLeast"/>
              <w:rPr>
                <w:rFonts w:ascii="Consolas" w:eastAsia="Times New Roman" w:hAnsi="Consolas" w:cs="Times New Roman"/>
                <w:sz w:val="24"/>
                <w:szCs w:val="24"/>
                <w:lang w:val="en-GB" w:eastAsia="en-GB"/>
              </w:rPr>
            </w:pPr>
          </w:p>
          <w:p w14:paraId="4F372AFE" w14:textId="12793B53" w:rsidR="00C43727" w:rsidRDefault="00C43727" w:rsidP="00CB18D3">
            <w:pPr>
              <w:spacing w:line="330" w:lineRule="atLeast"/>
              <w:rPr>
                <w:rFonts w:ascii="Consolas" w:eastAsia="Times New Roman" w:hAnsi="Consolas" w:cs="Times New Roman"/>
                <w:sz w:val="24"/>
                <w:szCs w:val="24"/>
                <w:lang w:val="en-GB" w:eastAsia="en-GB"/>
              </w:rPr>
            </w:pPr>
          </w:p>
          <w:p w14:paraId="4FE5ABF4" w14:textId="39029073" w:rsidR="00C43727" w:rsidRDefault="00C43727" w:rsidP="00CB18D3">
            <w:pPr>
              <w:spacing w:line="330" w:lineRule="atLeast"/>
              <w:rPr>
                <w:rFonts w:ascii="Consolas" w:eastAsia="Times New Roman" w:hAnsi="Consolas" w:cs="Times New Roman"/>
                <w:sz w:val="24"/>
                <w:szCs w:val="24"/>
                <w:lang w:val="en-GB" w:eastAsia="en-GB"/>
              </w:rPr>
            </w:pPr>
          </w:p>
          <w:p w14:paraId="326C5954" w14:textId="01ABC549" w:rsidR="00C43727" w:rsidRDefault="00C43727" w:rsidP="00CB18D3">
            <w:pPr>
              <w:spacing w:line="330" w:lineRule="atLeast"/>
              <w:rPr>
                <w:rFonts w:ascii="Consolas" w:eastAsia="Times New Roman" w:hAnsi="Consolas" w:cs="Times New Roman"/>
                <w:sz w:val="24"/>
                <w:szCs w:val="24"/>
                <w:lang w:val="en-GB" w:eastAsia="en-GB"/>
              </w:rPr>
            </w:pPr>
          </w:p>
          <w:p w14:paraId="35BC25DC" w14:textId="0E054670" w:rsidR="00C43727" w:rsidRDefault="00C43727" w:rsidP="00CB18D3">
            <w:pPr>
              <w:spacing w:line="330" w:lineRule="atLeast"/>
              <w:rPr>
                <w:rFonts w:ascii="Consolas" w:eastAsia="Times New Roman" w:hAnsi="Consolas" w:cs="Times New Roman"/>
                <w:sz w:val="24"/>
                <w:szCs w:val="24"/>
                <w:lang w:val="en-GB" w:eastAsia="en-GB"/>
              </w:rPr>
            </w:pPr>
          </w:p>
          <w:p w14:paraId="7B6BF52D" w14:textId="77777777" w:rsidR="00C43727" w:rsidRDefault="00C43727" w:rsidP="00CB18D3">
            <w:pPr>
              <w:spacing w:line="330" w:lineRule="atLeast"/>
              <w:rPr>
                <w:rFonts w:ascii="Consolas" w:eastAsia="Times New Roman" w:hAnsi="Consolas" w:cs="Times New Roman"/>
                <w:sz w:val="24"/>
                <w:szCs w:val="24"/>
                <w:lang w:val="en-GB" w:eastAsia="en-GB"/>
              </w:rPr>
            </w:pPr>
          </w:p>
          <w:p w14:paraId="6ABC8BFA" w14:textId="06E03A5C" w:rsidR="006E7E8B" w:rsidRDefault="006E7E8B" w:rsidP="00CB18D3">
            <w:pPr>
              <w:spacing w:line="330" w:lineRule="atLeast"/>
              <w:rPr>
                <w:rFonts w:ascii="Consolas" w:eastAsia="Times New Roman" w:hAnsi="Consolas" w:cs="Times New Roman"/>
                <w:sz w:val="24"/>
                <w:szCs w:val="24"/>
                <w:lang w:val="en-GB" w:eastAsia="en-GB"/>
              </w:rPr>
            </w:pPr>
            <w:r>
              <w:rPr>
                <w:rFonts w:ascii="Consolas" w:eastAsia="Times New Roman" w:hAnsi="Consolas" w:cs="Times New Roman"/>
                <w:sz w:val="24"/>
                <w:szCs w:val="24"/>
                <w:lang w:val="en-GB" w:eastAsia="en-GB"/>
              </w:rPr>
              <w:lastRenderedPageBreak/>
              <w:t>+++++++++++++++++++++++++++++++++++++++++++++++</w:t>
            </w:r>
          </w:p>
          <w:p w14:paraId="0DD374A4" w14:textId="118F6050" w:rsidR="006E7E8B" w:rsidRDefault="006E7E8B" w:rsidP="006E7E8B">
            <w:pPr>
              <w:spacing w:line="330" w:lineRule="atLeast"/>
              <w:rPr>
                <w:rFonts w:ascii="Consolas" w:eastAsia="Times New Roman" w:hAnsi="Consolas" w:cs="Times New Roman"/>
                <w:b/>
                <w:szCs w:val="24"/>
                <w:lang w:val="en-GB" w:eastAsia="en-GB"/>
              </w:rPr>
            </w:pPr>
            <w:r>
              <w:rPr>
                <w:rFonts w:ascii="Consolas" w:eastAsia="Times New Roman" w:hAnsi="Consolas" w:cs="Times New Roman"/>
                <w:sz w:val="18"/>
                <w:szCs w:val="24"/>
                <w:lang w:val="en-GB" w:eastAsia="en-GB"/>
              </w:rPr>
              <w:t xml:space="preserve">                           </w:t>
            </w:r>
            <w:r w:rsidRPr="006E7E8B">
              <w:rPr>
                <w:rFonts w:ascii="Consolas" w:eastAsia="Times New Roman" w:hAnsi="Consolas" w:cs="Times New Roman"/>
                <w:b/>
                <w:szCs w:val="24"/>
                <w:lang w:val="en-GB" w:eastAsia="en-GB"/>
              </w:rPr>
              <w:t>Simple Steps to Remember the AJAX code</w:t>
            </w:r>
          </w:p>
          <w:p w14:paraId="446EA24C" w14:textId="63551127" w:rsidR="00C43727" w:rsidRDefault="00C43727" w:rsidP="006E7E8B">
            <w:pPr>
              <w:spacing w:line="330" w:lineRule="atLeast"/>
              <w:rPr>
                <w:rFonts w:ascii="Consolas" w:eastAsia="Times New Roman" w:hAnsi="Consolas" w:cs="Times New Roman"/>
                <w:b/>
                <w:szCs w:val="24"/>
                <w:lang w:val="en-GB" w:eastAsia="en-GB"/>
              </w:rPr>
            </w:pPr>
          </w:p>
          <w:p w14:paraId="32EA6486"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$(document).ready(function() {</w:t>
            </w:r>
          </w:p>
          <w:p w14:paraId="651F2CA3"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r w:rsidRPr="00C43727">
              <w:rPr>
                <w:rFonts w:ascii="Courier New" w:eastAsia="Times New Roman" w:hAnsi="Courier New" w:cs="Courier New"/>
                <w:b/>
                <w:color w:val="2E74B5" w:themeColor="accent1" w:themeShade="BF"/>
                <w:sz w:val="24"/>
                <w:szCs w:val="20"/>
                <w:bdr w:val="none" w:sz="0" w:space="0" w:color="auto" w:frame="1"/>
              </w:rPr>
              <w:t>'form'</w:t>
            </w:r>
            <w:r w:rsidRPr="00C43727">
              <w:rPr>
                <w:rFonts w:ascii="Courier New" w:eastAsia="Times New Roman" w:hAnsi="Courier New" w:cs="Courier New"/>
                <w:color w:val="C0BBB3"/>
                <w:sz w:val="24"/>
                <w:szCs w:val="20"/>
                <w:shd w:val="clear" w:color="auto" w:fill="1A1C1D"/>
              </w:rPr>
              <w:t>).on(</w:t>
            </w:r>
            <w:r w:rsidRPr="00C43727">
              <w:rPr>
                <w:rFonts w:ascii="Courier New" w:eastAsia="Times New Roman" w:hAnsi="Courier New" w:cs="Courier New"/>
                <w:b/>
                <w:color w:val="2E74B5" w:themeColor="accent1" w:themeShade="BF"/>
                <w:sz w:val="24"/>
                <w:szCs w:val="20"/>
                <w:bdr w:val="none" w:sz="0" w:space="0" w:color="auto" w:frame="1"/>
              </w:rPr>
              <w:t>'submit'</w:t>
            </w:r>
            <w:r w:rsidRPr="00C43727">
              <w:rPr>
                <w:rFonts w:ascii="Courier New" w:eastAsia="Times New Roman" w:hAnsi="Courier New" w:cs="Courier New"/>
                <w:color w:val="C0BBB3"/>
                <w:sz w:val="24"/>
                <w:szCs w:val="20"/>
                <w:shd w:val="clear" w:color="auto" w:fill="1A1C1D"/>
              </w:rPr>
              <w:t>, function(event) {</w:t>
            </w:r>
          </w:p>
          <w:p w14:paraId="78005FC0"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$.ajax({</w:t>
            </w:r>
          </w:p>
          <w:p w14:paraId="4166303A"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data : {</w:t>
            </w:r>
          </w:p>
          <w:p w14:paraId="0854F512"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firstName</w:t>
            </w:r>
            <w:proofErr w:type="spellEnd"/>
            <w:r w:rsidRPr="00C43727">
              <w:rPr>
                <w:rFonts w:ascii="Courier New" w:eastAsia="Times New Roman" w:hAnsi="Courier New" w:cs="Courier New"/>
                <w:color w:val="C0BBB3"/>
                <w:sz w:val="24"/>
                <w:szCs w:val="20"/>
                <w:shd w:val="clear" w:color="auto" w:fill="1A1C1D"/>
              </w:rPr>
              <w:t xml:space="preserve"> : $(</w:t>
            </w:r>
            <w:r w:rsidRPr="00C43727">
              <w:rPr>
                <w:rFonts w:ascii="Courier New" w:eastAsia="Times New Roman" w:hAnsi="Courier New" w:cs="Courier New"/>
                <w:b/>
                <w:color w:val="2E74B5" w:themeColor="accent1" w:themeShade="BF"/>
                <w:sz w:val="24"/>
                <w:szCs w:val="20"/>
                <w:bdr w:val="none" w:sz="0" w:space="0" w:color="auto" w:frame="1"/>
              </w:rPr>
              <w:t>'#</w:t>
            </w:r>
            <w:proofErr w:type="spellStart"/>
            <w:r w:rsidRPr="00C43727">
              <w:rPr>
                <w:rFonts w:ascii="Courier New" w:eastAsia="Times New Roman" w:hAnsi="Courier New" w:cs="Courier New"/>
                <w:b/>
                <w:color w:val="2E74B5" w:themeColor="accent1" w:themeShade="BF"/>
                <w:sz w:val="24"/>
                <w:szCs w:val="20"/>
                <w:bdr w:val="none" w:sz="0" w:space="0" w:color="auto" w:frame="1"/>
              </w:rPr>
              <w:t>firstName</w:t>
            </w:r>
            <w:proofErr w:type="spellEnd"/>
            <w:r w:rsidRPr="00C43727">
              <w:rPr>
                <w:rFonts w:ascii="Courier New" w:eastAsia="Times New Roman" w:hAnsi="Courier New" w:cs="Courier New"/>
                <w:b/>
                <w:color w:val="2E74B5" w:themeColor="accent1" w:themeShade="BF"/>
                <w:sz w:val="24"/>
                <w:szCs w:val="20"/>
                <w:bdr w:val="none" w:sz="0" w:space="0" w:color="auto" w:frame="1"/>
              </w:rPr>
              <w:t>'</w:t>
            </w:r>
            <w:r w:rsidRPr="00C43727">
              <w:rPr>
                <w:rFonts w:ascii="Courier New" w:eastAsia="Times New Roman" w:hAnsi="Courier New" w:cs="Courier New"/>
                <w:color w:val="C0BBB3"/>
                <w:sz w:val="24"/>
                <w:szCs w:val="20"/>
                <w:shd w:val="clear" w:color="auto" w:fill="1A1C1D"/>
              </w:rPr>
              <w:t>).</w:t>
            </w:r>
            <w:proofErr w:type="spellStart"/>
            <w:r w:rsidRPr="00C43727">
              <w:rPr>
                <w:rFonts w:ascii="Courier New" w:eastAsia="Times New Roman" w:hAnsi="Courier New" w:cs="Courier New"/>
                <w:color w:val="C0BBB3"/>
                <w:sz w:val="24"/>
                <w:szCs w:val="20"/>
                <w:shd w:val="clear" w:color="auto" w:fill="1A1C1D"/>
              </w:rPr>
              <w:t>val</w:t>
            </w:r>
            <w:proofErr w:type="spellEnd"/>
            <w:r w:rsidRPr="00C43727">
              <w:rPr>
                <w:rFonts w:ascii="Courier New" w:eastAsia="Times New Roman" w:hAnsi="Courier New" w:cs="Courier New"/>
                <w:color w:val="C0BBB3"/>
                <w:sz w:val="24"/>
                <w:szCs w:val="20"/>
                <w:shd w:val="clear" w:color="auto" w:fill="1A1C1D"/>
              </w:rPr>
              <w:t>(),</w:t>
            </w:r>
          </w:p>
          <w:p w14:paraId="3E4A5867"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lastName</w:t>
            </w:r>
            <w:proofErr w:type="spellEnd"/>
            <w:r w:rsidRPr="00C43727">
              <w:rPr>
                <w:rFonts w:ascii="Courier New" w:eastAsia="Times New Roman" w:hAnsi="Courier New" w:cs="Courier New"/>
                <w:color w:val="C0BBB3"/>
                <w:sz w:val="24"/>
                <w:szCs w:val="20"/>
                <w:shd w:val="clear" w:color="auto" w:fill="1A1C1D"/>
              </w:rPr>
              <w:t>: $(</w:t>
            </w:r>
            <w:r w:rsidRPr="00C43727">
              <w:rPr>
                <w:rFonts w:ascii="Courier New" w:eastAsia="Times New Roman" w:hAnsi="Courier New" w:cs="Courier New"/>
                <w:b/>
                <w:color w:val="2E74B5" w:themeColor="accent1" w:themeShade="BF"/>
                <w:sz w:val="24"/>
                <w:szCs w:val="20"/>
                <w:bdr w:val="none" w:sz="0" w:space="0" w:color="auto" w:frame="1"/>
              </w:rPr>
              <w:t>'#</w:t>
            </w:r>
            <w:proofErr w:type="spellStart"/>
            <w:r w:rsidRPr="00C43727">
              <w:rPr>
                <w:rFonts w:ascii="Courier New" w:eastAsia="Times New Roman" w:hAnsi="Courier New" w:cs="Courier New"/>
                <w:b/>
                <w:color w:val="2E74B5" w:themeColor="accent1" w:themeShade="BF"/>
                <w:sz w:val="24"/>
                <w:szCs w:val="20"/>
                <w:bdr w:val="none" w:sz="0" w:space="0" w:color="auto" w:frame="1"/>
              </w:rPr>
              <w:t>lastName</w:t>
            </w:r>
            <w:proofErr w:type="spellEnd"/>
            <w:r w:rsidRPr="00C43727">
              <w:rPr>
                <w:rFonts w:ascii="Courier New" w:eastAsia="Times New Roman" w:hAnsi="Courier New" w:cs="Courier New"/>
                <w:b/>
                <w:color w:val="2E74B5" w:themeColor="accent1" w:themeShade="BF"/>
                <w:sz w:val="24"/>
                <w:szCs w:val="20"/>
                <w:bdr w:val="none" w:sz="0" w:space="0" w:color="auto" w:frame="1"/>
              </w:rPr>
              <w:t>'</w:t>
            </w:r>
            <w:r w:rsidRPr="00C43727">
              <w:rPr>
                <w:rFonts w:ascii="Courier New" w:eastAsia="Times New Roman" w:hAnsi="Courier New" w:cs="Courier New"/>
                <w:color w:val="C0BBB3"/>
                <w:sz w:val="24"/>
                <w:szCs w:val="20"/>
                <w:shd w:val="clear" w:color="auto" w:fill="1A1C1D"/>
              </w:rPr>
              <w:t>).</w:t>
            </w:r>
            <w:proofErr w:type="spellStart"/>
            <w:r w:rsidRPr="00C43727">
              <w:rPr>
                <w:rFonts w:ascii="Courier New" w:eastAsia="Times New Roman" w:hAnsi="Courier New" w:cs="Courier New"/>
                <w:color w:val="C0BBB3"/>
                <w:sz w:val="24"/>
                <w:szCs w:val="20"/>
                <w:shd w:val="clear" w:color="auto" w:fill="1A1C1D"/>
              </w:rPr>
              <w:t>val</w:t>
            </w:r>
            <w:proofErr w:type="spellEnd"/>
            <w:r w:rsidRPr="00C43727">
              <w:rPr>
                <w:rFonts w:ascii="Courier New" w:eastAsia="Times New Roman" w:hAnsi="Courier New" w:cs="Courier New"/>
                <w:color w:val="C0BBB3"/>
                <w:sz w:val="24"/>
                <w:szCs w:val="20"/>
                <w:shd w:val="clear" w:color="auto" w:fill="1A1C1D"/>
              </w:rPr>
              <w:t>(),</w:t>
            </w:r>
          </w:p>
          <w:p w14:paraId="452E4F58"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1CA6BA56"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type : </w:t>
            </w:r>
            <w:r w:rsidRPr="00C43727">
              <w:rPr>
                <w:rFonts w:ascii="Courier New" w:eastAsia="Times New Roman" w:hAnsi="Courier New" w:cs="Courier New"/>
                <w:b/>
                <w:color w:val="2E74B5" w:themeColor="accent1" w:themeShade="BF"/>
                <w:sz w:val="24"/>
                <w:szCs w:val="20"/>
                <w:bdr w:val="none" w:sz="0" w:space="0" w:color="auto" w:frame="1"/>
              </w:rPr>
              <w:t>'POST'</w:t>
            </w:r>
            <w:r w:rsidRPr="00C43727">
              <w:rPr>
                <w:rFonts w:ascii="Courier New" w:eastAsia="Times New Roman" w:hAnsi="Courier New" w:cs="Courier New"/>
                <w:color w:val="C0BBB3"/>
                <w:sz w:val="24"/>
                <w:szCs w:val="20"/>
                <w:shd w:val="clear" w:color="auto" w:fill="1A1C1D"/>
              </w:rPr>
              <w:t>,</w:t>
            </w:r>
          </w:p>
          <w:p w14:paraId="43474724"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url</w:t>
            </w:r>
            <w:proofErr w:type="spellEnd"/>
            <w:r w:rsidRPr="00C43727">
              <w:rPr>
                <w:rFonts w:ascii="Courier New" w:eastAsia="Times New Roman" w:hAnsi="Courier New" w:cs="Courier New"/>
                <w:color w:val="C0BBB3"/>
                <w:sz w:val="24"/>
                <w:szCs w:val="20"/>
                <w:shd w:val="clear" w:color="auto" w:fill="1A1C1D"/>
              </w:rPr>
              <w:t xml:space="preserve"> : </w:t>
            </w:r>
            <w:r w:rsidRPr="00C43727">
              <w:rPr>
                <w:rFonts w:ascii="Courier New" w:eastAsia="Times New Roman" w:hAnsi="Courier New" w:cs="Courier New"/>
                <w:b/>
                <w:color w:val="2E74B5" w:themeColor="accent1" w:themeShade="BF"/>
                <w:sz w:val="24"/>
                <w:szCs w:val="20"/>
                <w:bdr w:val="none" w:sz="0" w:space="0" w:color="auto" w:frame="1"/>
              </w:rPr>
              <w:t>'/process'</w:t>
            </w:r>
          </w:p>
          <w:p w14:paraId="2080F803"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0EB74CF5"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.done(function(data) {</w:t>
            </w:r>
          </w:p>
          <w:p w14:paraId="290FF985"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r w:rsidRPr="00C43727">
              <w:rPr>
                <w:rFonts w:ascii="Courier New" w:eastAsia="Times New Roman" w:hAnsi="Courier New" w:cs="Courier New"/>
                <w:b/>
                <w:color w:val="2E74B5" w:themeColor="accent1" w:themeShade="BF"/>
                <w:sz w:val="24"/>
                <w:szCs w:val="20"/>
                <w:bdr w:val="none" w:sz="0" w:space="0" w:color="auto" w:frame="1"/>
              </w:rPr>
              <w:t>'#output'</w:t>
            </w:r>
            <w:r w:rsidRPr="00C43727">
              <w:rPr>
                <w:rFonts w:ascii="Courier New" w:eastAsia="Times New Roman" w:hAnsi="Courier New" w:cs="Courier New"/>
                <w:color w:val="C0BBB3"/>
                <w:sz w:val="24"/>
                <w:szCs w:val="20"/>
                <w:shd w:val="clear" w:color="auto" w:fill="1A1C1D"/>
              </w:rPr>
              <w:t>).text(</w:t>
            </w:r>
            <w:proofErr w:type="spellStart"/>
            <w:r w:rsidRPr="00C43727">
              <w:rPr>
                <w:rFonts w:ascii="Courier New" w:eastAsia="Times New Roman" w:hAnsi="Courier New" w:cs="Courier New"/>
                <w:color w:val="C0BBB3"/>
                <w:sz w:val="24"/>
                <w:szCs w:val="20"/>
                <w:shd w:val="clear" w:color="auto" w:fill="1A1C1D"/>
              </w:rPr>
              <w:t>data.output</w:t>
            </w:r>
            <w:proofErr w:type="spellEnd"/>
            <w:r w:rsidRPr="00C43727">
              <w:rPr>
                <w:rFonts w:ascii="Courier New" w:eastAsia="Times New Roman" w:hAnsi="Courier New" w:cs="Courier New"/>
                <w:color w:val="C0BBB3"/>
                <w:sz w:val="24"/>
                <w:szCs w:val="20"/>
                <w:shd w:val="clear" w:color="auto" w:fill="1A1C1D"/>
              </w:rPr>
              <w:t>).show();</w:t>
            </w:r>
          </w:p>
          <w:p w14:paraId="64E424BA"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1F61E35E"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roofErr w:type="spellStart"/>
            <w:r w:rsidRPr="00C43727">
              <w:rPr>
                <w:rFonts w:ascii="Courier New" w:eastAsia="Times New Roman" w:hAnsi="Courier New" w:cs="Courier New"/>
                <w:color w:val="C0BBB3"/>
                <w:sz w:val="24"/>
                <w:szCs w:val="20"/>
                <w:shd w:val="clear" w:color="auto" w:fill="1A1C1D"/>
              </w:rPr>
              <w:t>event.preventDefault</w:t>
            </w:r>
            <w:proofErr w:type="spellEnd"/>
            <w:r w:rsidRPr="00C43727">
              <w:rPr>
                <w:rFonts w:ascii="Courier New" w:eastAsia="Times New Roman" w:hAnsi="Courier New" w:cs="Courier New"/>
                <w:color w:val="C0BBB3"/>
                <w:sz w:val="24"/>
                <w:szCs w:val="20"/>
                <w:shd w:val="clear" w:color="auto" w:fill="1A1C1D"/>
              </w:rPr>
              <w:t>();</w:t>
            </w:r>
          </w:p>
          <w:p w14:paraId="095C40ED" w14:textId="77777777" w:rsidR="00C43727" w:rsidRPr="00C43727" w:rsidRDefault="00C43727" w:rsidP="00C43727">
            <w:pPr>
              <w:rPr>
                <w:rFonts w:ascii="Courier New" w:eastAsia="Times New Roman" w:hAnsi="Courier New" w:cs="Courier New"/>
                <w:color w:val="C0BBB3"/>
                <w:sz w:val="24"/>
                <w:szCs w:val="20"/>
                <w:shd w:val="clear" w:color="auto" w:fill="1A1C1D"/>
              </w:rPr>
            </w:pPr>
            <w:r w:rsidRPr="00C43727">
              <w:rPr>
                <w:rFonts w:ascii="Courier New" w:eastAsia="Times New Roman" w:hAnsi="Courier New" w:cs="Courier New"/>
                <w:color w:val="C0BBB3"/>
                <w:sz w:val="24"/>
                <w:szCs w:val="20"/>
                <w:shd w:val="clear" w:color="auto" w:fill="1A1C1D"/>
              </w:rPr>
              <w:t xml:space="preserve">      });</w:t>
            </w:r>
          </w:p>
          <w:p w14:paraId="517FF350" w14:textId="33338B48" w:rsidR="00C43727" w:rsidRPr="00C43727" w:rsidRDefault="00C43727" w:rsidP="00C43727">
            <w:pPr>
              <w:spacing w:line="330" w:lineRule="atLeast"/>
              <w:rPr>
                <w:rFonts w:ascii="Consolas" w:eastAsia="Times New Roman" w:hAnsi="Consolas" w:cs="Times New Roman"/>
                <w:b/>
                <w:sz w:val="26"/>
                <w:szCs w:val="24"/>
                <w:lang w:val="en-GB" w:eastAsia="en-GB"/>
              </w:rPr>
            </w:pPr>
            <w:r w:rsidRPr="00C43727">
              <w:rPr>
                <w:rFonts w:ascii="Courier New" w:eastAsia="Times New Roman" w:hAnsi="Courier New" w:cs="Courier New"/>
                <w:color w:val="C0BBB3"/>
                <w:sz w:val="24"/>
                <w:szCs w:val="20"/>
                <w:shd w:val="clear" w:color="auto" w:fill="1A1C1D"/>
              </w:rPr>
              <w:t>});</w:t>
            </w:r>
          </w:p>
          <w:p w14:paraId="042E678A"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For beginners, It is difficult for the above Ajax part to remember. The following steps you should keep in mind.</w:t>
            </w:r>
          </w:p>
          <w:p w14:paraId="4B8DBC27"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Step - 1. Call the document load function.</w:t>
            </w:r>
          </w:p>
          <w:p w14:paraId="72C6FADF"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$(document).ready(function() { </w:t>
            </w:r>
          </w:p>
          <w:p w14:paraId="696C7B0E"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2 : Call the action on submit </w:t>
            </w:r>
            <w:proofErr w:type="spellStart"/>
            <w:r w:rsidRPr="006E7E8B">
              <w:rPr>
                <w:rFonts w:ascii="Consolas" w:eastAsia="Times New Roman" w:hAnsi="Consolas" w:cs="Times New Roman"/>
                <w:sz w:val="18"/>
                <w:szCs w:val="24"/>
                <w:lang w:val="en-GB" w:eastAsia="en-GB"/>
              </w:rPr>
              <w:t>evenet</w:t>
            </w:r>
            <w:proofErr w:type="spellEnd"/>
            <w:r w:rsidRPr="006E7E8B">
              <w:rPr>
                <w:rFonts w:ascii="Consolas" w:eastAsia="Times New Roman" w:hAnsi="Consolas" w:cs="Times New Roman"/>
                <w:sz w:val="18"/>
                <w:szCs w:val="24"/>
                <w:lang w:val="en-GB" w:eastAsia="en-GB"/>
              </w:rPr>
              <w:t xml:space="preserve"> :  </w:t>
            </w:r>
          </w:p>
          <w:p w14:paraId="4A1E2BEA"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$('form') .on ( 'submit' , function(event){ </w:t>
            </w:r>
          </w:p>
          <w:p w14:paraId="26723EFB"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3:  Call the Ajax Function</w:t>
            </w:r>
          </w:p>
          <w:p w14:paraId="40D3D6E5"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$.ajax( {</w:t>
            </w:r>
          </w:p>
          <w:p w14:paraId="19E7D720" w14:textId="77777777" w:rsidR="006E7E8B" w:rsidRPr="006E7E8B" w:rsidRDefault="006E7E8B" w:rsidP="006E7E8B">
            <w:pPr>
              <w:spacing w:line="330" w:lineRule="atLeast"/>
              <w:rPr>
                <w:rFonts w:ascii="Consolas" w:eastAsia="Times New Roman" w:hAnsi="Consolas" w:cs="Times New Roman"/>
                <w:sz w:val="18"/>
                <w:szCs w:val="24"/>
                <w:lang w:val="en-GB" w:eastAsia="en-GB"/>
              </w:rPr>
            </w:pPr>
          </w:p>
          <w:p w14:paraId="6E34A87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4: Create here the data for the field values. Request Method 'POST' OR 'GET' and </w:t>
            </w:r>
            <w:proofErr w:type="spellStart"/>
            <w:r w:rsidRPr="006E7E8B">
              <w:rPr>
                <w:rFonts w:ascii="Consolas" w:eastAsia="Times New Roman" w:hAnsi="Consolas" w:cs="Times New Roman"/>
                <w:sz w:val="18"/>
                <w:szCs w:val="24"/>
                <w:lang w:val="en-GB" w:eastAsia="en-GB"/>
              </w:rPr>
              <w:t>Url</w:t>
            </w:r>
            <w:proofErr w:type="spellEnd"/>
            <w:r w:rsidRPr="006E7E8B">
              <w:rPr>
                <w:rFonts w:ascii="Consolas" w:eastAsia="Times New Roman" w:hAnsi="Consolas" w:cs="Times New Roman"/>
                <w:sz w:val="18"/>
                <w:szCs w:val="24"/>
                <w:lang w:val="en-GB" w:eastAsia="en-GB"/>
              </w:rPr>
              <w:t xml:space="preserve"> for Processing the form.</w:t>
            </w:r>
          </w:p>
          <w:p w14:paraId="75309049"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data : { </w:t>
            </w:r>
          </w:p>
          <w:p w14:paraId="631C2871"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key1: $('attribute').</w:t>
            </w:r>
            <w:proofErr w:type="spellStart"/>
            <w:r w:rsidRPr="006E7E8B">
              <w:rPr>
                <w:rFonts w:ascii="Consolas" w:eastAsia="Times New Roman" w:hAnsi="Consolas" w:cs="Times New Roman"/>
                <w:sz w:val="18"/>
                <w:szCs w:val="24"/>
                <w:lang w:val="en-GB" w:eastAsia="en-GB"/>
              </w:rPr>
              <w:t>val</w:t>
            </w:r>
            <w:proofErr w:type="spellEnd"/>
            <w:r w:rsidRPr="006E7E8B">
              <w:rPr>
                <w:rFonts w:ascii="Consolas" w:eastAsia="Times New Roman" w:hAnsi="Consolas" w:cs="Times New Roman"/>
                <w:sz w:val="18"/>
                <w:szCs w:val="24"/>
                <w:lang w:val="en-GB" w:eastAsia="en-GB"/>
              </w:rPr>
              <w:t>(),</w:t>
            </w:r>
          </w:p>
          <w:p w14:paraId="4A4874DB"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key2: $('attribute').</w:t>
            </w:r>
            <w:proofErr w:type="spellStart"/>
            <w:r w:rsidRPr="006E7E8B">
              <w:rPr>
                <w:rFonts w:ascii="Consolas" w:eastAsia="Times New Roman" w:hAnsi="Consolas" w:cs="Times New Roman"/>
                <w:sz w:val="18"/>
                <w:szCs w:val="24"/>
                <w:lang w:val="en-GB" w:eastAsia="en-GB"/>
              </w:rPr>
              <w:t>val</w:t>
            </w:r>
            <w:proofErr w:type="spellEnd"/>
            <w:r w:rsidRPr="006E7E8B">
              <w:rPr>
                <w:rFonts w:ascii="Consolas" w:eastAsia="Times New Roman" w:hAnsi="Consolas" w:cs="Times New Roman"/>
                <w:sz w:val="18"/>
                <w:szCs w:val="24"/>
                <w:lang w:val="en-GB" w:eastAsia="en-GB"/>
              </w:rPr>
              <w:t>(),</w:t>
            </w:r>
          </w:p>
          <w:p w14:paraId="58B7CE6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w:t>
            </w:r>
          </w:p>
          <w:p w14:paraId="1E76EF69"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w:t>
            </w:r>
          </w:p>
          <w:p w14:paraId="53CB5161"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proofErr w:type="spellStart"/>
            <w:r w:rsidRPr="006E7E8B">
              <w:rPr>
                <w:rFonts w:ascii="Consolas" w:eastAsia="Times New Roman" w:hAnsi="Consolas" w:cs="Times New Roman"/>
                <w:sz w:val="18"/>
                <w:szCs w:val="24"/>
                <w:lang w:val="en-GB" w:eastAsia="en-GB"/>
              </w:rPr>
              <w:t>keyn</w:t>
            </w:r>
            <w:proofErr w:type="spellEnd"/>
            <w:r w:rsidRPr="006E7E8B">
              <w:rPr>
                <w:rFonts w:ascii="Consolas" w:eastAsia="Times New Roman" w:hAnsi="Consolas" w:cs="Times New Roman"/>
                <w:sz w:val="18"/>
                <w:szCs w:val="24"/>
                <w:lang w:val="en-GB" w:eastAsia="en-GB"/>
              </w:rPr>
              <w:t>: $('attribute').</w:t>
            </w:r>
            <w:proofErr w:type="spellStart"/>
            <w:r w:rsidRPr="006E7E8B">
              <w:rPr>
                <w:rFonts w:ascii="Consolas" w:eastAsia="Times New Roman" w:hAnsi="Consolas" w:cs="Times New Roman"/>
                <w:sz w:val="18"/>
                <w:szCs w:val="24"/>
                <w:lang w:val="en-GB" w:eastAsia="en-GB"/>
              </w:rPr>
              <w:t>val</w:t>
            </w:r>
            <w:proofErr w:type="spellEnd"/>
            <w:r w:rsidRPr="006E7E8B">
              <w:rPr>
                <w:rFonts w:ascii="Consolas" w:eastAsia="Times New Roman" w:hAnsi="Consolas" w:cs="Times New Roman"/>
                <w:sz w:val="18"/>
                <w:szCs w:val="24"/>
                <w:lang w:val="en-GB" w:eastAsia="en-GB"/>
              </w:rPr>
              <w:t>()</w:t>
            </w:r>
          </w:p>
          <w:p w14:paraId="5C6BBB2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w:t>
            </w:r>
          </w:p>
          <w:p w14:paraId="2BF878A7"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type : 'POST' OR 'GET'</w:t>
            </w:r>
          </w:p>
          <w:p w14:paraId="76396732"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proofErr w:type="spellStart"/>
            <w:r w:rsidRPr="006E7E8B">
              <w:rPr>
                <w:rFonts w:ascii="Consolas" w:eastAsia="Times New Roman" w:hAnsi="Consolas" w:cs="Times New Roman"/>
                <w:sz w:val="18"/>
                <w:szCs w:val="24"/>
                <w:lang w:val="en-GB" w:eastAsia="en-GB"/>
              </w:rPr>
              <w:t>url</w:t>
            </w:r>
            <w:proofErr w:type="spellEnd"/>
            <w:r w:rsidRPr="006E7E8B">
              <w:rPr>
                <w:rFonts w:ascii="Consolas" w:eastAsia="Times New Roman" w:hAnsi="Consolas" w:cs="Times New Roman"/>
                <w:sz w:val="18"/>
                <w:szCs w:val="24"/>
                <w:lang w:val="en-GB" w:eastAsia="en-GB"/>
              </w:rPr>
              <w:t xml:space="preserve"> : '/example'</w:t>
            </w:r>
          </w:p>
          <w:p w14:paraId="08609848"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 ) </w:t>
            </w:r>
          </w:p>
          <w:p w14:paraId="7CBEA72B" w14:textId="61CCB585"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p>
          <w:p w14:paraId="3920127C"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Step 5: Call the success function. </w:t>
            </w:r>
          </w:p>
          <w:p w14:paraId="13CDC081"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.done(function(data) {</w:t>
            </w:r>
          </w:p>
          <w:p w14:paraId="575ED1A1" w14:textId="739FECB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w:t>
            </w:r>
          </w:p>
          <w:p w14:paraId="6B9CF33D"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Step 6 : </w:t>
            </w:r>
            <w:proofErr w:type="spellStart"/>
            <w:r w:rsidRPr="006E7E8B">
              <w:rPr>
                <w:rFonts w:ascii="Consolas" w:eastAsia="Times New Roman" w:hAnsi="Consolas" w:cs="Times New Roman"/>
                <w:sz w:val="18"/>
                <w:szCs w:val="24"/>
                <w:lang w:val="en-GB" w:eastAsia="en-GB"/>
              </w:rPr>
              <w:t>Wrtite</w:t>
            </w:r>
            <w:proofErr w:type="spellEnd"/>
            <w:r w:rsidRPr="006E7E8B">
              <w:rPr>
                <w:rFonts w:ascii="Consolas" w:eastAsia="Times New Roman" w:hAnsi="Consolas" w:cs="Times New Roman"/>
                <w:sz w:val="18"/>
                <w:szCs w:val="24"/>
                <w:lang w:val="en-GB" w:eastAsia="en-GB"/>
              </w:rPr>
              <w:t xml:space="preserve"> the code for the data </w:t>
            </w:r>
            <w:proofErr w:type="spellStart"/>
            <w:r w:rsidRPr="006E7E8B">
              <w:rPr>
                <w:rFonts w:ascii="Consolas" w:eastAsia="Times New Roman" w:hAnsi="Consolas" w:cs="Times New Roman"/>
                <w:sz w:val="18"/>
                <w:szCs w:val="24"/>
                <w:lang w:val="en-GB" w:eastAsia="en-GB"/>
              </w:rPr>
              <w:t>retured</w:t>
            </w:r>
            <w:proofErr w:type="spellEnd"/>
            <w:r w:rsidRPr="006E7E8B">
              <w:rPr>
                <w:rFonts w:ascii="Consolas" w:eastAsia="Times New Roman" w:hAnsi="Consolas" w:cs="Times New Roman"/>
                <w:sz w:val="18"/>
                <w:szCs w:val="24"/>
                <w:lang w:val="en-GB" w:eastAsia="en-GB"/>
              </w:rPr>
              <w:t xml:space="preserve"> from the Server url: '/example'</w:t>
            </w:r>
          </w:p>
          <w:p w14:paraId="6436F684"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w:t>
            </w:r>
          </w:p>
          <w:p w14:paraId="1D2F03B6"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r>
            <w:r w:rsidRPr="006E7E8B">
              <w:rPr>
                <w:rFonts w:ascii="Consolas" w:eastAsia="Times New Roman" w:hAnsi="Consolas" w:cs="Times New Roman"/>
                <w:sz w:val="18"/>
                <w:szCs w:val="24"/>
                <w:lang w:val="en-GB" w:eastAsia="en-GB"/>
              </w:rPr>
              <w:tab/>
              <w:t xml:space="preserve">   Step 7 : Prevent the </w:t>
            </w:r>
            <w:proofErr w:type="spellStart"/>
            <w:r w:rsidRPr="006E7E8B">
              <w:rPr>
                <w:rFonts w:ascii="Consolas" w:eastAsia="Times New Roman" w:hAnsi="Consolas" w:cs="Times New Roman"/>
                <w:sz w:val="18"/>
                <w:szCs w:val="24"/>
                <w:lang w:val="en-GB" w:eastAsia="en-GB"/>
              </w:rPr>
              <w:t>enitre</w:t>
            </w:r>
            <w:proofErr w:type="spellEnd"/>
            <w:r w:rsidRPr="006E7E8B">
              <w:rPr>
                <w:rFonts w:ascii="Consolas" w:eastAsia="Times New Roman" w:hAnsi="Consolas" w:cs="Times New Roman"/>
                <w:sz w:val="18"/>
                <w:szCs w:val="24"/>
                <w:lang w:val="en-GB" w:eastAsia="en-GB"/>
              </w:rPr>
              <w:t xml:space="preserve"> submit event to do default action</w:t>
            </w:r>
          </w:p>
          <w:p w14:paraId="2FAE15FD" w14:textId="77777777"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t xml:space="preserve">                                   </w:t>
            </w:r>
            <w:proofErr w:type="spellStart"/>
            <w:r w:rsidRPr="006E7E8B">
              <w:rPr>
                <w:rFonts w:ascii="Consolas" w:eastAsia="Times New Roman" w:hAnsi="Consolas" w:cs="Times New Roman"/>
                <w:sz w:val="18"/>
                <w:szCs w:val="24"/>
                <w:lang w:val="en-GB" w:eastAsia="en-GB"/>
              </w:rPr>
              <w:t>event.preventDefault</w:t>
            </w:r>
            <w:proofErr w:type="spellEnd"/>
            <w:r w:rsidRPr="006E7E8B">
              <w:rPr>
                <w:rFonts w:ascii="Consolas" w:eastAsia="Times New Roman" w:hAnsi="Consolas" w:cs="Times New Roman"/>
                <w:sz w:val="18"/>
                <w:szCs w:val="24"/>
                <w:lang w:val="en-GB" w:eastAsia="en-GB"/>
              </w:rPr>
              <w:t>();</w:t>
            </w:r>
          </w:p>
          <w:p w14:paraId="448E5F94" w14:textId="77777777" w:rsidR="006E7E8B" w:rsidRPr="006E7E8B" w:rsidRDefault="006E7E8B" w:rsidP="006E7E8B">
            <w:pPr>
              <w:spacing w:line="330" w:lineRule="atLeast"/>
              <w:rPr>
                <w:rFonts w:ascii="Consolas" w:eastAsia="Times New Roman" w:hAnsi="Consolas" w:cs="Times New Roman"/>
                <w:sz w:val="18"/>
                <w:szCs w:val="24"/>
                <w:lang w:val="en-GB" w:eastAsia="en-GB"/>
              </w:rPr>
            </w:pPr>
          </w:p>
          <w:p w14:paraId="632BA021" w14:textId="24F59459" w:rsidR="006E7E8B" w:rsidRPr="006E7E8B" w:rsidRDefault="006E7E8B" w:rsidP="006E7E8B">
            <w:pPr>
              <w:spacing w:line="330" w:lineRule="atLeast"/>
              <w:rPr>
                <w:rFonts w:ascii="Consolas" w:eastAsia="Times New Roman" w:hAnsi="Consolas" w:cs="Times New Roman"/>
                <w:sz w:val="18"/>
                <w:szCs w:val="24"/>
                <w:lang w:val="en-GB" w:eastAsia="en-GB"/>
              </w:rPr>
            </w:pPr>
            <w:r w:rsidRPr="006E7E8B">
              <w:rPr>
                <w:rFonts w:ascii="Consolas" w:eastAsia="Times New Roman" w:hAnsi="Consolas" w:cs="Times New Roman"/>
                <w:sz w:val="18"/>
                <w:szCs w:val="24"/>
                <w:lang w:val="en-GB" w:eastAsia="en-GB"/>
              </w:rPr>
              <w:lastRenderedPageBreak/>
              <w:t xml:space="preserve">            } );</w:t>
            </w:r>
          </w:p>
          <w:p w14:paraId="76099F6C" w14:textId="4CF7AEB1" w:rsidR="00451708" w:rsidRPr="00A072BB" w:rsidRDefault="00451708" w:rsidP="00CB18D3">
            <w:pPr>
              <w:pStyle w:val="ListParagraph"/>
              <w:ind w:left="0"/>
              <w:jc w:val="both"/>
              <w:rPr>
                <w:color w:val="000000" w:themeColor="text1"/>
                <w:sz w:val="16"/>
                <w:szCs w:val="16"/>
              </w:rPr>
            </w:pPr>
          </w:p>
        </w:tc>
      </w:tr>
      <w:tr w:rsidR="00A072BB" w:rsidRPr="00A072BB" w14:paraId="0DC8CE7B" w14:textId="77777777" w:rsidTr="0004374C">
        <w:tc>
          <w:tcPr>
            <w:tcW w:w="0" w:type="auto"/>
          </w:tcPr>
          <w:p w14:paraId="33016018"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56D03D34" w14:textId="77777777" w:rsidR="006942C2" w:rsidRPr="00A072BB" w:rsidRDefault="00984C49" w:rsidP="00CB18D3">
            <w:pPr>
              <w:pStyle w:val="ListParagraph"/>
              <w:ind w:left="0"/>
              <w:jc w:val="both"/>
              <w:rPr>
                <w:b/>
                <w:color w:val="000000" w:themeColor="text1"/>
                <w:sz w:val="16"/>
                <w:szCs w:val="16"/>
              </w:rPr>
            </w:pPr>
            <w:r w:rsidRPr="00A072BB">
              <w:rPr>
                <w:b/>
                <w:color w:val="000000" w:themeColor="text1"/>
                <w:sz w:val="60"/>
                <w:szCs w:val="16"/>
              </w:rPr>
              <w:t>NETWORKING</w:t>
            </w:r>
          </w:p>
        </w:tc>
      </w:tr>
      <w:tr w:rsidR="00A072BB" w:rsidRPr="00A072BB" w14:paraId="58873CA1" w14:textId="77777777" w:rsidTr="0004374C">
        <w:tc>
          <w:tcPr>
            <w:tcW w:w="0" w:type="auto"/>
          </w:tcPr>
          <w:p w14:paraId="6BA60F4F"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5CA6469A" w14:textId="77777777" w:rsidR="006942C2" w:rsidRPr="00A072BB" w:rsidRDefault="00984C49" w:rsidP="00CB18D3">
            <w:pPr>
              <w:pStyle w:val="ListParagraph"/>
              <w:ind w:left="0"/>
              <w:jc w:val="both"/>
              <w:rPr>
                <w:color w:val="000000" w:themeColor="text1"/>
                <w:sz w:val="16"/>
                <w:szCs w:val="16"/>
              </w:rPr>
            </w:pPr>
            <w:r w:rsidRPr="00A072BB">
              <w:rPr>
                <w:color w:val="000000" w:themeColor="text1"/>
                <w:sz w:val="16"/>
                <w:szCs w:val="16"/>
              </w:rPr>
              <w:t>Private networks</w:t>
            </w:r>
          </w:p>
          <w:p w14:paraId="71EF7A5A" w14:textId="77777777" w:rsidR="00984C49" w:rsidRPr="00A072BB" w:rsidRDefault="00984C49" w:rsidP="00CB18D3">
            <w:pPr>
              <w:numPr>
                <w:ilvl w:val="0"/>
                <w:numId w:val="6"/>
              </w:numPr>
              <w:ind w:left="600"/>
              <w:textAlignment w:val="baseline"/>
              <w:rPr>
                <w:rFonts w:ascii="Mier B" w:eastAsia="Times New Roman" w:hAnsi="Mier B" w:cs="Times New Roman"/>
                <w:color w:val="000000" w:themeColor="text1"/>
                <w:sz w:val="19"/>
                <w:szCs w:val="19"/>
              </w:rPr>
            </w:pPr>
            <w:r w:rsidRPr="00A072BB">
              <w:rPr>
                <w:rFonts w:ascii="Mier B" w:eastAsia="Times New Roman" w:hAnsi="Mier B" w:cs="Times New Roman"/>
                <w:color w:val="000000" w:themeColor="text1"/>
                <w:sz w:val="19"/>
                <w:szCs w:val="19"/>
              </w:rPr>
              <w:t>Class A: 10.0.0.0 — 10.255.255.255</w:t>
            </w:r>
          </w:p>
          <w:p w14:paraId="0B35CAEE" w14:textId="77777777" w:rsidR="00984C49" w:rsidRPr="00A072BB" w:rsidRDefault="00984C49" w:rsidP="00CB18D3">
            <w:pPr>
              <w:numPr>
                <w:ilvl w:val="0"/>
                <w:numId w:val="6"/>
              </w:numPr>
              <w:ind w:left="600"/>
              <w:textAlignment w:val="baseline"/>
              <w:rPr>
                <w:rFonts w:ascii="Mier B" w:eastAsia="Times New Roman" w:hAnsi="Mier B" w:cs="Times New Roman"/>
                <w:color w:val="000000" w:themeColor="text1"/>
                <w:sz w:val="19"/>
                <w:szCs w:val="19"/>
              </w:rPr>
            </w:pPr>
            <w:r w:rsidRPr="00A072BB">
              <w:rPr>
                <w:rFonts w:ascii="Mier B" w:eastAsia="Times New Roman" w:hAnsi="Mier B" w:cs="Times New Roman"/>
                <w:color w:val="000000" w:themeColor="text1"/>
                <w:sz w:val="19"/>
                <w:szCs w:val="19"/>
              </w:rPr>
              <w:t>Class B: 172.16.0.0 — 172.31.255.255 </w:t>
            </w:r>
          </w:p>
          <w:p w14:paraId="29B6C63B" w14:textId="77777777" w:rsidR="00984C49" w:rsidRPr="00A072BB" w:rsidRDefault="00984C49" w:rsidP="00CB18D3">
            <w:pPr>
              <w:numPr>
                <w:ilvl w:val="0"/>
                <w:numId w:val="6"/>
              </w:numPr>
              <w:ind w:left="600"/>
              <w:textAlignment w:val="baseline"/>
              <w:rPr>
                <w:rFonts w:ascii="Mier B" w:eastAsia="Times New Roman" w:hAnsi="Mier B" w:cs="Times New Roman"/>
                <w:color w:val="000000" w:themeColor="text1"/>
                <w:sz w:val="19"/>
                <w:szCs w:val="19"/>
              </w:rPr>
            </w:pPr>
            <w:r w:rsidRPr="00A072BB">
              <w:rPr>
                <w:rFonts w:ascii="Mier B" w:eastAsia="Times New Roman" w:hAnsi="Mier B" w:cs="Times New Roman"/>
                <w:color w:val="000000" w:themeColor="text1"/>
                <w:sz w:val="19"/>
                <w:szCs w:val="19"/>
              </w:rPr>
              <w:t>Class C: 192.168.0.0 — 192.168.255.255 </w:t>
            </w:r>
          </w:p>
          <w:p w14:paraId="15302F21" w14:textId="77777777" w:rsidR="00984C49" w:rsidRPr="00A072BB" w:rsidRDefault="00984C49" w:rsidP="00CB18D3">
            <w:pPr>
              <w:textAlignment w:val="baseline"/>
              <w:rPr>
                <w:rFonts w:ascii="Mier B" w:eastAsia="Times New Roman" w:hAnsi="Mier B" w:cs="Times New Roman"/>
                <w:color w:val="000000" w:themeColor="text1"/>
                <w:sz w:val="19"/>
                <w:szCs w:val="19"/>
              </w:rPr>
            </w:pPr>
          </w:p>
          <w:p w14:paraId="127E4DC8" w14:textId="77777777" w:rsidR="00984C49" w:rsidRPr="00A072BB" w:rsidRDefault="00C4183A" w:rsidP="00CB18D3">
            <w:pPr>
              <w:pStyle w:val="ListParagraph"/>
              <w:ind w:left="0"/>
              <w:jc w:val="both"/>
              <w:rPr>
                <w:color w:val="000000" w:themeColor="text1"/>
                <w:sz w:val="16"/>
                <w:szCs w:val="16"/>
              </w:rPr>
            </w:pPr>
            <w:r w:rsidRPr="00A072BB">
              <w:rPr>
                <w:color w:val="000000" w:themeColor="text1"/>
                <w:sz w:val="16"/>
                <w:szCs w:val="16"/>
              </w:rPr>
              <w:t xml:space="preserve">127.0.0.0  reserved for experiment  </w:t>
            </w:r>
          </w:p>
          <w:p w14:paraId="748CCC51" w14:textId="54E28E6A" w:rsidR="009B4C78" w:rsidRPr="00A072BB" w:rsidRDefault="009B4C78" w:rsidP="00CB18D3">
            <w:pPr>
              <w:pStyle w:val="ListParagraph"/>
              <w:ind w:left="0"/>
              <w:jc w:val="both"/>
              <w:rPr>
                <w:color w:val="000000" w:themeColor="text1"/>
                <w:sz w:val="16"/>
                <w:szCs w:val="16"/>
              </w:rPr>
            </w:pPr>
          </w:p>
        </w:tc>
      </w:tr>
      <w:tr w:rsidR="00A072BB" w:rsidRPr="00A072BB" w14:paraId="67F58113" w14:textId="77777777" w:rsidTr="0004374C">
        <w:tc>
          <w:tcPr>
            <w:tcW w:w="0" w:type="auto"/>
          </w:tcPr>
          <w:p w14:paraId="572DDA68"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1520B388" w14:textId="77777777" w:rsidR="000B410A" w:rsidRPr="00A072BB" w:rsidRDefault="000B410A" w:rsidP="00CB18D3">
            <w:pPr>
              <w:pStyle w:val="ListParagraph"/>
              <w:ind w:left="0"/>
              <w:jc w:val="both"/>
              <w:rPr>
                <w:color w:val="000000" w:themeColor="text1"/>
                <w:sz w:val="16"/>
                <w:szCs w:val="16"/>
              </w:rPr>
            </w:pPr>
            <w:r w:rsidRPr="00A072BB">
              <w:rPr>
                <w:color w:val="000000" w:themeColor="text1"/>
                <w:sz w:val="16"/>
                <w:szCs w:val="16"/>
              </w:rPr>
              <w:t>Types of cables</w:t>
            </w:r>
          </w:p>
          <w:p w14:paraId="22942387" w14:textId="77777777" w:rsidR="000B410A" w:rsidRPr="00A072BB" w:rsidRDefault="000B410A" w:rsidP="00CB18D3">
            <w:pPr>
              <w:pStyle w:val="ListParagraph"/>
              <w:numPr>
                <w:ilvl w:val="0"/>
                <w:numId w:val="7"/>
              </w:numPr>
              <w:jc w:val="both"/>
              <w:rPr>
                <w:color w:val="000000" w:themeColor="text1"/>
                <w:sz w:val="16"/>
                <w:szCs w:val="16"/>
              </w:rPr>
            </w:pPr>
            <w:r w:rsidRPr="00A072BB">
              <w:rPr>
                <w:color w:val="000000" w:themeColor="text1"/>
                <w:sz w:val="16"/>
                <w:szCs w:val="16"/>
              </w:rPr>
              <w:t xml:space="preserve">Coaxial cable- </w:t>
            </w:r>
            <w:r w:rsidR="0094235B" w:rsidRPr="00A072BB">
              <w:rPr>
                <w:color w:val="000000" w:themeColor="text1"/>
                <w:sz w:val="16"/>
                <w:szCs w:val="16"/>
              </w:rPr>
              <w:t xml:space="preserve">  </w:t>
            </w:r>
            <w:proofErr w:type="spellStart"/>
            <w:r w:rsidR="0094235B" w:rsidRPr="00A072BB">
              <w:rPr>
                <w:color w:val="000000" w:themeColor="text1"/>
                <w:sz w:val="16"/>
                <w:szCs w:val="16"/>
              </w:rPr>
              <w:t>av</w:t>
            </w:r>
            <w:proofErr w:type="spellEnd"/>
            <w:r w:rsidR="0094235B" w:rsidRPr="00A072BB">
              <w:rPr>
                <w:color w:val="000000" w:themeColor="text1"/>
                <w:sz w:val="16"/>
                <w:szCs w:val="16"/>
              </w:rPr>
              <w:t xml:space="preserve"> jack</w:t>
            </w:r>
            <w:r w:rsidR="00BD63E1" w:rsidRPr="00A072BB">
              <w:rPr>
                <w:color w:val="000000" w:themeColor="text1"/>
                <w:sz w:val="16"/>
                <w:szCs w:val="16"/>
              </w:rPr>
              <w:t xml:space="preserve">   , were used as a cable to give power to devices as electric </w:t>
            </w:r>
            <w:proofErr w:type="spellStart"/>
            <w:r w:rsidR="00BD63E1" w:rsidRPr="00A072BB">
              <w:rPr>
                <w:color w:val="000000" w:themeColor="text1"/>
                <w:sz w:val="16"/>
                <w:szCs w:val="16"/>
              </w:rPr>
              <w:t>cabel</w:t>
            </w:r>
            <w:proofErr w:type="spellEnd"/>
          </w:p>
          <w:p w14:paraId="2823B195" w14:textId="77777777" w:rsidR="001C1F82" w:rsidRPr="00A072BB" w:rsidRDefault="001C1F82"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00AF7ADB" w:rsidRPr="00A072BB">
              <w:rPr>
                <w:color w:val="000000" w:themeColor="text1"/>
                <w:sz w:val="16"/>
                <w:szCs w:val="16"/>
              </w:rPr>
              <w:t>r</w:t>
            </w:r>
            <w:r w:rsidR="00C9055D" w:rsidRPr="00A072BB">
              <w:rPr>
                <w:color w:val="000000" w:themeColor="text1"/>
                <w:sz w:val="16"/>
                <w:szCs w:val="16"/>
              </w:rPr>
              <w:t>j</w:t>
            </w:r>
            <w:proofErr w:type="spellEnd"/>
            <w:r w:rsidR="00AF7ADB" w:rsidRPr="00A072BB">
              <w:rPr>
                <w:color w:val="000000" w:themeColor="text1"/>
                <w:sz w:val="16"/>
                <w:szCs w:val="16"/>
              </w:rPr>
              <w:t xml:space="preserve"> 6 - </w:t>
            </w:r>
            <w:r w:rsidRPr="00A072BB">
              <w:rPr>
                <w:color w:val="000000" w:themeColor="text1"/>
                <w:sz w:val="16"/>
                <w:szCs w:val="16"/>
              </w:rPr>
              <w:t>decoder to dish</w:t>
            </w:r>
            <w:r w:rsidR="00AF7ADB" w:rsidRPr="00A072BB">
              <w:rPr>
                <w:color w:val="000000" w:themeColor="text1"/>
                <w:sz w:val="16"/>
                <w:szCs w:val="16"/>
              </w:rPr>
              <w:t xml:space="preserve"> video and audio</w:t>
            </w:r>
          </w:p>
          <w:p w14:paraId="7C607C2A" w14:textId="77777777" w:rsidR="00AF7ADB" w:rsidRPr="00A072BB" w:rsidRDefault="00AF7ADB" w:rsidP="00CB18D3">
            <w:pPr>
              <w:pStyle w:val="ListParagraph"/>
              <w:jc w:val="both"/>
              <w:rPr>
                <w:color w:val="000000" w:themeColor="text1"/>
                <w:sz w:val="16"/>
                <w:szCs w:val="16"/>
              </w:rPr>
            </w:pPr>
            <w:r w:rsidRPr="00A072BB">
              <w:rPr>
                <w:color w:val="000000" w:themeColor="text1"/>
                <w:sz w:val="16"/>
                <w:szCs w:val="16"/>
              </w:rPr>
              <w:t xml:space="preserve">                           </w:t>
            </w:r>
            <w:proofErr w:type="spellStart"/>
            <w:r w:rsidRPr="00A072BB">
              <w:rPr>
                <w:color w:val="000000" w:themeColor="text1"/>
                <w:sz w:val="16"/>
                <w:szCs w:val="16"/>
              </w:rPr>
              <w:t>rg</w:t>
            </w:r>
            <w:proofErr w:type="spellEnd"/>
            <w:r w:rsidRPr="00A072BB">
              <w:rPr>
                <w:color w:val="000000" w:themeColor="text1"/>
                <w:sz w:val="16"/>
                <w:szCs w:val="16"/>
              </w:rPr>
              <w:t xml:space="preserve"> – 8 – </w:t>
            </w:r>
            <w:r w:rsidR="00024231" w:rsidRPr="00A072BB">
              <w:rPr>
                <w:color w:val="000000" w:themeColor="text1"/>
                <w:sz w:val="16"/>
                <w:szCs w:val="16"/>
              </w:rPr>
              <w:t xml:space="preserve">(larger diameter) </w:t>
            </w:r>
            <w:proofErr w:type="spellStart"/>
            <w:r w:rsidRPr="00A072BB">
              <w:rPr>
                <w:color w:val="000000" w:themeColor="text1"/>
                <w:sz w:val="16"/>
                <w:szCs w:val="16"/>
              </w:rPr>
              <w:t>radiaio</w:t>
            </w:r>
            <w:proofErr w:type="spellEnd"/>
            <w:r w:rsidRPr="00A072BB">
              <w:rPr>
                <w:color w:val="000000" w:themeColor="text1"/>
                <w:sz w:val="16"/>
                <w:szCs w:val="16"/>
              </w:rPr>
              <w:t xml:space="preserve"> stations</w:t>
            </w:r>
            <w:r w:rsidR="00024231" w:rsidRPr="00A072BB">
              <w:rPr>
                <w:color w:val="000000" w:themeColor="text1"/>
                <w:sz w:val="16"/>
                <w:szCs w:val="16"/>
              </w:rPr>
              <w:t xml:space="preserve"> </w:t>
            </w:r>
            <w:r w:rsidRPr="00A072BB">
              <w:rPr>
                <w:color w:val="000000" w:themeColor="text1"/>
                <w:sz w:val="16"/>
                <w:szCs w:val="16"/>
              </w:rPr>
              <w:t xml:space="preserve"> good for audio</w:t>
            </w:r>
            <w:r w:rsidR="00024231" w:rsidRPr="00A072BB">
              <w:rPr>
                <w:color w:val="000000" w:themeColor="text1"/>
                <w:sz w:val="16"/>
                <w:szCs w:val="16"/>
              </w:rPr>
              <w:t xml:space="preserve"> bad for video</w:t>
            </w:r>
          </w:p>
          <w:p w14:paraId="1C884BB3" w14:textId="77777777" w:rsidR="00AF7ADB" w:rsidRPr="00A072BB" w:rsidRDefault="00AF7ADB" w:rsidP="00CB18D3">
            <w:pPr>
              <w:pStyle w:val="ListParagraph"/>
              <w:jc w:val="both"/>
              <w:rPr>
                <w:color w:val="000000" w:themeColor="text1"/>
                <w:sz w:val="16"/>
                <w:szCs w:val="16"/>
              </w:rPr>
            </w:pPr>
            <w:r w:rsidRPr="00A072BB">
              <w:rPr>
                <w:color w:val="000000" w:themeColor="text1"/>
                <w:sz w:val="16"/>
                <w:szCs w:val="16"/>
              </w:rPr>
              <w:t xml:space="preserve">                           rg-59 </w:t>
            </w:r>
            <w:r w:rsidR="00024231" w:rsidRPr="00A072BB">
              <w:rPr>
                <w:color w:val="000000" w:themeColor="text1"/>
                <w:sz w:val="16"/>
                <w:szCs w:val="16"/>
              </w:rPr>
              <w:t xml:space="preserve">– similar to </w:t>
            </w:r>
            <w:proofErr w:type="spellStart"/>
            <w:r w:rsidR="00024231" w:rsidRPr="00A072BB">
              <w:rPr>
                <w:color w:val="000000" w:themeColor="text1"/>
                <w:sz w:val="16"/>
                <w:szCs w:val="16"/>
              </w:rPr>
              <w:t>rg</w:t>
            </w:r>
            <w:proofErr w:type="spellEnd"/>
            <w:r w:rsidR="00024231" w:rsidRPr="00A072BB">
              <w:rPr>
                <w:color w:val="000000" w:themeColor="text1"/>
                <w:sz w:val="16"/>
                <w:szCs w:val="16"/>
              </w:rPr>
              <w:t xml:space="preserve"> 6 but </w:t>
            </w:r>
            <w:proofErr w:type="spellStart"/>
            <w:r w:rsidR="00024231" w:rsidRPr="00A072BB">
              <w:rPr>
                <w:color w:val="000000" w:themeColor="text1"/>
                <w:sz w:val="16"/>
                <w:szCs w:val="16"/>
              </w:rPr>
              <w:t>thiner</w:t>
            </w:r>
            <w:proofErr w:type="spellEnd"/>
            <w:r w:rsidR="00024231" w:rsidRPr="00A072BB">
              <w:rPr>
                <w:color w:val="000000" w:themeColor="text1"/>
                <w:sz w:val="16"/>
                <w:szCs w:val="16"/>
              </w:rPr>
              <w:t xml:space="preserve"> </w:t>
            </w:r>
          </w:p>
          <w:p w14:paraId="33CCCFFE" w14:textId="77777777" w:rsidR="001F3B87" w:rsidRPr="00A072BB" w:rsidRDefault="0094235B" w:rsidP="00CB18D3">
            <w:pPr>
              <w:pStyle w:val="ListParagraph"/>
              <w:numPr>
                <w:ilvl w:val="0"/>
                <w:numId w:val="7"/>
              </w:numPr>
              <w:jc w:val="both"/>
              <w:rPr>
                <w:color w:val="000000" w:themeColor="text1"/>
                <w:sz w:val="16"/>
                <w:szCs w:val="16"/>
              </w:rPr>
            </w:pPr>
            <w:r w:rsidRPr="00A072BB">
              <w:rPr>
                <w:color w:val="000000" w:themeColor="text1"/>
                <w:sz w:val="16"/>
                <w:szCs w:val="16"/>
              </w:rPr>
              <w:t xml:space="preserve">twisted pair-  </w:t>
            </w:r>
          </w:p>
          <w:p w14:paraId="5354256E" w14:textId="77777777" w:rsidR="0094235B" w:rsidRPr="00A072BB" w:rsidRDefault="001F3B87" w:rsidP="00CB18D3">
            <w:pPr>
              <w:pStyle w:val="ListParagraph"/>
              <w:numPr>
                <w:ilvl w:val="0"/>
                <w:numId w:val="2"/>
              </w:numPr>
              <w:jc w:val="both"/>
              <w:rPr>
                <w:color w:val="000000" w:themeColor="text1"/>
                <w:sz w:val="16"/>
                <w:szCs w:val="16"/>
              </w:rPr>
            </w:pPr>
            <w:r w:rsidRPr="00A072BB">
              <w:rPr>
                <w:color w:val="000000" w:themeColor="text1"/>
                <w:sz w:val="16"/>
                <w:szCs w:val="16"/>
              </w:rPr>
              <w:t xml:space="preserve">shielded twisted pair- </w:t>
            </w:r>
            <w:r w:rsidR="0094235B" w:rsidRPr="00A072BB">
              <w:rPr>
                <w:color w:val="000000" w:themeColor="text1"/>
                <w:sz w:val="16"/>
                <w:szCs w:val="16"/>
              </w:rPr>
              <w:t xml:space="preserve"> </w:t>
            </w:r>
            <w:r w:rsidR="00AF7ADB" w:rsidRPr="00A072BB">
              <w:rPr>
                <w:color w:val="000000" w:themeColor="text1"/>
                <w:sz w:val="16"/>
                <w:szCs w:val="16"/>
              </w:rPr>
              <w:t>for</w:t>
            </w:r>
            <w:r w:rsidRPr="00A072BB">
              <w:rPr>
                <w:color w:val="000000" w:themeColor="text1"/>
                <w:sz w:val="16"/>
                <w:szCs w:val="16"/>
              </w:rPr>
              <w:t xml:space="preserve"> </w:t>
            </w:r>
            <w:proofErr w:type="spellStart"/>
            <w:r w:rsidRPr="00A072BB">
              <w:rPr>
                <w:color w:val="000000" w:themeColor="text1"/>
                <w:sz w:val="16"/>
                <w:szCs w:val="16"/>
              </w:rPr>
              <w:t>transmition</w:t>
            </w:r>
            <w:proofErr w:type="spellEnd"/>
            <w:r w:rsidR="00AF7ADB" w:rsidRPr="00A072BB">
              <w:rPr>
                <w:color w:val="000000" w:themeColor="text1"/>
                <w:sz w:val="16"/>
                <w:szCs w:val="16"/>
              </w:rPr>
              <w:t xml:space="preserve"> short distance</w:t>
            </w:r>
          </w:p>
          <w:p w14:paraId="5E2CC4DA" w14:textId="77777777" w:rsidR="001F3B87" w:rsidRPr="00A072BB" w:rsidRDefault="001F3B87" w:rsidP="00CB18D3">
            <w:pPr>
              <w:pStyle w:val="ListParagraph"/>
              <w:numPr>
                <w:ilvl w:val="0"/>
                <w:numId w:val="2"/>
              </w:numPr>
              <w:jc w:val="both"/>
              <w:rPr>
                <w:color w:val="000000" w:themeColor="text1"/>
                <w:sz w:val="16"/>
                <w:szCs w:val="16"/>
              </w:rPr>
            </w:pPr>
            <w:r w:rsidRPr="00A072BB">
              <w:rPr>
                <w:color w:val="000000" w:themeColor="text1"/>
                <w:sz w:val="16"/>
                <w:szCs w:val="16"/>
              </w:rPr>
              <w:t>unshielded twisted pair</w:t>
            </w:r>
            <w:r w:rsidR="009522EC" w:rsidRPr="00A072BB">
              <w:rPr>
                <w:color w:val="000000" w:themeColor="text1"/>
                <w:sz w:val="16"/>
                <w:szCs w:val="16"/>
              </w:rPr>
              <w:t xml:space="preserve">- interference is higher than </w:t>
            </w:r>
            <w:proofErr w:type="spellStart"/>
            <w:r w:rsidR="009522EC" w:rsidRPr="00A072BB">
              <w:rPr>
                <w:color w:val="000000" w:themeColor="text1"/>
                <w:sz w:val="16"/>
                <w:szCs w:val="16"/>
              </w:rPr>
              <w:t>stp</w:t>
            </w:r>
            <w:proofErr w:type="spellEnd"/>
          </w:p>
          <w:p w14:paraId="7688BB81" w14:textId="77777777" w:rsidR="009522EC" w:rsidRPr="00A072BB" w:rsidRDefault="009522EC" w:rsidP="00CB18D3">
            <w:pPr>
              <w:pStyle w:val="ListParagraph"/>
              <w:jc w:val="both"/>
              <w:rPr>
                <w:color w:val="000000" w:themeColor="text1"/>
                <w:sz w:val="16"/>
                <w:szCs w:val="16"/>
              </w:rPr>
            </w:pPr>
            <w:r w:rsidRPr="00A072BB">
              <w:rPr>
                <w:color w:val="000000" w:themeColor="text1"/>
                <w:sz w:val="16"/>
                <w:szCs w:val="16"/>
              </w:rPr>
              <w:t xml:space="preserve">                                            used for analogue telephony</w:t>
            </w:r>
            <w:r w:rsidR="00E50A62" w:rsidRPr="00A072BB">
              <w:rPr>
                <w:color w:val="000000" w:themeColor="text1"/>
                <w:sz w:val="16"/>
                <w:szCs w:val="16"/>
              </w:rPr>
              <w:t xml:space="preserve"> and </w:t>
            </w:r>
            <w:proofErr w:type="spellStart"/>
            <w:r w:rsidR="00E50A62" w:rsidRPr="00A072BB">
              <w:rPr>
                <w:color w:val="000000" w:themeColor="text1"/>
                <w:sz w:val="16"/>
                <w:szCs w:val="16"/>
              </w:rPr>
              <w:t>highspeed</w:t>
            </w:r>
            <w:proofErr w:type="spellEnd"/>
            <w:r w:rsidR="00E50A62" w:rsidRPr="00A072BB">
              <w:rPr>
                <w:color w:val="000000" w:themeColor="text1"/>
                <w:sz w:val="16"/>
                <w:szCs w:val="16"/>
              </w:rPr>
              <w:t xml:space="preserve"> computer </w:t>
            </w:r>
            <w:proofErr w:type="spellStart"/>
            <w:r w:rsidR="00E50A62" w:rsidRPr="00A072BB">
              <w:rPr>
                <w:color w:val="000000" w:themeColor="text1"/>
                <w:sz w:val="16"/>
                <w:szCs w:val="16"/>
              </w:rPr>
              <w:t>connectin</w:t>
            </w:r>
            <w:proofErr w:type="spellEnd"/>
            <w:r w:rsidR="00E50A62" w:rsidRPr="00A072BB">
              <w:rPr>
                <w:color w:val="000000" w:themeColor="text1"/>
                <w:sz w:val="16"/>
                <w:szCs w:val="16"/>
              </w:rPr>
              <w:t xml:space="preserve"> in LAN</w:t>
            </w:r>
          </w:p>
          <w:p w14:paraId="768E3BAC" w14:textId="77777777" w:rsidR="00C9055D" w:rsidRPr="00A072BB" w:rsidRDefault="00C9055D" w:rsidP="00CB18D3">
            <w:pPr>
              <w:pStyle w:val="ListParagraph"/>
              <w:numPr>
                <w:ilvl w:val="0"/>
                <w:numId w:val="7"/>
              </w:numPr>
              <w:jc w:val="both"/>
              <w:rPr>
                <w:color w:val="000000" w:themeColor="text1"/>
                <w:sz w:val="16"/>
                <w:szCs w:val="16"/>
              </w:rPr>
            </w:pPr>
            <w:r w:rsidRPr="00A072BB">
              <w:rPr>
                <w:color w:val="000000" w:themeColor="text1"/>
                <w:sz w:val="16"/>
                <w:szCs w:val="16"/>
              </w:rPr>
              <w:t>Fiber optics : for long distance networking at global scale</w:t>
            </w:r>
          </w:p>
          <w:p w14:paraId="49942068" w14:textId="77777777" w:rsidR="001F3B87" w:rsidRPr="00A072BB" w:rsidRDefault="001F3B87" w:rsidP="00CB18D3">
            <w:pPr>
              <w:pStyle w:val="ListParagraph"/>
              <w:jc w:val="both"/>
              <w:rPr>
                <w:color w:val="000000" w:themeColor="text1"/>
                <w:sz w:val="16"/>
                <w:szCs w:val="16"/>
              </w:rPr>
            </w:pPr>
            <w:r w:rsidRPr="00A072BB">
              <w:rPr>
                <w:color w:val="000000" w:themeColor="text1"/>
                <w:sz w:val="16"/>
                <w:szCs w:val="16"/>
              </w:rPr>
              <w:t xml:space="preserve">                           </w:t>
            </w:r>
          </w:p>
          <w:p w14:paraId="52AC1769" w14:textId="77777777" w:rsidR="00C9055D" w:rsidRPr="00A072BB" w:rsidRDefault="0094235B" w:rsidP="00CB18D3">
            <w:pPr>
              <w:pStyle w:val="ListParagraph"/>
              <w:numPr>
                <w:ilvl w:val="0"/>
                <w:numId w:val="7"/>
              </w:numPr>
              <w:jc w:val="both"/>
              <w:rPr>
                <w:color w:val="000000" w:themeColor="text1"/>
                <w:sz w:val="16"/>
                <w:szCs w:val="16"/>
              </w:rPr>
            </w:pPr>
            <w:r w:rsidRPr="00A072BB">
              <w:rPr>
                <w:color w:val="000000" w:themeColor="text1"/>
                <w:sz w:val="16"/>
                <w:szCs w:val="16"/>
              </w:rPr>
              <w:t xml:space="preserve">Ethernet -    computer to router to switch </w:t>
            </w:r>
            <w:r w:rsidR="00E50A62" w:rsidRPr="00A072BB">
              <w:rPr>
                <w:color w:val="000000" w:themeColor="text1"/>
                <w:sz w:val="16"/>
                <w:szCs w:val="16"/>
              </w:rPr>
              <w:t xml:space="preserve"> </w:t>
            </w:r>
            <w:r w:rsidR="00DB1CD0" w:rsidRPr="00A072BB">
              <w:rPr>
                <w:color w:val="000000" w:themeColor="text1"/>
                <w:sz w:val="16"/>
                <w:szCs w:val="16"/>
              </w:rPr>
              <w:t xml:space="preserve">         </w:t>
            </w:r>
          </w:p>
          <w:p w14:paraId="2F0B0AFC" w14:textId="77777777" w:rsidR="00C9055D" w:rsidRPr="00A072BB" w:rsidRDefault="00C9055D" w:rsidP="00CB18D3">
            <w:pPr>
              <w:pStyle w:val="ListParagraph"/>
              <w:rPr>
                <w:color w:val="000000" w:themeColor="text1"/>
                <w:sz w:val="16"/>
                <w:szCs w:val="16"/>
              </w:rPr>
            </w:pPr>
          </w:p>
          <w:p w14:paraId="55B13857" w14:textId="77777777" w:rsidR="00DB1CD0" w:rsidRPr="00A072BB" w:rsidRDefault="00C9055D" w:rsidP="00CB18D3">
            <w:pPr>
              <w:pStyle w:val="ListParagraph"/>
              <w:jc w:val="both"/>
              <w:rPr>
                <w:color w:val="000000" w:themeColor="text1"/>
                <w:sz w:val="16"/>
                <w:szCs w:val="16"/>
              </w:rPr>
            </w:pPr>
            <w:r w:rsidRPr="00A072BB">
              <w:rPr>
                <w:color w:val="000000" w:themeColor="text1"/>
                <w:sz w:val="16"/>
                <w:szCs w:val="16"/>
              </w:rPr>
              <w:t>rg45</w:t>
            </w:r>
            <w:r w:rsidR="00DB1CD0" w:rsidRPr="00A072BB">
              <w:rPr>
                <w:color w:val="000000" w:themeColor="text1"/>
                <w:sz w:val="16"/>
                <w:szCs w:val="16"/>
              </w:rPr>
              <w:t xml:space="preserve">             </w:t>
            </w:r>
          </w:p>
          <w:p w14:paraId="0ACB56CC" w14:textId="77777777" w:rsidR="0094235B" w:rsidRPr="00A072BB" w:rsidRDefault="00034BCC" w:rsidP="00CB18D3">
            <w:pPr>
              <w:pStyle w:val="ListParagraph"/>
              <w:jc w:val="both"/>
              <w:rPr>
                <w:color w:val="000000" w:themeColor="text1"/>
                <w:sz w:val="16"/>
                <w:szCs w:val="16"/>
              </w:rPr>
            </w:pPr>
            <w:r w:rsidRPr="00A072BB">
              <w:rPr>
                <w:color w:val="000000" w:themeColor="text1"/>
                <w:sz w:val="16"/>
                <w:szCs w:val="16"/>
              </w:rPr>
              <w:t>fast Ethernet – 100 base x</w:t>
            </w:r>
            <w:r w:rsidR="00031883" w:rsidRPr="00A072BB">
              <w:rPr>
                <w:color w:val="000000" w:themeColor="text1"/>
                <w:sz w:val="16"/>
                <w:szCs w:val="16"/>
              </w:rPr>
              <w:t xml:space="preserve"> (100 mbps)</w:t>
            </w:r>
          </w:p>
          <w:p w14:paraId="35CD86E2" w14:textId="77777777" w:rsidR="00C9055D" w:rsidRPr="00A072BB" w:rsidRDefault="00C9055D" w:rsidP="00CB18D3">
            <w:pPr>
              <w:pStyle w:val="ListParagraph"/>
              <w:jc w:val="both"/>
              <w:rPr>
                <w:color w:val="000000" w:themeColor="text1"/>
                <w:sz w:val="16"/>
                <w:szCs w:val="16"/>
              </w:rPr>
            </w:pPr>
          </w:p>
          <w:p w14:paraId="28BC5D7A" w14:textId="77777777" w:rsidR="00C9055D" w:rsidRPr="00A072BB" w:rsidRDefault="00C9055D" w:rsidP="00CB18D3">
            <w:pPr>
              <w:pStyle w:val="ListParagraph"/>
              <w:jc w:val="both"/>
              <w:rPr>
                <w:color w:val="000000" w:themeColor="text1"/>
                <w:sz w:val="16"/>
                <w:szCs w:val="16"/>
              </w:rPr>
            </w:pPr>
            <w:r w:rsidRPr="00A072BB">
              <w:rPr>
                <w:color w:val="000000" w:themeColor="text1"/>
                <w:sz w:val="16"/>
                <w:szCs w:val="16"/>
              </w:rPr>
              <w:t xml:space="preserve">cat 5 e  - standard version for the </w:t>
            </w:r>
            <w:proofErr w:type="spellStart"/>
            <w:r w:rsidRPr="00A072BB">
              <w:rPr>
                <w:color w:val="000000" w:themeColor="text1"/>
                <w:sz w:val="16"/>
                <w:szCs w:val="16"/>
              </w:rPr>
              <w:t>ethernet</w:t>
            </w:r>
            <w:proofErr w:type="spellEnd"/>
            <w:r w:rsidRPr="00A072BB">
              <w:rPr>
                <w:color w:val="000000" w:themeColor="text1"/>
                <w:sz w:val="16"/>
                <w:szCs w:val="16"/>
              </w:rPr>
              <w:t xml:space="preserve"> 1gb   for browsing</w:t>
            </w:r>
          </w:p>
          <w:p w14:paraId="5D5ACED6" w14:textId="77777777" w:rsidR="00C9055D" w:rsidRPr="00A072BB" w:rsidRDefault="00C9055D" w:rsidP="00CB18D3">
            <w:pPr>
              <w:pStyle w:val="ListParagraph"/>
              <w:jc w:val="both"/>
              <w:rPr>
                <w:color w:val="000000" w:themeColor="text1"/>
                <w:sz w:val="16"/>
                <w:szCs w:val="16"/>
              </w:rPr>
            </w:pPr>
            <w:r w:rsidRPr="00A072BB">
              <w:rPr>
                <w:color w:val="000000" w:themeColor="text1"/>
                <w:sz w:val="16"/>
                <w:szCs w:val="16"/>
              </w:rPr>
              <w:t>cat 6 -  10 times cat 5    for online streaming and gaming</w:t>
            </w:r>
          </w:p>
          <w:p w14:paraId="7FBDC673" w14:textId="77777777" w:rsidR="005F27EE" w:rsidRPr="00A072BB" w:rsidRDefault="005F27EE" w:rsidP="00CB18D3">
            <w:pPr>
              <w:pStyle w:val="ListParagraph"/>
              <w:jc w:val="both"/>
              <w:rPr>
                <w:color w:val="000000" w:themeColor="text1"/>
                <w:sz w:val="16"/>
                <w:szCs w:val="16"/>
              </w:rPr>
            </w:pPr>
            <w:r w:rsidRPr="00A072BB">
              <w:rPr>
                <w:color w:val="000000" w:themeColor="text1"/>
                <w:sz w:val="16"/>
                <w:szCs w:val="16"/>
              </w:rPr>
              <w:t xml:space="preserve">cat 6 a – </w:t>
            </w:r>
            <w:proofErr w:type="spellStart"/>
            <w:r w:rsidRPr="00A072BB">
              <w:rPr>
                <w:color w:val="000000" w:themeColor="text1"/>
                <w:sz w:val="16"/>
                <w:szCs w:val="16"/>
              </w:rPr>
              <w:t>augemented</w:t>
            </w:r>
            <w:proofErr w:type="spellEnd"/>
            <w:r w:rsidRPr="00A072BB">
              <w:rPr>
                <w:color w:val="000000" w:themeColor="text1"/>
                <w:sz w:val="16"/>
                <w:szCs w:val="16"/>
              </w:rPr>
              <w:t xml:space="preserve"> resistant to interference</w:t>
            </w:r>
          </w:p>
          <w:p w14:paraId="2E731A65" w14:textId="77777777" w:rsidR="005F27EE" w:rsidRPr="00A072BB" w:rsidRDefault="005F27EE" w:rsidP="00CB18D3">
            <w:pPr>
              <w:pStyle w:val="ListParagraph"/>
              <w:jc w:val="both"/>
              <w:rPr>
                <w:color w:val="000000" w:themeColor="text1"/>
                <w:sz w:val="16"/>
                <w:szCs w:val="16"/>
              </w:rPr>
            </w:pPr>
            <w:r w:rsidRPr="00A072BB">
              <w:rPr>
                <w:color w:val="000000" w:themeColor="text1"/>
                <w:sz w:val="16"/>
                <w:szCs w:val="16"/>
              </w:rPr>
              <w:t xml:space="preserve">cat 7  -  100gbs </w:t>
            </w:r>
          </w:p>
          <w:p w14:paraId="10C86ED5" w14:textId="77777777" w:rsidR="005F27EE" w:rsidRPr="00A072BB" w:rsidRDefault="005F27EE" w:rsidP="00CB18D3">
            <w:pPr>
              <w:pStyle w:val="ListParagraph"/>
              <w:jc w:val="both"/>
              <w:rPr>
                <w:color w:val="000000" w:themeColor="text1"/>
                <w:sz w:val="16"/>
                <w:szCs w:val="16"/>
              </w:rPr>
            </w:pPr>
            <w:r w:rsidRPr="00A072BB">
              <w:rPr>
                <w:color w:val="000000" w:themeColor="text1"/>
                <w:sz w:val="16"/>
                <w:szCs w:val="16"/>
              </w:rPr>
              <w:t>cat 8 –    faster than cat 7    for less than 30meters</w:t>
            </w:r>
          </w:p>
          <w:p w14:paraId="7450A88F" w14:textId="77777777" w:rsidR="00C9055D" w:rsidRPr="00A072BB" w:rsidRDefault="00C9055D" w:rsidP="00CB18D3">
            <w:pPr>
              <w:pStyle w:val="ListParagraph"/>
              <w:jc w:val="both"/>
              <w:rPr>
                <w:color w:val="000000" w:themeColor="text1"/>
                <w:sz w:val="16"/>
                <w:szCs w:val="16"/>
              </w:rPr>
            </w:pPr>
          </w:p>
          <w:p w14:paraId="555F6537" w14:textId="77777777" w:rsidR="00C9055D" w:rsidRPr="00A072BB" w:rsidRDefault="00C9055D" w:rsidP="00CB18D3">
            <w:pPr>
              <w:pStyle w:val="ListParagraph"/>
              <w:jc w:val="both"/>
              <w:rPr>
                <w:color w:val="000000" w:themeColor="text1"/>
                <w:sz w:val="16"/>
                <w:szCs w:val="16"/>
              </w:rPr>
            </w:pPr>
          </w:p>
          <w:p w14:paraId="47BAE524" w14:textId="77777777" w:rsidR="00C9055D" w:rsidRPr="00A072BB" w:rsidRDefault="00C9055D" w:rsidP="00CB18D3">
            <w:pPr>
              <w:pStyle w:val="ListParagraph"/>
              <w:jc w:val="both"/>
              <w:rPr>
                <w:color w:val="000000" w:themeColor="text1"/>
                <w:sz w:val="16"/>
                <w:szCs w:val="16"/>
              </w:rPr>
            </w:pPr>
          </w:p>
        </w:tc>
      </w:tr>
      <w:tr w:rsidR="00A072BB" w:rsidRPr="00A072BB" w14:paraId="287CE20E" w14:textId="77777777" w:rsidTr="0004374C">
        <w:tc>
          <w:tcPr>
            <w:tcW w:w="0" w:type="auto"/>
          </w:tcPr>
          <w:p w14:paraId="50659E6D"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657BA458" w14:textId="77777777" w:rsidR="000B410A" w:rsidRPr="00A072BB" w:rsidRDefault="008E54D4" w:rsidP="00CB18D3">
            <w:pPr>
              <w:pStyle w:val="ListParagraph"/>
              <w:ind w:left="0"/>
              <w:jc w:val="both"/>
              <w:rPr>
                <w:color w:val="000000" w:themeColor="text1"/>
                <w:sz w:val="16"/>
                <w:szCs w:val="16"/>
              </w:rPr>
            </w:pPr>
            <w:r w:rsidRPr="00A072BB">
              <w:rPr>
                <w:b/>
                <w:color w:val="000000" w:themeColor="text1"/>
                <w:sz w:val="16"/>
                <w:szCs w:val="16"/>
              </w:rPr>
              <w:t xml:space="preserve">Console Cables: </w:t>
            </w:r>
            <w:r w:rsidR="00F1275C" w:rsidRPr="00A072BB">
              <w:rPr>
                <w:color w:val="000000" w:themeColor="text1"/>
                <w:sz w:val="16"/>
                <w:szCs w:val="16"/>
              </w:rPr>
              <w:t xml:space="preserve"> are used to connect Cisco and other networking devices to terminals or pcs for configuration and troubleshooting</w:t>
            </w:r>
          </w:p>
          <w:p w14:paraId="535CC19F" w14:textId="77777777" w:rsidR="000E4A86" w:rsidRPr="00A072BB" w:rsidRDefault="000E4A86" w:rsidP="00CB18D3">
            <w:pPr>
              <w:pStyle w:val="ListParagraph"/>
              <w:ind w:left="0"/>
              <w:jc w:val="both"/>
              <w:rPr>
                <w:b/>
                <w:color w:val="000000" w:themeColor="text1"/>
                <w:sz w:val="16"/>
                <w:szCs w:val="16"/>
              </w:rPr>
            </w:pPr>
          </w:p>
        </w:tc>
      </w:tr>
      <w:tr w:rsidR="00A072BB" w:rsidRPr="00A072BB" w14:paraId="1A9A6156" w14:textId="77777777" w:rsidTr="00534C86">
        <w:tc>
          <w:tcPr>
            <w:tcW w:w="0" w:type="auto"/>
          </w:tcPr>
          <w:p w14:paraId="59F8FF23" w14:textId="77777777" w:rsidR="000B410A" w:rsidRPr="00A072BB" w:rsidRDefault="000B410A" w:rsidP="00CB18D3">
            <w:pPr>
              <w:pStyle w:val="ListParagraph"/>
              <w:ind w:left="0"/>
              <w:jc w:val="both"/>
              <w:rPr>
                <w:color w:val="000000" w:themeColor="text1"/>
                <w:sz w:val="16"/>
                <w:szCs w:val="16"/>
              </w:rPr>
            </w:pPr>
          </w:p>
        </w:tc>
        <w:tc>
          <w:tcPr>
            <w:tcW w:w="0" w:type="auto"/>
            <w:gridSpan w:val="2"/>
            <w:shd w:val="clear" w:color="auto" w:fill="FFFFFF" w:themeFill="background1"/>
          </w:tcPr>
          <w:p w14:paraId="4060C991" w14:textId="77777777" w:rsidR="009E314D" w:rsidRPr="00A072BB" w:rsidRDefault="009E314D"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Rules of connecting cables </w:t>
            </w:r>
            <w:r w:rsidRPr="00A072BB">
              <w:rPr>
                <w:rFonts w:ascii="Arial" w:eastAsia="Times New Roman" w:hAnsi="Arial" w:cs="Arial"/>
                <w:b/>
                <w:bCs/>
                <w:color w:val="000000" w:themeColor="text1"/>
                <w:sz w:val="10"/>
              </w:rPr>
              <w:t xml:space="preserve">( NB – ass long </w:t>
            </w:r>
            <w:r w:rsidR="001B5BF9" w:rsidRPr="00A072BB">
              <w:rPr>
                <w:rFonts w:ascii="Arial" w:eastAsia="Times New Roman" w:hAnsi="Arial" w:cs="Arial"/>
                <w:b/>
                <w:bCs/>
                <w:color w:val="000000" w:themeColor="text1"/>
                <w:sz w:val="10"/>
              </w:rPr>
              <w:t>as you are consistent with your you cabling you can leave the rules)</w:t>
            </w:r>
          </w:p>
          <w:p w14:paraId="5C219013" w14:textId="77777777" w:rsidR="00AA74B2"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1 two like devices ( devices on the same </w:t>
            </w:r>
            <w:proofErr w:type="spellStart"/>
            <w:r w:rsidRPr="00A072BB">
              <w:rPr>
                <w:rFonts w:ascii="Arial" w:eastAsia="Times New Roman" w:hAnsi="Arial" w:cs="Arial"/>
                <w:b/>
                <w:bCs/>
                <w:color w:val="000000" w:themeColor="text1"/>
                <w:sz w:val="14"/>
              </w:rPr>
              <w:t>osi</w:t>
            </w:r>
            <w:proofErr w:type="spellEnd"/>
            <w:r w:rsidRPr="00A072BB">
              <w:rPr>
                <w:rFonts w:ascii="Arial" w:eastAsia="Times New Roman" w:hAnsi="Arial" w:cs="Arial"/>
                <w:b/>
                <w:bCs/>
                <w:color w:val="000000" w:themeColor="text1"/>
                <w:sz w:val="14"/>
              </w:rPr>
              <w:t xml:space="preserve"> model ) use cross over cable</w:t>
            </w:r>
          </w:p>
          <w:p w14:paraId="0EA0FEEC" w14:textId="0C4CEC2C"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2 devices on different </w:t>
            </w:r>
            <w:r w:rsidR="00B853D5" w:rsidRPr="00B853D5">
              <w:rPr>
                <w:rFonts w:ascii="Arial" w:eastAsia="Times New Roman" w:hAnsi="Arial" w:cs="Arial"/>
                <w:b/>
                <w:bCs/>
                <w:color w:val="000000" w:themeColor="text1"/>
                <w:sz w:val="18"/>
              </w:rPr>
              <w:t xml:space="preserve">OSI </w:t>
            </w:r>
            <w:r w:rsidRPr="00A072BB">
              <w:rPr>
                <w:rFonts w:ascii="Arial" w:eastAsia="Times New Roman" w:hAnsi="Arial" w:cs="Arial"/>
                <w:b/>
                <w:bCs/>
                <w:color w:val="000000" w:themeColor="text1"/>
                <w:sz w:val="14"/>
              </w:rPr>
              <w:t xml:space="preserve">layer </w:t>
            </w:r>
            <w:r w:rsidR="00B853D5">
              <w:rPr>
                <w:rFonts w:ascii="Arial" w:eastAsia="Times New Roman" w:hAnsi="Arial" w:cs="Arial"/>
                <w:b/>
                <w:bCs/>
                <w:color w:val="000000" w:themeColor="text1"/>
                <w:sz w:val="14"/>
              </w:rPr>
              <w:t>should be connected using strai</w:t>
            </w:r>
            <w:r w:rsidRPr="00A072BB">
              <w:rPr>
                <w:rFonts w:ascii="Arial" w:eastAsia="Times New Roman" w:hAnsi="Arial" w:cs="Arial"/>
                <w:b/>
                <w:bCs/>
                <w:color w:val="000000" w:themeColor="text1"/>
                <w:sz w:val="14"/>
              </w:rPr>
              <w:t>g</w:t>
            </w:r>
            <w:r w:rsidR="00B853D5">
              <w:rPr>
                <w:rFonts w:ascii="Arial" w:eastAsia="Times New Roman" w:hAnsi="Arial" w:cs="Arial"/>
                <w:b/>
                <w:bCs/>
                <w:color w:val="000000" w:themeColor="text1"/>
                <w:sz w:val="14"/>
              </w:rPr>
              <w:t>ht</w:t>
            </w:r>
            <w:r w:rsidRPr="00A072BB">
              <w:rPr>
                <w:rFonts w:ascii="Arial" w:eastAsia="Times New Roman" w:hAnsi="Arial" w:cs="Arial"/>
                <w:b/>
                <w:bCs/>
                <w:color w:val="000000" w:themeColor="text1"/>
                <w:sz w:val="14"/>
              </w:rPr>
              <w:t xml:space="preserve"> through cable</w:t>
            </w:r>
          </w:p>
          <w:p w14:paraId="51606B4A"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3 rollover cables are used for     console cables</w:t>
            </w:r>
          </w:p>
          <w:p w14:paraId="7B00E1A0" w14:textId="74C684E9" w:rsidR="00EC302B" w:rsidRDefault="00EC302B" w:rsidP="00CB18D3">
            <w:pPr>
              <w:textAlignment w:val="center"/>
              <w:rPr>
                <w:rFonts w:ascii="Arial" w:eastAsia="Times New Roman" w:hAnsi="Arial" w:cs="Arial"/>
                <w:b/>
                <w:bCs/>
                <w:color w:val="000000" w:themeColor="text1"/>
                <w:sz w:val="14"/>
              </w:rPr>
            </w:pPr>
          </w:p>
          <w:p w14:paraId="7EE5DEB2" w14:textId="77777777" w:rsidR="008A5E9A" w:rsidRPr="00A072BB" w:rsidRDefault="008A5E9A" w:rsidP="00CB18D3">
            <w:pPr>
              <w:textAlignment w:val="center"/>
              <w:rPr>
                <w:rFonts w:ascii="Arial" w:eastAsia="Times New Roman" w:hAnsi="Arial" w:cs="Arial"/>
                <w:b/>
                <w:bCs/>
                <w:color w:val="000000" w:themeColor="text1"/>
                <w:sz w:val="14"/>
              </w:rPr>
            </w:pPr>
          </w:p>
          <w:p w14:paraId="6BDCBEF8"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 xml:space="preserve">network layer ( computer </w:t>
            </w:r>
            <w:r w:rsidRPr="00A072BB">
              <w:rPr>
                <w:rFonts w:ascii="Arial" w:eastAsia="Times New Roman" w:hAnsi="Arial" w:cs="Arial"/>
                <w:b/>
                <w:bCs/>
                <w:color w:val="000000" w:themeColor="text1"/>
                <w:sz w:val="14"/>
              </w:rPr>
              <w:sym w:font="Wingdings" w:char="F0E0"/>
            </w:r>
            <w:r w:rsidRPr="00A072BB">
              <w:rPr>
                <w:rFonts w:ascii="Arial" w:eastAsia="Times New Roman" w:hAnsi="Arial" w:cs="Arial"/>
                <w:b/>
                <w:bCs/>
                <w:color w:val="000000" w:themeColor="text1"/>
                <w:sz w:val="14"/>
              </w:rPr>
              <w:t xml:space="preserve"> server </w:t>
            </w:r>
            <w:r w:rsidRPr="00A072BB">
              <w:rPr>
                <w:rFonts w:ascii="Arial" w:eastAsia="Times New Roman" w:hAnsi="Arial" w:cs="Arial"/>
                <w:b/>
                <w:bCs/>
                <w:color w:val="000000" w:themeColor="text1"/>
                <w:sz w:val="14"/>
              </w:rPr>
              <w:sym w:font="Wingdings" w:char="F0E0"/>
            </w:r>
            <w:r w:rsidRPr="00A072BB">
              <w:rPr>
                <w:rFonts w:ascii="Arial" w:eastAsia="Times New Roman" w:hAnsi="Arial" w:cs="Arial"/>
                <w:b/>
                <w:bCs/>
                <w:color w:val="000000" w:themeColor="text1"/>
                <w:sz w:val="14"/>
              </w:rPr>
              <w:t xml:space="preserve"> router) these devices are smarter</w:t>
            </w:r>
          </w:p>
          <w:p w14:paraId="0E971613"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data-link layer ( switch )</w:t>
            </w:r>
          </w:p>
          <w:p w14:paraId="5536929F" w14:textId="77777777" w:rsidR="00EC302B" w:rsidRPr="00A072BB" w:rsidRDefault="00EC302B" w:rsidP="00CB18D3">
            <w:pPr>
              <w:textAlignment w:val="center"/>
              <w:rPr>
                <w:rFonts w:ascii="Arial" w:eastAsia="Times New Roman" w:hAnsi="Arial" w:cs="Arial"/>
                <w:b/>
                <w:bCs/>
                <w:color w:val="000000" w:themeColor="text1"/>
                <w:sz w:val="14"/>
              </w:rPr>
            </w:pPr>
            <w:r w:rsidRPr="00A072BB">
              <w:rPr>
                <w:rFonts w:ascii="Arial" w:eastAsia="Times New Roman" w:hAnsi="Arial" w:cs="Arial"/>
                <w:b/>
                <w:bCs/>
                <w:color w:val="000000" w:themeColor="text1"/>
                <w:sz w:val="14"/>
              </w:rPr>
              <w:t>physical layer ( HUB)</w:t>
            </w:r>
          </w:p>
          <w:p w14:paraId="29A3AEB0" w14:textId="77777777" w:rsidR="00EC302B" w:rsidRPr="00A072BB" w:rsidRDefault="00EC302B" w:rsidP="00CB18D3">
            <w:pPr>
              <w:textAlignment w:val="center"/>
              <w:rPr>
                <w:rFonts w:ascii="Arial" w:eastAsia="Times New Roman" w:hAnsi="Arial" w:cs="Arial"/>
                <w:b/>
                <w:bCs/>
                <w:color w:val="000000" w:themeColor="text1"/>
                <w:sz w:val="14"/>
              </w:rPr>
            </w:pPr>
          </w:p>
          <w:p w14:paraId="07715003" w14:textId="77777777" w:rsidR="00EC302B" w:rsidRPr="00A072BB" w:rsidRDefault="00EC302B" w:rsidP="00CB18D3">
            <w:pPr>
              <w:textAlignment w:val="center"/>
              <w:rPr>
                <w:rFonts w:ascii="Arial" w:eastAsia="Times New Roman" w:hAnsi="Arial" w:cs="Arial"/>
                <w:b/>
                <w:bCs/>
                <w:color w:val="000000" w:themeColor="text1"/>
                <w:sz w:val="14"/>
              </w:rPr>
            </w:pPr>
          </w:p>
          <w:p w14:paraId="21172DCD" w14:textId="77777777" w:rsidR="00AA74B2" w:rsidRPr="00A072BB" w:rsidRDefault="00AA74B2" w:rsidP="00CB18D3">
            <w:pPr>
              <w:textAlignment w:val="center"/>
              <w:rPr>
                <w:rFonts w:ascii="Arial" w:eastAsia="Times New Roman" w:hAnsi="Arial" w:cs="Arial"/>
                <w:b/>
                <w:bCs/>
                <w:color w:val="000000" w:themeColor="text1"/>
              </w:rPr>
            </w:pPr>
          </w:p>
          <w:p w14:paraId="1144D97B" w14:textId="77777777" w:rsidR="00AA74B2" w:rsidRPr="00A072BB" w:rsidRDefault="00AA74B2" w:rsidP="00CB18D3">
            <w:pPr>
              <w:textAlignment w:val="center"/>
              <w:rPr>
                <w:rFonts w:ascii="Arial" w:eastAsia="Times New Roman" w:hAnsi="Arial" w:cs="Arial"/>
                <w:b/>
                <w:bCs/>
                <w:color w:val="000000" w:themeColor="text1"/>
              </w:rPr>
            </w:pPr>
          </w:p>
          <w:p w14:paraId="19580C84" w14:textId="77777777" w:rsidR="00AA74B2" w:rsidRPr="00A072BB" w:rsidRDefault="00AA74B2" w:rsidP="00CB18D3">
            <w:pPr>
              <w:textAlignment w:val="center"/>
              <w:rPr>
                <w:rFonts w:ascii="Arial" w:eastAsia="Times New Roman" w:hAnsi="Arial" w:cs="Arial"/>
                <w:b/>
                <w:bCs/>
                <w:color w:val="000000" w:themeColor="text1"/>
              </w:rPr>
            </w:pPr>
          </w:p>
          <w:p w14:paraId="61E4ECB5" w14:textId="71BFB3C0" w:rsidR="00AA74B2" w:rsidRPr="00A072BB" w:rsidRDefault="00AA74B2" w:rsidP="00CB18D3">
            <w:pPr>
              <w:textAlignment w:val="center"/>
              <w:rPr>
                <w:rFonts w:ascii="Arial" w:eastAsia="Times New Roman" w:hAnsi="Arial" w:cs="Arial"/>
                <w:color w:val="000000" w:themeColor="text1"/>
              </w:rPr>
            </w:pPr>
            <w:r w:rsidRPr="00A072BB">
              <w:rPr>
                <w:rFonts w:ascii="Arial" w:eastAsia="Times New Roman" w:hAnsi="Arial" w:cs="Arial"/>
                <w:b/>
                <w:bCs/>
                <w:color w:val="000000" w:themeColor="text1"/>
              </w:rPr>
              <w:t xml:space="preserve">2.0.1 </w:t>
            </w:r>
            <w:r w:rsidR="00B853D5" w:rsidRPr="00A072BB">
              <w:rPr>
                <w:rFonts w:ascii="Arial" w:eastAsia="Times New Roman" w:hAnsi="Arial" w:cs="Arial"/>
                <w:b/>
                <w:bCs/>
                <w:color w:val="000000" w:themeColor="text1"/>
              </w:rPr>
              <w:t>CISCO</w:t>
            </w:r>
            <w:r w:rsidRPr="00A072BB">
              <w:rPr>
                <w:rFonts w:ascii="Arial" w:eastAsia="Times New Roman" w:hAnsi="Arial" w:cs="Arial"/>
                <w:b/>
                <w:bCs/>
                <w:color w:val="000000" w:themeColor="text1"/>
              </w:rPr>
              <w:t xml:space="preserve"> Packet Tracer File Types</w:t>
            </w:r>
          </w:p>
          <w:p w14:paraId="2659C3E8" w14:textId="77777777" w:rsidR="00AA74B2" w:rsidRPr="00A072BB" w:rsidRDefault="00AA74B2"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Packet Tracer has the ability to create four different types of files. These file types are used for different purposes and include: .</w:t>
            </w:r>
            <w:proofErr w:type="spellStart"/>
            <w:r w:rsidRPr="00A072BB">
              <w:rPr>
                <w:rFonts w:ascii="Arial" w:eastAsia="Times New Roman" w:hAnsi="Arial" w:cs="Arial"/>
                <w:color w:val="000000" w:themeColor="text1"/>
              </w:rPr>
              <w:t>pka</w:t>
            </w:r>
            <w:proofErr w:type="spellEnd"/>
            <w:r w:rsidRPr="00A072BB">
              <w:rPr>
                <w:rFonts w:ascii="Arial" w:eastAsia="Times New Roman" w:hAnsi="Arial" w:cs="Arial"/>
                <w:color w:val="000000" w:themeColor="text1"/>
              </w:rPr>
              <w:t>, .</w:t>
            </w:r>
            <w:proofErr w:type="spellStart"/>
            <w:r w:rsidRPr="00A072BB">
              <w:rPr>
                <w:rFonts w:ascii="Arial" w:eastAsia="Times New Roman" w:hAnsi="Arial" w:cs="Arial"/>
                <w:color w:val="000000" w:themeColor="text1"/>
              </w:rPr>
              <w:t>pkt</w:t>
            </w:r>
            <w:proofErr w:type="spellEnd"/>
            <w:r w:rsidRPr="00A072BB">
              <w:rPr>
                <w:rFonts w:ascii="Arial" w:eastAsia="Times New Roman" w:hAnsi="Arial" w:cs="Arial"/>
                <w:color w:val="000000" w:themeColor="text1"/>
              </w:rPr>
              <w:t>, .</w:t>
            </w:r>
            <w:proofErr w:type="spellStart"/>
            <w:r w:rsidRPr="00A072BB">
              <w:rPr>
                <w:rFonts w:ascii="Arial" w:eastAsia="Times New Roman" w:hAnsi="Arial" w:cs="Arial"/>
                <w:color w:val="000000" w:themeColor="text1"/>
              </w:rPr>
              <w:t>pksz</w:t>
            </w:r>
            <w:proofErr w:type="spellEnd"/>
            <w:r w:rsidRPr="00A072BB">
              <w:rPr>
                <w:rFonts w:ascii="Arial" w:eastAsia="Times New Roman" w:hAnsi="Arial" w:cs="Arial"/>
                <w:color w:val="000000" w:themeColor="text1"/>
              </w:rPr>
              <w:t>, and .</w:t>
            </w:r>
            <w:proofErr w:type="spellStart"/>
            <w:r w:rsidRPr="00A072BB">
              <w:rPr>
                <w:rFonts w:ascii="Arial" w:eastAsia="Times New Roman" w:hAnsi="Arial" w:cs="Arial"/>
                <w:color w:val="000000" w:themeColor="text1"/>
              </w:rPr>
              <w:t>pkz</w:t>
            </w:r>
            <w:proofErr w:type="spellEnd"/>
            <w:r w:rsidRPr="00A072BB">
              <w:rPr>
                <w:rFonts w:ascii="Arial" w:eastAsia="Times New Roman" w:hAnsi="Arial" w:cs="Arial"/>
                <w:color w:val="000000" w:themeColor="text1"/>
              </w:rPr>
              <w:t>.</w:t>
            </w:r>
          </w:p>
          <w:p w14:paraId="5CBD6130" w14:textId="77777777" w:rsidR="00126266" w:rsidRPr="00A072BB" w:rsidRDefault="00126266" w:rsidP="00CB18D3">
            <w:pPr>
              <w:textAlignment w:val="center"/>
              <w:rPr>
                <w:rFonts w:ascii="Arial" w:eastAsia="Times New Roman" w:hAnsi="Arial" w:cs="Arial"/>
                <w:b/>
                <w:bCs/>
                <w:color w:val="000000" w:themeColor="text1"/>
              </w:rPr>
            </w:pPr>
            <w:r w:rsidRPr="00A072BB">
              <w:rPr>
                <w:rFonts w:ascii="Arial" w:eastAsia="Times New Roman" w:hAnsi="Arial" w:cs="Arial"/>
                <w:b/>
                <w:bCs/>
                <w:color w:val="000000" w:themeColor="text1"/>
              </w:rPr>
              <w:t>2.0.2 Cisco Packet Tracer Assessments</w:t>
            </w:r>
          </w:p>
          <w:p w14:paraId="68465A55" w14:textId="77777777" w:rsidR="00126266" w:rsidRPr="00A072BB" w:rsidRDefault="00126266" w:rsidP="00CB18D3">
            <w:pPr>
              <w:rPr>
                <w:rFonts w:ascii="Arial" w:eastAsia="Times New Roman" w:hAnsi="Arial" w:cs="Arial"/>
                <w:color w:val="000000" w:themeColor="text1"/>
              </w:rPr>
            </w:pPr>
            <w:r w:rsidRPr="00A072BB">
              <w:rPr>
                <w:rFonts w:ascii="Arial" w:eastAsia="Times New Roman" w:hAnsi="Arial" w:cs="Arial"/>
                <w:color w:val="000000" w:themeColor="text1"/>
              </w:rPr>
              <w:t>This is a media player component. Select the play / pause button to watch or listen.</w:t>
            </w:r>
          </w:p>
          <w:p w14:paraId="6E045E4B" w14:textId="2C8C46A0" w:rsidR="00126266" w:rsidRPr="00A072BB" w:rsidRDefault="00126266"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There are two types of assessment items that take advantage of Packet Tracer. These include Packet Tracer Media Objects (PTMO) and Packet Tracer Skills Assessments (PTSA).</w:t>
            </w:r>
          </w:p>
          <w:p w14:paraId="1C7E208C" w14:textId="77777777" w:rsidR="00180467" w:rsidRPr="00A072BB" w:rsidRDefault="00180467" w:rsidP="00CB18D3">
            <w:pPr>
              <w:spacing w:before="100" w:beforeAutospacing="1" w:after="100" w:afterAutospacing="1"/>
              <w:rPr>
                <w:rFonts w:ascii="Arial" w:eastAsia="Times New Roman" w:hAnsi="Arial" w:cs="Arial"/>
                <w:color w:val="000000" w:themeColor="text1"/>
              </w:rPr>
            </w:pPr>
          </w:p>
          <w:p w14:paraId="38A26745" w14:textId="2DB36C15" w:rsidR="00126266" w:rsidRPr="00A072BB" w:rsidRDefault="00180467"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Types of date:</w:t>
            </w:r>
          </w:p>
          <w:p w14:paraId="4DEB5FC3" w14:textId="77777777" w:rsidR="000D7BE0" w:rsidRPr="00A072BB" w:rsidRDefault="000D7BE0" w:rsidP="00CB18D3">
            <w:pPr>
              <w:pStyle w:val="ListParagraph"/>
              <w:numPr>
                <w:ilvl w:val="0"/>
                <w:numId w:val="9"/>
              </w:numPr>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Volunteered data - </w:t>
            </w:r>
            <w:r w:rsidRPr="00A072BB">
              <w:rPr>
                <w:rFonts w:ascii="Arial" w:eastAsia="Times New Roman" w:hAnsi="Arial" w:cs="Arial"/>
                <w:color w:val="000000" w:themeColor="text1"/>
                <w:lang w:val="en-GB"/>
              </w:rPr>
              <w:t>This is created and explicitly shared by individuals, such as social network profiles. This type of data might include video files, pictures, text, or audio files.</w:t>
            </w:r>
          </w:p>
          <w:p w14:paraId="59C59A66" w14:textId="77777777" w:rsidR="000D7BE0" w:rsidRPr="00A072BB" w:rsidRDefault="000D7BE0" w:rsidP="00CB18D3">
            <w:pPr>
              <w:pStyle w:val="ListParagraph"/>
              <w:numPr>
                <w:ilvl w:val="0"/>
                <w:numId w:val="9"/>
              </w:numPr>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lastRenderedPageBreak/>
              <w:t>Observed data -</w:t>
            </w:r>
            <w:r w:rsidRPr="00A072BB">
              <w:rPr>
                <w:rFonts w:ascii="Arial" w:eastAsia="Times New Roman" w:hAnsi="Arial" w:cs="Arial"/>
                <w:color w:val="000000" w:themeColor="text1"/>
                <w:lang w:val="en-GB"/>
              </w:rPr>
              <w:t> This is captured by recording the actions of individuals, such as location data when using cell phones.</w:t>
            </w:r>
          </w:p>
          <w:p w14:paraId="0CC11DBD" w14:textId="77777777" w:rsidR="000D7BE0" w:rsidRPr="00A072BB" w:rsidRDefault="000D7BE0" w:rsidP="00CB18D3">
            <w:pPr>
              <w:pStyle w:val="ListParagraph"/>
              <w:numPr>
                <w:ilvl w:val="0"/>
                <w:numId w:val="9"/>
              </w:numPr>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Inferred data -</w:t>
            </w:r>
            <w:r w:rsidRPr="00A072BB">
              <w:rPr>
                <w:rFonts w:ascii="Arial" w:eastAsia="Times New Roman" w:hAnsi="Arial" w:cs="Arial"/>
                <w:color w:val="000000" w:themeColor="text1"/>
                <w:lang w:val="en-GB"/>
              </w:rPr>
              <w:t> This is data such as a credit score, which is based on analysis of volunteered or observed data.</w:t>
            </w:r>
          </w:p>
          <w:p w14:paraId="06B315B4" w14:textId="7FA0D64D" w:rsidR="00180467" w:rsidRPr="00A072BB" w:rsidRDefault="00180467" w:rsidP="00CB18D3">
            <w:pPr>
              <w:spacing w:before="100" w:beforeAutospacing="1" w:after="100" w:afterAutospacing="1"/>
              <w:rPr>
                <w:rFonts w:ascii="Arial" w:eastAsia="Times New Roman" w:hAnsi="Arial" w:cs="Arial"/>
                <w:color w:val="000000" w:themeColor="text1"/>
              </w:rPr>
            </w:pPr>
          </w:p>
          <w:p w14:paraId="61F64462" w14:textId="77777777" w:rsidR="00E850AF" w:rsidRPr="00A072BB" w:rsidRDefault="00E850AF" w:rsidP="00CB18D3">
            <w:p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color w:val="000000" w:themeColor="text1"/>
                <w:lang w:val="en-GB"/>
              </w:rPr>
              <w:t>There are three common methods of signal transmission used in networks:</w:t>
            </w:r>
          </w:p>
          <w:p w14:paraId="3FAA5F89" w14:textId="77777777" w:rsidR="00E850AF" w:rsidRPr="00A072BB" w:rsidRDefault="00E850AF" w:rsidP="00CB18D3">
            <w:pPr>
              <w:numPr>
                <w:ilvl w:val="0"/>
                <w:numId w:val="10"/>
              </w:num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Electrical signals - </w:t>
            </w:r>
            <w:r w:rsidRPr="00A072BB">
              <w:rPr>
                <w:rFonts w:ascii="Arial" w:eastAsia="Times New Roman" w:hAnsi="Arial" w:cs="Arial"/>
                <w:color w:val="000000" w:themeColor="text1"/>
                <w:lang w:val="en-GB"/>
              </w:rPr>
              <w:t>Transmission is achieved by representing data as electrical pulses on copper wire.</w:t>
            </w:r>
          </w:p>
          <w:p w14:paraId="061FCEE2" w14:textId="77777777" w:rsidR="00E850AF" w:rsidRPr="00A072BB" w:rsidRDefault="00E850AF" w:rsidP="00CB18D3">
            <w:pPr>
              <w:numPr>
                <w:ilvl w:val="0"/>
                <w:numId w:val="10"/>
              </w:num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Optical signals - </w:t>
            </w:r>
            <w:r w:rsidRPr="00A072BB">
              <w:rPr>
                <w:rFonts w:ascii="Arial" w:eastAsia="Times New Roman" w:hAnsi="Arial" w:cs="Arial"/>
                <w:color w:val="000000" w:themeColor="text1"/>
                <w:lang w:val="en-GB"/>
              </w:rPr>
              <w:t>Transmission is achieved by converting the electrical signals into light pulses.</w:t>
            </w:r>
          </w:p>
          <w:p w14:paraId="0D506BDA" w14:textId="77777777" w:rsidR="00E850AF" w:rsidRPr="00A072BB" w:rsidRDefault="00E850AF" w:rsidP="00CB18D3">
            <w:pPr>
              <w:numPr>
                <w:ilvl w:val="0"/>
                <w:numId w:val="10"/>
              </w:numPr>
              <w:spacing w:before="100" w:beforeAutospacing="1" w:after="100" w:afterAutospacing="1"/>
              <w:rPr>
                <w:rFonts w:ascii="Arial" w:eastAsia="Times New Roman" w:hAnsi="Arial" w:cs="Arial"/>
                <w:color w:val="000000" w:themeColor="text1"/>
                <w:lang w:val="en-GB"/>
              </w:rPr>
            </w:pPr>
            <w:r w:rsidRPr="00A072BB">
              <w:rPr>
                <w:rFonts w:ascii="Arial" w:eastAsia="Times New Roman" w:hAnsi="Arial" w:cs="Arial"/>
                <w:b/>
                <w:bCs/>
                <w:color w:val="000000" w:themeColor="text1"/>
                <w:lang w:val="en-GB"/>
              </w:rPr>
              <w:t>Wireless signals - </w:t>
            </w:r>
            <w:r w:rsidRPr="00A072BB">
              <w:rPr>
                <w:rFonts w:ascii="Arial" w:eastAsia="Times New Roman" w:hAnsi="Arial" w:cs="Arial"/>
                <w:color w:val="000000" w:themeColor="text1"/>
                <w:lang w:val="en-GB"/>
              </w:rPr>
              <w:t>Transmission is achieved by using infrared, microwave, or radio waves through the air.</w:t>
            </w:r>
          </w:p>
          <w:p w14:paraId="3D4F76C5" w14:textId="615E3B51" w:rsidR="00180467" w:rsidRPr="00A072BB" w:rsidRDefault="004D2DFC"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Bandwidth is the capacity of a medium to carry data. Digital bandwidth measures the amount of data that can flow from one place to another in a given amount of time.</w:t>
            </w:r>
          </w:p>
          <w:p w14:paraId="5F1357F3" w14:textId="35EA33A6" w:rsidR="004F4FCF" w:rsidRPr="00A072BB" w:rsidRDefault="004F4FCF"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Latency refers to the amount of time, including delays, for data to travel from one given point to another.</w:t>
            </w:r>
          </w:p>
          <w:p w14:paraId="74CC4077" w14:textId="66D7E24E" w:rsidR="004F4FCF" w:rsidRPr="00A072BB" w:rsidRDefault="004F4FCF"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Throughput measurements do not take into account the validity or usefulness of the bits being transmitted and received</w:t>
            </w:r>
          </w:p>
          <w:p w14:paraId="0311C1DA" w14:textId="5B4670CE" w:rsidR="00C532F0" w:rsidRPr="00A072BB" w:rsidRDefault="00C532F0" w:rsidP="00CB18D3">
            <w:pPr>
              <w:spacing w:before="100" w:beforeAutospacing="1" w:after="100" w:afterAutospacing="1"/>
              <w:rPr>
                <w:rFonts w:ascii="Arial" w:eastAsia="Times New Roman" w:hAnsi="Arial" w:cs="Arial"/>
                <w:color w:val="000000" w:themeColor="text1"/>
              </w:rPr>
            </w:pPr>
          </w:p>
          <w:p w14:paraId="386279E9" w14:textId="37DDDD1B" w:rsidR="00C532F0" w:rsidRPr="00A072BB" w:rsidRDefault="00C532F0"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P2P applications require that each end device provide a user interface and run a background service.</w:t>
            </w:r>
          </w:p>
          <w:p w14:paraId="051ED867" w14:textId="77777777" w:rsidR="00534C86" w:rsidRPr="00A072BB" w:rsidRDefault="00534C86" w:rsidP="00CB18D3">
            <w:pPr>
              <w:spacing w:before="100" w:beforeAutospacing="1" w:after="100" w:afterAutospacing="1"/>
              <w:rPr>
                <w:rFonts w:ascii="Arial" w:eastAsia="Times New Roman" w:hAnsi="Arial" w:cs="Arial"/>
                <w:color w:val="000000" w:themeColor="text1"/>
                <w:lang w:val="en-GB" w:eastAsia="en-GB"/>
              </w:rPr>
            </w:pPr>
            <w:r w:rsidRPr="00A072BB">
              <w:rPr>
                <w:rFonts w:ascii="Arial" w:eastAsia="Times New Roman" w:hAnsi="Arial" w:cs="Arial"/>
                <w:color w:val="000000" w:themeColor="text1"/>
                <w:lang w:val="en-GB" w:eastAsia="en-GB"/>
              </w:rPr>
              <w:t>The quality and speed of the DSL connection depends mainly on the quality of the phone line and the distance from the central office of your phone company The farther you are from the central office, the slower the connection.</w:t>
            </w:r>
          </w:p>
          <w:p w14:paraId="55781EE9" w14:textId="23944287" w:rsidR="00946BE6" w:rsidRPr="00A072BB" w:rsidRDefault="00534C86"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The quality and speed of the DSL connection depends mainly on the quality of the phone line and the distance from the central office of your phone company The farther you are from the central office, the slower the connection.</w:t>
            </w:r>
          </w:p>
          <w:p w14:paraId="09C90A51" w14:textId="77A0F857" w:rsidR="00963983" w:rsidRPr="00A072BB" w:rsidRDefault="003A1D10"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b/>
                <w:bCs/>
                <w:color w:val="000000" w:themeColor="text1"/>
              </w:rPr>
              <w:t>DSL</w:t>
            </w:r>
            <w:r w:rsidRPr="00A072BB">
              <w:rPr>
                <w:rFonts w:ascii="Arial" w:eastAsia="Times New Roman" w:hAnsi="Arial" w:cs="Arial"/>
                <w:color w:val="000000" w:themeColor="text1"/>
              </w:rPr>
              <w:t xml:space="preserve"> runs over a telephone line, with the line split into three channels. One channel is used for voice telephone calls. This channel allows an individual to receive phone calls without disconnecting from the internet.</w:t>
            </w:r>
          </w:p>
          <w:p w14:paraId="75641B49" w14:textId="1CEF4CE3" w:rsidR="003A1D10" w:rsidRPr="00A072BB" w:rsidRDefault="00AA0620" w:rsidP="00CB18D3">
            <w:p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We can connect with our ISP </w:t>
            </w:r>
          </w:p>
          <w:p w14:paraId="23656806" w14:textId="6E045EB5" w:rsidR="00AA0620" w:rsidRPr="00A072BB" w:rsidRDefault="00AA0620"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DSL: with existing telephone land line [ phone + internet data ]</w:t>
            </w:r>
          </w:p>
          <w:p w14:paraId="73CB3632" w14:textId="3A7EB38B" w:rsidR="00AA0620" w:rsidRPr="00A072BB" w:rsidRDefault="00AA0620"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Cable: uses coaxial cable usually provided by cable </w:t>
            </w:r>
            <w:proofErr w:type="spellStart"/>
            <w:r w:rsidRPr="00A072BB">
              <w:rPr>
                <w:rFonts w:ascii="Arial" w:eastAsia="Times New Roman" w:hAnsi="Arial" w:cs="Arial"/>
                <w:color w:val="000000" w:themeColor="text1"/>
              </w:rPr>
              <w:t>tv</w:t>
            </w:r>
            <w:proofErr w:type="spellEnd"/>
            <w:r w:rsidRPr="00A072BB">
              <w:rPr>
                <w:rFonts w:ascii="Arial" w:eastAsia="Times New Roman" w:hAnsi="Arial" w:cs="Arial"/>
                <w:color w:val="000000" w:themeColor="text1"/>
              </w:rPr>
              <w:t xml:space="preserve"> [phone + internet + television]</w:t>
            </w:r>
          </w:p>
          <w:p w14:paraId="29BAC0CD" w14:textId="63BBAB3E" w:rsidR="00351106" w:rsidRPr="00A072BB" w:rsidRDefault="003C0A15"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Cellular: using mobile phone networks  [ can be </w:t>
            </w:r>
            <w:proofErr w:type="spellStart"/>
            <w:r w:rsidRPr="00A072BB">
              <w:rPr>
                <w:rFonts w:ascii="Arial" w:eastAsia="Times New Roman" w:hAnsi="Arial" w:cs="Arial"/>
                <w:color w:val="000000" w:themeColor="text1"/>
              </w:rPr>
              <w:t>mettered</w:t>
            </w:r>
            <w:proofErr w:type="spellEnd"/>
            <w:r w:rsidRPr="00A072BB">
              <w:rPr>
                <w:rFonts w:ascii="Arial" w:eastAsia="Times New Roman" w:hAnsi="Arial" w:cs="Arial"/>
                <w:color w:val="000000" w:themeColor="text1"/>
              </w:rPr>
              <w:t xml:space="preserve"> ]</w:t>
            </w:r>
          </w:p>
          <w:p w14:paraId="31A56708" w14:textId="668483E7" w:rsidR="003C0A15" w:rsidRDefault="003C0A15" w:rsidP="00CB18D3">
            <w:pPr>
              <w:pStyle w:val="ListParagraph"/>
              <w:numPr>
                <w:ilvl w:val="0"/>
                <w:numId w:val="13"/>
              </w:numPr>
              <w:spacing w:before="100" w:beforeAutospacing="1" w:after="100" w:afterAutospacing="1"/>
              <w:rPr>
                <w:rFonts w:ascii="Arial" w:eastAsia="Times New Roman" w:hAnsi="Arial" w:cs="Arial"/>
                <w:color w:val="000000" w:themeColor="text1"/>
              </w:rPr>
            </w:pPr>
            <w:r w:rsidRPr="00A072BB">
              <w:rPr>
                <w:rFonts w:ascii="Arial" w:eastAsia="Times New Roman" w:hAnsi="Arial" w:cs="Arial"/>
                <w:color w:val="000000" w:themeColor="text1"/>
              </w:rPr>
              <w:t xml:space="preserve">Satellite: satellite modem might be required </w:t>
            </w:r>
            <w:r w:rsidR="007E7811" w:rsidRPr="00A072BB">
              <w:rPr>
                <w:rFonts w:ascii="Arial" w:eastAsia="Times New Roman" w:hAnsi="Arial" w:cs="Arial"/>
                <w:color w:val="000000" w:themeColor="text1"/>
              </w:rPr>
              <w:t xml:space="preserve"> </w:t>
            </w:r>
          </w:p>
          <w:p w14:paraId="208A2E07" w14:textId="1294AB7B" w:rsidR="00562A1C" w:rsidRDefault="00562A1C" w:rsidP="00CB18D3">
            <w:pPr>
              <w:spacing w:before="100" w:beforeAutospacing="1" w:after="100" w:afterAutospacing="1"/>
              <w:rPr>
                <w:rFonts w:ascii="Arial" w:eastAsia="Times New Roman" w:hAnsi="Arial" w:cs="Arial"/>
                <w:color w:val="000000" w:themeColor="text1"/>
              </w:rPr>
            </w:pPr>
          </w:p>
          <w:p w14:paraId="6C8350E4" w14:textId="04C33869" w:rsidR="00AB7E29" w:rsidRDefault="00AB7E29" w:rsidP="00CB18D3">
            <w:pPr>
              <w:spacing w:before="100" w:beforeAutospacing="1" w:after="100" w:afterAutospacing="1"/>
              <w:rPr>
                <w:rFonts w:ascii="Arial" w:eastAsia="Times New Roman" w:hAnsi="Arial" w:cs="Arial"/>
                <w:color w:val="000000" w:themeColor="text1"/>
              </w:rPr>
            </w:pPr>
          </w:p>
          <w:p w14:paraId="5057D81B" w14:textId="507553E8" w:rsidR="00AB7E29" w:rsidRDefault="00AB7E29" w:rsidP="00CB18D3">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 xml:space="preserve">Encapsulation: </w:t>
            </w:r>
          </w:p>
          <w:p w14:paraId="3DD3E977" w14:textId="77777777" w:rsidR="00BB234F" w:rsidRDefault="00BB234F" w:rsidP="00CB18D3">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w:t>
            </w:r>
          </w:p>
          <w:p w14:paraId="008604A3" w14:textId="77777777" w:rsidR="00BB234F" w:rsidRPr="00BB234F" w:rsidRDefault="00BB234F" w:rsidP="00BB234F">
            <w:p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Advantages of a single local segment:</w:t>
            </w:r>
          </w:p>
          <w:p w14:paraId="306C9597"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Appropriate for simpler networks</w:t>
            </w:r>
          </w:p>
          <w:p w14:paraId="50B39A6C"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Less complexity and lower network cost</w:t>
            </w:r>
          </w:p>
          <w:p w14:paraId="1537FB0A"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Allows devices to be "seen" by other devices</w:t>
            </w:r>
          </w:p>
          <w:p w14:paraId="1FA669AE"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Faster data transfer - more direct communication</w:t>
            </w:r>
          </w:p>
          <w:p w14:paraId="4E30F0C8" w14:textId="77777777" w:rsidR="00BB234F" w:rsidRPr="00BB234F" w:rsidRDefault="00BB234F" w:rsidP="00BB234F">
            <w:pPr>
              <w:numPr>
                <w:ilvl w:val="0"/>
                <w:numId w:val="19"/>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Ease of device access</w:t>
            </w:r>
          </w:p>
          <w:p w14:paraId="469207D1" w14:textId="77777777" w:rsidR="00BB234F" w:rsidRPr="00BB234F" w:rsidRDefault="00BB234F" w:rsidP="00BB234F">
            <w:p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lastRenderedPageBreak/>
              <w:t>Disadvantages of a single local segment:</w:t>
            </w:r>
          </w:p>
          <w:p w14:paraId="6B42AAA0" w14:textId="77777777" w:rsidR="00BB234F" w:rsidRPr="00BB234F" w:rsidRDefault="00BB234F" w:rsidP="00BB234F">
            <w:pPr>
              <w:numPr>
                <w:ilvl w:val="0"/>
                <w:numId w:val="20"/>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All hosts are in one broadcast domain which causes more traffic on the segment and may slow network performance</w:t>
            </w:r>
          </w:p>
          <w:p w14:paraId="7798A3D3" w14:textId="77777777" w:rsidR="00BB234F" w:rsidRPr="00BB234F" w:rsidRDefault="00BB234F" w:rsidP="00BB234F">
            <w:pPr>
              <w:numPr>
                <w:ilvl w:val="0"/>
                <w:numId w:val="20"/>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 xml:space="preserve">Harder to implement </w:t>
            </w:r>
            <w:proofErr w:type="spellStart"/>
            <w:r w:rsidRPr="00BB234F">
              <w:rPr>
                <w:rFonts w:ascii="Times New Roman" w:eastAsia="Times New Roman" w:hAnsi="Times New Roman" w:cs="Times New Roman"/>
                <w:sz w:val="24"/>
                <w:szCs w:val="24"/>
              </w:rPr>
              <w:t>QoS</w:t>
            </w:r>
            <w:proofErr w:type="spellEnd"/>
          </w:p>
          <w:p w14:paraId="35D1BE7A" w14:textId="77777777" w:rsidR="00BB234F" w:rsidRPr="00BB234F" w:rsidRDefault="00BB234F" w:rsidP="00BB234F">
            <w:pPr>
              <w:numPr>
                <w:ilvl w:val="0"/>
                <w:numId w:val="20"/>
              </w:numPr>
              <w:spacing w:before="100" w:beforeAutospacing="1" w:after="100" w:afterAutospacing="1"/>
              <w:rPr>
                <w:rFonts w:ascii="Times New Roman" w:eastAsia="Times New Roman" w:hAnsi="Times New Roman" w:cs="Times New Roman"/>
                <w:sz w:val="24"/>
                <w:szCs w:val="24"/>
              </w:rPr>
            </w:pPr>
            <w:r w:rsidRPr="00BB234F">
              <w:rPr>
                <w:rFonts w:ascii="Times New Roman" w:eastAsia="Times New Roman" w:hAnsi="Times New Roman" w:cs="Times New Roman"/>
                <w:sz w:val="24"/>
                <w:szCs w:val="24"/>
              </w:rPr>
              <w:t>Harder to implement security</w:t>
            </w:r>
          </w:p>
          <w:p w14:paraId="565CF8D2" w14:textId="77777777" w:rsidR="00BB234F" w:rsidRDefault="00BB234F" w:rsidP="00CB18D3">
            <w:pPr>
              <w:spacing w:before="100" w:beforeAutospacing="1" w:after="100" w:afterAutospacing="1"/>
              <w:rPr>
                <w:rFonts w:ascii="Arial" w:eastAsia="Times New Roman" w:hAnsi="Arial" w:cs="Arial"/>
                <w:color w:val="000000" w:themeColor="text1"/>
              </w:rPr>
            </w:pPr>
          </w:p>
          <w:p w14:paraId="18D8A7EB" w14:textId="05B0453D" w:rsidR="00BB234F" w:rsidRDefault="00BB234F" w:rsidP="00CB18D3">
            <w:pPr>
              <w:spacing w:before="100" w:beforeAutospacing="1" w:after="100" w:afterAutospacing="1"/>
              <w:rPr>
                <w:rFonts w:ascii="Arial" w:eastAsia="Times New Roman" w:hAnsi="Arial" w:cs="Arial"/>
                <w:color w:val="000000" w:themeColor="text1"/>
              </w:rPr>
            </w:pPr>
            <w:r>
              <w:rPr>
                <w:rFonts w:ascii="Arial" w:eastAsia="Times New Roman" w:hAnsi="Arial" w:cs="Arial"/>
                <w:color w:val="000000" w:themeColor="text1"/>
              </w:rPr>
              <w:t>++++</w:t>
            </w:r>
          </w:p>
          <w:p w14:paraId="172A0DF5" w14:textId="43662521" w:rsidR="00BB234F" w:rsidRPr="00BB234F" w:rsidRDefault="00BB234F" w:rsidP="00BB234F">
            <w:pPr>
              <w:spacing w:before="100" w:beforeAutospacing="1" w:after="100" w:afterAutospacing="1"/>
              <w:rPr>
                <w:rFonts w:ascii="Arial" w:eastAsia="Times New Roman" w:hAnsi="Arial" w:cs="Arial"/>
                <w:sz w:val="16"/>
              </w:rPr>
            </w:pPr>
          </w:p>
          <w:p w14:paraId="40AB3483" w14:textId="6684923B" w:rsidR="00BB234F" w:rsidRPr="00BB234F" w:rsidRDefault="00BB234F" w:rsidP="00BB234F">
            <w:pPr>
              <w:spacing w:before="100" w:beforeAutospacing="1" w:after="100" w:afterAutospacing="1"/>
              <w:rPr>
                <w:rFonts w:ascii="Arial" w:eastAsia="Times New Roman" w:hAnsi="Arial" w:cs="Arial"/>
                <w:b/>
                <w:sz w:val="26"/>
                <w:u w:val="single"/>
              </w:rPr>
            </w:pPr>
            <w:r w:rsidRPr="00BB234F">
              <w:rPr>
                <w:rFonts w:ascii="Arial" w:eastAsia="Times New Roman" w:hAnsi="Arial" w:cs="Arial"/>
                <w:b/>
                <w:sz w:val="26"/>
                <w:u w:val="single"/>
              </w:rPr>
              <w:t xml:space="preserve">remote local </w:t>
            </w:r>
            <w:proofErr w:type="spellStart"/>
            <w:r w:rsidRPr="00BB234F">
              <w:rPr>
                <w:rFonts w:ascii="Arial" w:eastAsia="Times New Roman" w:hAnsi="Arial" w:cs="Arial"/>
                <w:b/>
                <w:sz w:val="26"/>
                <w:u w:val="single"/>
              </w:rPr>
              <w:t>segmet</w:t>
            </w:r>
            <w:proofErr w:type="spellEnd"/>
          </w:p>
          <w:p w14:paraId="159F52E9" w14:textId="26DA97E5" w:rsidR="00BB234F" w:rsidRPr="00BB234F" w:rsidRDefault="00BB234F" w:rsidP="00BB234F">
            <w:p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Advantages of remote local segment:</w:t>
            </w:r>
          </w:p>
          <w:p w14:paraId="1C3C6520"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More appropriate for larger, more complex networks</w:t>
            </w:r>
          </w:p>
          <w:p w14:paraId="5400441B"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Splits up broadcast domains and decreases traffic</w:t>
            </w:r>
          </w:p>
          <w:p w14:paraId="2941A497"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Can improve performance on each segment</w:t>
            </w:r>
          </w:p>
          <w:p w14:paraId="5653F418"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Makes the machines invisible to those on other local network segments</w:t>
            </w:r>
          </w:p>
          <w:p w14:paraId="6DC8223E"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Can provide increased security</w:t>
            </w:r>
          </w:p>
          <w:p w14:paraId="31D6A973" w14:textId="77777777" w:rsidR="00BB234F" w:rsidRPr="00BB234F" w:rsidRDefault="00BB234F" w:rsidP="00BB234F">
            <w:pPr>
              <w:numPr>
                <w:ilvl w:val="0"/>
                <w:numId w:val="17"/>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Can improve network organization</w:t>
            </w:r>
          </w:p>
          <w:p w14:paraId="132F5D3F" w14:textId="77777777" w:rsidR="00BB234F" w:rsidRPr="00BB234F" w:rsidRDefault="00BB234F" w:rsidP="00BB234F">
            <w:p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Disadvantages:</w:t>
            </w:r>
          </w:p>
          <w:p w14:paraId="1B1903C5" w14:textId="77777777" w:rsidR="00BB234F" w:rsidRPr="00BB234F" w:rsidRDefault="00BB234F" w:rsidP="00BB234F">
            <w:pPr>
              <w:numPr>
                <w:ilvl w:val="0"/>
                <w:numId w:val="18"/>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Requires the use of routing (distribution layer)</w:t>
            </w:r>
          </w:p>
          <w:p w14:paraId="29B253CA" w14:textId="77777777" w:rsidR="00BB234F" w:rsidRPr="00BB234F" w:rsidRDefault="00BB234F" w:rsidP="00BB234F">
            <w:pPr>
              <w:numPr>
                <w:ilvl w:val="0"/>
                <w:numId w:val="18"/>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Router can slow traffic between segments</w:t>
            </w:r>
          </w:p>
          <w:p w14:paraId="39454134" w14:textId="77777777" w:rsidR="00BB234F" w:rsidRPr="00BB234F" w:rsidRDefault="00BB234F" w:rsidP="00BB234F">
            <w:pPr>
              <w:numPr>
                <w:ilvl w:val="0"/>
                <w:numId w:val="18"/>
              </w:numPr>
              <w:spacing w:before="100" w:beforeAutospacing="1" w:after="100" w:afterAutospacing="1"/>
              <w:rPr>
                <w:rFonts w:ascii="Arial" w:eastAsia="Times New Roman" w:hAnsi="Arial" w:cs="Arial"/>
                <w:sz w:val="24"/>
                <w:szCs w:val="30"/>
              </w:rPr>
            </w:pPr>
            <w:r w:rsidRPr="00BB234F">
              <w:rPr>
                <w:rFonts w:ascii="Arial" w:eastAsia="Times New Roman" w:hAnsi="Arial" w:cs="Arial"/>
                <w:sz w:val="24"/>
                <w:szCs w:val="30"/>
              </w:rPr>
              <w:t>More complexity and expense (requires a router)</w:t>
            </w:r>
          </w:p>
          <w:p w14:paraId="48170C89" w14:textId="77777777" w:rsidR="00BB234F" w:rsidRPr="00BB234F" w:rsidRDefault="00BB234F" w:rsidP="00BB234F">
            <w:pPr>
              <w:spacing w:before="100" w:beforeAutospacing="1" w:after="100" w:afterAutospacing="1"/>
              <w:rPr>
                <w:rFonts w:ascii="Arial" w:eastAsia="Times New Roman" w:hAnsi="Arial" w:cs="Arial"/>
                <w:sz w:val="16"/>
              </w:rPr>
            </w:pPr>
          </w:p>
          <w:p w14:paraId="33E8C91A" w14:textId="77777777" w:rsidR="00562A1C" w:rsidRPr="00562A1C" w:rsidRDefault="00562A1C" w:rsidP="00CB18D3">
            <w:pPr>
              <w:spacing w:before="100" w:beforeAutospacing="1" w:after="100" w:afterAutospacing="1"/>
              <w:rPr>
                <w:rFonts w:ascii="Arial" w:eastAsia="Times New Roman" w:hAnsi="Arial" w:cs="Arial"/>
                <w:color w:val="000000" w:themeColor="text1"/>
              </w:rPr>
            </w:pPr>
          </w:p>
          <w:p w14:paraId="49609E01" w14:textId="77777777" w:rsidR="000B410A" w:rsidRPr="00A072BB" w:rsidRDefault="000B410A" w:rsidP="00CB18D3">
            <w:pPr>
              <w:rPr>
                <w:color w:val="000000" w:themeColor="text1"/>
                <w:sz w:val="16"/>
                <w:szCs w:val="16"/>
              </w:rPr>
            </w:pPr>
          </w:p>
        </w:tc>
      </w:tr>
      <w:tr w:rsidR="00A072BB" w:rsidRPr="00A072BB" w14:paraId="51857D6F" w14:textId="77777777" w:rsidTr="0004374C">
        <w:tc>
          <w:tcPr>
            <w:tcW w:w="0" w:type="auto"/>
          </w:tcPr>
          <w:p w14:paraId="2F94D2F8"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7B6E4CCE" w14:textId="193EDDD0" w:rsidR="000B410A" w:rsidRPr="00052DDB" w:rsidRDefault="00052DDB" w:rsidP="00CB18D3">
            <w:pPr>
              <w:pStyle w:val="ListParagraph"/>
              <w:ind w:left="0"/>
              <w:jc w:val="both"/>
              <w:rPr>
                <w:b/>
                <w:color w:val="000000" w:themeColor="text1"/>
                <w:sz w:val="16"/>
                <w:szCs w:val="16"/>
              </w:rPr>
            </w:pPr>
            <w:r w:rsidRPr="00052DDB">
              <w:rPr>
                <w:b/>
                <w:color w:val="000000" w:themeColor="text1"/>
                <w:sz w:val="28"/>
                <w:szCs w:val="16"/>
              </w:rPr>
              <w:t>Browser tips and tricks</w:t>
            </w:r>
          </w:p>
        </w:tc>
      </w:tr>
      <w:tr w:rsidR="00A072BB" w:rsidRPr="00A072BB" w14:paraId="6EF6E32C" w14:textId="77777777" w:rsidTr="0004374C">
        <w:tc>
          <w:tcPr>
            <w:tcW w:w="0" w:type="auto"/>
          </w:tcPr>
          <w:p w14:paraId="0929FC3F"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1E8837AF" w14:textId="77777777" w:rsidR="000B410A" w:rsidRDefault="000B410A" w:rsidP="00CB18D3">
            <w:pPr>
              <w:pStyle w:val="ListParagraph"/>
              <w:ind w:left="0"/>
              <w:jc w:val="both"/>
              <w:rPr>
                <w:color w:val="000000" w:themeColor="text1"/>
                <w:sz w:val="16"/>
                <w:szCs w:val="16"/>
              </w:rPr>
            </w:pPr>
          </w:p>
          <w:p w14:paraId="1D2A0AD6" w14:textId="77777777" w:rsidR="00052DDB" w:rsidRPr="00052DDB" w:rsidRDefault="00052DDB" w:rsidP="00052DDB">
            <w:pPr>
              <w:pStyle w:val="ListParagraph"/>
              <w:jc w:val="both"/>
              <w:rPr>
                <w:b/>
                <w:bCs/>
                <w:color w:val="000000" w:themeColor="text1"/>
                <w:sz w:val="16"/>
                <w:szCs w:val="16"/>
              </w:rPr>
            </w:pPr>
            <w:r w:rsidRPr="00052DDB">
              <w:rPr>
                <w:b/>
                <w:bCs/>
                <w:color w:val="000000" w:themeColor="text1"/>
                <w:sz w:val="16"/>
                <w:szCs w:val="16"/>
              </w:rPr>
              <w:t>Enable the Profile Picker:</w:t>
            </w:r>
          </w:p>
          <w:p w14:paraId="70EE6BDC" w14:textId="77777777" w:rsidR="00052DDB" w:rsidRPr="00052DDB" w:rsidRDefault="00052DDB" w:rsidP="00052DDB">
            <w:pPr>
              <w:pStyle w:val="ListParagraph"/>
              <w:jc w:val="both"/>
              <w:rPr>
                <w:color w:val="000000" w:themeColor="text1"/>
                <w:sz w:val="16"/>
                <w:szCs w:val="16"/>
              </w:rPr>
            </w:pPr>
            <w:r w:rsidRPr="00052DDB">
              <w:rPr>
                <w:color w:val="000000" w:themeColor="text1"/>
                <w:sz w:val="16"/>
                <w:szCs w:val="16"/>
              </w:rPr>
              <w:t>If you are interested in trying out the new Profile Picker feature, follow these steps.</w:t>
            </w:r>
          </w:p>
          <w:p w14:paraId="05ACD900"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Launch Google Chrome browser.</w:t>
            </w:r>
          </w:p>
          <w:p w14:paraId="530D9510"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In the address bar, input “</w:t>
            </w:r>
            <w:r w:rsidRPr="00052DDB">
              <w:rPr>
                <w:b/>
                <w:bCs/>
                <w:color w:val="000000" w:themeColor="text1"/>
                <w:sz w:val="16"/>
                <w:szCs w:val="16"/>
              </w:rPr>
              <w:t>chrome</w:t>
            </w:r>
            <w:proofErr w:type="gramStart"/>
            <w:r w:rsidRPr="00052DDB">
              <w:rPr>
                <w:b/>
                <w:bCs/>
                <w:color w:val="000000" w:themeColor="text1"/>
                <w:sz w:val="16"/>
                <w:szCs w:val="16"/>
              </w:rPr>
              <w:t>:/</w:t>
            </w:r>
            <w:proofErr w:type="gramEnd"/>
            <w:r w:rsidRPr="00052DDB">
              <w:rPr>
                <w:b/>
                <w:bCs/>
                <w:color w:val="000000" w:themeColor="text1"/>
                <w:sz w:val="16"/>
                <w:szCs w:val="16"/>
              </w:rPr>
              <w:t>/flags/#enable-new-profile-picker</w:t>
            </w:r>
            <w:r w:rsidRPr="00052DDB">
              <w:rPr>
                <w:color w:val="000000" w:themeColor="text1"/>
                <w:sz w:val="16"/>
                <w:szCs w:val="16"/>
              </w:rPr>
              <w:t>“.</w:t>
            </w:r>
          </w:p>
          <w:p w14:paraId="4B1C6C44"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A new window opens up with the “</w:t>
            </w:r>
            <w:r w:rsidRPr="00052DDB">
              <w:rPr>
                <w:b/>
                <w:bCs/>
                <w:color w:val="000000" w:themeColor="text1"/>
                <w:sz w:val="16"/>
                <w:szCs w:val="16"/>
              </w:rPr>
              <w:t>New Profile Picker</w:t>
            </w:r>
            <w:r w:rsidRPr="00052DDB">
              <w:rPr>
                <w:color w:val="000000" w:themeColor="text1"/>
                <w:sz w:val="16"/>
                <w:szCs w:val="16"/>
              </w:rPr>
              <w:t>” option.</w:t>
            </w:r>
          </w:p>
          <w:p w14:paraId="1C72444C"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Click on the “</w:t>
            </w:r>
            <w:r w:rsidRPr="00052DDB">
              <w:rPr>
                <w:b/>
                <w:bCs/>
                <w:color w:val="000000" w:themeColor="text1"/>
                <w:sz w:val="16"/>
                <w:szCs w:val="16"/>
              </w:rPr>
              <w:t>Enable</w:t>
            </w:r>
            <w:r w:rsidRPr="00052DDB">
              <w:rPr>
                <w:color w:val="000000" w:themeColor="text1"/>
                <w:sz w:val="16"/>
                <w:szCs w:val="16"/>
              </w:rPr>
              <w:t>” button and then choose the “</w:t>
            </w:r>
            <w:r w:rsidRPr="00052DDB">
              <w:rPr>
                <w:b/>
                <w:bCs/>
                <w:color w:val="000000" w:themeColor="text1"/>
                <w:sz w:val="16"/>
                <w:szCs w:val="16"/>
              </w:rPr>
              <w:t>Relaunch</w:t>
            </w:r>
            <w:r w:rsidRPr="00052DDB">
              <w:rPr>
                <w:color w:val="000000" w:themeColor="text1"/>
                <w:sz w:val="16"/>
                <w:szCs w:val="16"/>
              </w:rPr>
              <w:t>” option from the bottom of the screen.</w:t>
            </w:r>
          </w:p>
          <w:p w14:paraId="66B2D80C"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Now, you can see all the profiles that exist on your Chrome Browser.</w:t>
            </w:r>
          </w:p>
          <w:p w14:paraId="7617264A"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If you want to</w:t>
            </w:r>
            <w:r w:rsidRPr="00052DDB">
              <w:rPr>
                <w:b/>
                <w:bCs/>
                <w:color w:val="000000" w:themeColor="text1"/>
                <w:sz w:val="16"/>
                <w:szCs w:val="16"/>
              </w:rPr>
              <w:t> ‘Add another profile,’ </w:t>
            </w:r>
            <w:r w:rsidRPr="00052DDB">
              <w:rPr>
                <w:color w:val="000000" w:themeColor="text1"/>
                <w:sz w:val="16"/>
                <w:szCs w:val="16"/>
              </w:rPr>
              <w:t>then click on the “</w:t>
            </w:r>
            <w:r w:rsidRPr="00052DDB">
              <w:rPr>
                <w:b/>
                <w:bCs/>
                <w:color w:val="000000" w:themeColor="text1"/>
                <w:sz w:val="16"/>
                <w:szCs w:val="16"/>
              </w:rPr>
              <w:t>Add person</w:t>
            </w:r>
            <w:r w:rsidRPr="00052DDB">
              <w:rPr>
                <w:color w:val="000000" w:themeColor="text1"/>
                <w:sz w:val="16"/>
                <w:szCs w:val="16"/>
              </w:rPr>
              <w:t>” option from the bottom of the screen.</w:t>
            </w:r>
          </w:p>
          <w:p w14:paraId="7124CE3B"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Type the new profile’s name and choose a new avatar for the profile picture.</w:t>
            </w:r>
          </w:p>
          <w:p w14:paraId="2C089643" w14:textId="77777777" w:rsidR="00052DDB" w:rsidRPr="00052DDB" w:rsidRDefault="00052DDB" w:rsidP="00052DDB">
            <w:pPr>
              <w:pStyle w:val="ListParagraph"/>
              <w:numPr>
                <w:ilvl w:val="0"/>
                <w:numId w:val="16"/>
              </w:numPr>
              <w:jc w:val="both"/>
              <w:rPr>
                <w:color w:val="000000" w:themeColor="text1"/>
                <w:sz w:val="16"/>
                <w:szCs w:val="16"/>
              </w:rPr>
            </w:pPr>
            <w:r w:rsidRPr="00052DDB">
              <w:rPr>
                <w:color w:val="000000" w:themeColor="text1"/>
                <w:sz w:val="16"/>
                <w:szCs w:val="16"/>
              </w:rPr>
              <w:t>If you want to add the profile on your desktop, tick the checkbox beside “</w:t>
            </w:r>
            <w:r w:rsidRPr="00052DDB">
              <w:rPr>
                <w:b/>
                <w:bCs/>
                <w:color w:val="000000" w:themeColor="text1"/>
                <w:sz w:val="16"/>
                <w:szCs w:val="16"/>
              </w:rPr>
              <w:t>Create a desktop shortcut for this user</w:t>
            </w:r>
            <w:r w:rsidRPr="00052DDB">
              <w:rPr>
                <w:color w:val="000000" w:themeColor="text1"/>
                <w:sz w:val="16"/>
                <w:szCs w:val="16"/>
              </w:rPr>
              <w:t>” option.</w:t>
            </w:r>
          </w:p>
          <w:p w14:paraId="2ABEA619" w14:textId="1BD03B86" w:rsidR="00052DDB" w:rsidRPr="00A072BB" w:rsidRDefault="00052DDB" w:rsidP="00CB18D3">
            <w:pPr>
              <w:pStyle w:val="ListParagraph"/>
              <w:ind w:left="0"/>
              <w:jc w:val="both"/>
              <w:rPr>
                <w:color w:val="000000" w:themeColor="text1"/>
                <w:sz w:val="16"/>
                <w:szCs w:val="16"/>
              </w:rPr>
            </w:pPr>
          </w:p>
        </w:tc>
      </w:tr>
      <w:tr w:rsidR="00A072BB" w:rsidRPr="00A072BB" w14:paraId="25047413" w14:textId="77777777" w:rsidTr="0004374C">
        <w:tc>
          <w:tcPr>
            <w:tcW w:w="0" w:type="auto"/>
          </w:tcPr>
          <w:p w14:paraId="107603E0"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1A7F69A4" w14:textId="77777777" w:rsidR="000B410A" w:rsidRPr="00A072BB" w:rsidRDefault="000B410A" w:rsidP="00CB18D3">
            <w:pPr>
              <w:pStyle w:val="ListParagraph"/>
              <w:ind w:left="0"/>
              <w:jc w:val="both"/>
              <w:rPr>
                <w:color w:val="000000" w:themeColor="text1"/>
                <w:sz w:val="16"/>
                <w:szCs w:val="16"/>
              </w:rPr>
            </w:pPr>
          </w:p>
        </w:tc>
      </w:tr>
      <w:tr w:rsidR="00A072BB" w:rsidRPr="00A072BB" w14:paraId="1C1DCD92" w14:textId="77777777" w:rsidTr="0004374C">
        <w:tc>
          <w:tcPr>
            <w:tcW w:w="0" w:type="auto"/>
          </w:tcPr>
          <w:p w14:paraId="36E5B8EC"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25F3FC2B" w14:textId="77777777" w:rsidR="000B410A" w:rsidRPr="00A072BB" w:rsidRDefault="000B410A" w:rsidP="00CB18D3">
            <w:pPr>
              <w:pStyle w:val="ListParagraph"/>
              <w:ind w:left="0"/>
              <w:jc w:val="both"/>
              <w:rPr>
                <w:color w:val="000000" w:themeColor="text1"/>
                <w:sz w:val="16"/>
                <w:szCs w:val="16"/>
              </w:rPr>
            </w:pPr>
          </w:p>
        </w:tc>
      </w:tr>
      <w:tr w:rsidR="00A072BB" w:rsidRPr="00A072BB" w14:paraId="1DFF4624" w14:textId="77777777" w:rsidTr="0004374C">
        <w:tc>
          <w:tcPr>
            <w:tcW w:w="0" w:type="auto"/>
          </w:tcPr>
          <w:p w14:paraId="3E642C9C"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24103CF5" w14:textId="77777777" w:rsidR="000B410A" w:rsidRPr="00A072BB" w:rsidRDefault="000B410A" w:rsidP="00CB18D3">
            <w:pPr>
              <w:pStyle w:val="ListParagraph"/>
              <w:ind w:left="0"/>
              <w:jc w:val="both"/>
              <w:rPr>
                <w:color w:val="000000" w:themeColor="text1"/>
                <w:sz w:val="16"/>
                <w:szCs w:val="16"/>
              </w:rPr>
            </w:pPr>
          </w:p>
        </w:tc>
      </w:tr>
      <w:tr w:rsidR="00A072BB" w:rsidRPr="00A072BB" w14:paraId="2B67DE62" w14:textId="77777777" w:rsidTr="0004374C">
        <w:tc>
          <w:tcPr>
            <w:tcW w:w="0" w:type="auto"/>
          </w:tcPr>
          <w:p w14:paraId="6532A353"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62B09598" w14:textId="77777777" w:rsidR="000B410A" w:rsidRPr="00A072BB" w:rsidRDefault="000B410A" w:rsidP="00CB18D3">
            <w:pPr>
              <w:pStyle w:val="ListParagraph"/>
              <w:ind w:left="0"/>
              <w:jc w:val="both"/>
              <w:rPr>
                <w:color w:val="000000" w:themeColor="text1"/>
                <w:sz w:val="16"/>
                <w:szCs w:val="16"/>
              </w:rPr>
            </w:pPr>
          </w:p>
        </w:tc>
      </w:tr>
      <w:tr w:rsidR="00A072BB" w:rsidRPr="00A072BB" w14:paraId="43DB2A8A" w14:textId="77777777" w:rsidTr="0004374C">
        <w:tc>
          <w:tcPr>
            <w:tcW w:w="0" w:type="auto"/>
          </w:tcPr>
          <w:p w14:paraId="4ACB1A3C"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6CBA5852" w14:textId="77777777" w:rsidR="000B410A" w:rsidRPr="00A072BB" w:rsidRDefault="003A0FC8" w:rsidP="00CB18D3">
            <w:pPr>
              <w:pStyle w:val="ListParagraph"/>
              <w:ind w:left="0"/>
              <w:jc w:val="both"/>
              <w:rPr>
                <w:b/>
                <w:color w:val="000000" w:themeColor="text1"/>
                <w:sz w:val="16"/>
                <w:szCs w:val="16"/>
              </w:rPr>
            </w:pPr>
            <w:r w:rsidRPr="00A072BB">
              <w:rPr>
                <w:b/>
                <w:color w:val="000000" w:themeColor="text1"/>
                <w:sz w:val="54"/>
                <w:szCs w:val="16"/>
              </w:rPr>
              <w:t xml:space="preserve">FINDING INFO </w:t>
            </w:r>
            <w:r w:rsidR="00336260" w:rsidRPr="00A072BB">
              <w:rPr>
                <w:b/>
                <w:color w:val="000000" w:themeColor="text1"/>
                <w:sz w:val="54"/>
                <w:szCs w:val="16"/>
              </w:rPr>
              <w:t>Hacking</w:t>
            </w:r>
          </w:p>
        </w:tc>
      </w:tr>
      <w:tr w:rsidR="00A072BB" w:rsidRPr="00A072BB" w14:paraId="3893AEFA" w14:textId="77777777" w:rsidTr="0004374C">
        <w:tc>
          <w:tcPr>
            <w:tcW w:w="0" w:type="auto"/>
          </w:tcPr>
          <w:p w14:paraId="49FBC793"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5B242B44" w14:textId="77777777" w:rsidR="000B410A" w:rsidRPr="00A072BB" w:rsidRDefault="004C24FC" w:rsidP="00CB18D3">
            <w:pPr>
              <w:pStyle w:val="ListParagraph"/>
              <w:ind w:left="0"/>
              <w:jc w:val="both"/>
              <w:rPr>
                <w:color w:val="000000" w:themeColor="text1"/>
                <w:sz w:val="12"/>
                <w:szCs w:val="16"/>
              </w:rPr>
            </w:pPr>
            <w:hyperlink r:id="rId15" w:history="1">
              <w:r w:rsidR="003A0FC8" w:rsidRPr="00A072BB">
                <w:rPr>
                  <w:rStyle w:val="Hyperlink"/>
                  <w:color w:val="000000" w:themeColor="text1"/>
                  <w:sz w:val="12"/>
                  <w:szCs w:val="16"/>
                </w:rPr>
                <w:t>WWW.github.com/sundowndev/phoneinfoga</w:t>
              </w:r>
            </w:hyperlink>
            <w:r w:rsidR="003A0FC8" w:rsidRPr="00A072BB">
              <w:rPr>
                <w:color w:val="000000" w:themeColor="text1"/>
                <w:sz w:val="12"/>
                <w:szCs w:val="16"/>
              </w:rPr>
              <w:t xml:space="preserve">                </w:t>
            </w:r>
          </w:p>
          <w:p w14:paraId="159CB9E1" w14:textId="77777777" w:rsidR="003A0FC8" w:rsidRPr="00A072BB" w:rsidRDefault="003A0FC8" w:rsidP="00CB18D3">
            <w:pPr>
              <w:pStyle w:val="ListParagraph"/>
              <w:ind w:left="0"/>
              <w:jc w:val="both"/>
              <w:rPr>
                <w:color w:val="000000" w:themeColor="text1"/>
                <w:sz w:val="12"/>
                <w:szCs w:val="16"/>
              </w:rPr>
            </w:pPr>
            <w:r w:rsidRPr="00A072BB">
              <w:rPr>
                <w:color w:val="000000" w:themeColor="text1"/>
                <w:sz w:val="12"/>
                <w:szCs w:val="16"/>
              </w:rPr>
              <w:t xml:space="preserve">        documentation---</w:t>
            </w:r>
            <w:r w:rsidRPr="00A072BB">
              <w:rPr>
                <w:color w:val="000000" w:themeColor="text1"/>
                <w:sz w:val="12"/>
                <w:szCs w:val="16"/>
              </w:rPr>
              <w:sym w:font="Wingdings" w:char="F0E0"/>
            </w:r>
            <w:r w:rsidRPr="00A072BB">
              <w:rPr>
                <w:color w:val="000000" w:themeColor="text1"/>
                <w:sz w:val="12"/>
                <w:szCs w:val="16"/>
              </w:rPr>
              <w:t xml:space="preserve">   installation   </w:t>
            </w:r>
          </w:p>
        </w:tc>
      </w:tr>
      <w:tr w:rsidR="00A072BB" w:rsidRPr="00A072BB" w14:paraId="2DACC543" w14:textId="77777777" w:rsidTr="0004374C">
        <w:tc>
          <w:tcPr>
            <w:tcW w:w="0" w:type="auto"/>
          </w:tcPr>
          <w:p w14:paraId="14AC762E" w14:textId="77777777" w:rsidR="000B410A" w:rsidRPr="00A072BB" w:rsidRDefault="000B410A" w:rsidP="00CB18D3">
            <w:pPr>
              <w:pStyle w:val="ListParagraph"/>
              <w:ind w:left="0"/>
              <w:jc w:val="both"/>
              <w:rPr>
                <w:color w:val="000000" w:themeColor="text1"/>
                <w:sz w:val="16"/>
                <w:szCs w:val="16"/>
              </w:rPr>
            </w:pPr>
          </w:p>
        </w:tc>
        <w:tc>
          <w:tcPr>
            <w:tcW w:w="0" w:type="auto"/>
            <w:gridSpan w:val="2"/>
          </w:tcPr>
          <w:p w14:paraId="373E6F85" w14:textId="77777777" w:rsidR="003A0FC8" w:rsidRPr="00A072BB" w:rsidRDefault="003A0FC8" w:rsidP="00CB18D3">
            <w:pPr>
              <w:pStyle w:val="ListParagraph"/>
              <w:ind w:left="0"/>
              <w:jc w:val="both"/>
              <w:rPr>
                <w:color w:val="000000" w:themeColor="text1"/>
                <w:sz w:val="16"/>
                <w:szCs w:val="16"/>
              </w:rPr>
            </w:pPr>
            <w:proofErr w:type="spellStart"/>
            <w:r w:rsidRPr="00A072BB">
              <w:rPr>
                <w:rFonts w:ascii="Consolas" w:hAnsi="Consolas"/>
                <w:color w:val="000000" w:themeColor="text1"/>
                <w:sz w:val="12"/>
                <w:szCs w:val="12"/>
                <w:shd w:val="clear" w:color="auto" w:fill="F5F5F5"/>
              </w:rPr>
              <w:t>docker</w:t>
            </w:r>
            <w:proofErr w:type="spellEnd"/>
            <w:r w:rsidRPr="00A072BB">
              <w:rPr>
                <w:rFonts w:ascii="Consolas" w:hAnsi="Consolas"/>
                <w:color w:val="000000" w:themeColor="text1"/>
                <w:sz w:val="12"/>
                <w:szCs w:val="12"/>
                <w:shd w:val="clear" w:color="auto" w:fill="F5F5F5"/>
              </w:rPr>
              <w:t xml:space="preserve"> pull </w:t>
            </w:r>
            <w:proofErr w:type="spellStart"/>
            <w:r w:rsidRPr="00A072BB">
              <w:rPr>
                <w:rFonts w:ascii="Consolas" w:hAnsi="Consolas"/>
                <w:color w:val="000000" w:themeColor="text1"/>
                <w:sz w:val="12"/>
                <w:szCs w:val="12"/>
                <w:shd w:val="clear" w:color="auto" w:fill="F5F5F5"/>
              </w:rPr>
              <w:t>sundowndev</w:t>
            </w:r>
            <w:proofErr w:type="spellEnd"/>
            <w:r w:rsidRPr="00A072BB">
              <w:rPr>
                <w:rFonts w:ascii="Consolas" w:hAnsi="Consolas"/>
                <w:color w:val="000000" w:themeColor="text1"/>
                <w:sz w:val="12"/>
                <w:szCs w:val="12"/>
                <w:shd w:val="clear" w:color="auto" w:fill="F5F5F5"/>
              </w:rPr>
              <w:t>/</w:t>
            </w:r>
            <w:proofErr w:type="spellStart"/>
            <w:r w:rsidRPr="00A072BB">
              <w:rPr>
                <w:rFonts w:ascii="Consolas" w:hAnsi="Consolas"/>
                <w:color w:val="000000" w:themeColor="text1"/>
                <w:sz w:val="12"/>
                <w:szCs w:val="12"/>
                <w:shd w:val="clear" w:color="auto" w:fill="F5F5F5"/>
              </w:rPr>
              <w:t>phoneinfoga:latest</w:t>
            </w:r>
            <w:proofErr w:type="spellEnd"/>
          </w:p>
          <w:p w14:paraId="71490C9E" w14:textId="77777777" w:rsidR="003A0FC8" w:rsidRPr="00A072BB" w:rsidRDefault="003A0FC8" w:rsidP="00CB18D3">
            <w:pPr>
              <w:pStyle w:val="ListParagraph"/>
              <w:ind w:left="0"/>
              <w:jc w:val="both"/>
              <w:rPr>
                <w:color w:val="000000" w:themeColor="text1"/>
                <w:sz w:val="16"/>
                <w:szCs w:val="16"/>
              </w:rPr>
            </w:pPr>
          </w:p>
          <w:p w14:paraId="1A75F84C" w14:textId="77777777" w:rsidR="000B410A" w:rsidRPr="00A072BB" w:rsidRDefault="003A0FC8" w:rsidP="00CB18D3">
            <w:pPr>
              <w:pStyle w:val="ListParagraph"/>
              <w:ind w:left="0"/>
              <w:jc w:val="both"/>
              <w:rPr>
                <w:color w:val="000000" w:themeColor="text1"/>
                <w:sz w:val="16"/>
                <w:szCs w:val="16"/>
              </w:rPr>
            </w:pPr>
            <w:proofErr w:type="spellStart"/>
            <w:r w:rsidRPr="00A072BB">
              <w:rPr>
                <w:color w:val="000000" w:themeColor="text1"/>
                <w:sz w:val="16"/>
                <w:szCs w:val="16"/>
              </w:rPr>
              <w:t>docker</w:t>
            </w:r>
            <w:proofErr w:type="spellEnd"/>
            <w:r w:rsidRPr="00A072BB">
              <w:rPr>
                <w:color w:val="000000" w:themeColor="text1"/>
                <w:sz w:val="16"/>
                <w:szCs w:val="16"/>
              </w:rPr>
              <w:t xml:space="preserve"> run -it -p 8080:8080 </w:t>
            </w:r>
            <w:proofErr w:type="spellStart"/>
            <w:r w:rsidRPr="00A072BB">
              <w:rPr>
                <w:color w:val="000000" w:themeColor="text1"/>
                <w:sz w:val="16"/>
                <w:szCs w:val="16"/>
              </w:rPr>
              <w:t>sundowndev</w:t>
            </w:r>
            <w:proofErr w:type="spellEnd"/>
            <w:r w:rsidRPr="00A072BB">
              <w:rPr>
                <w:color w:val="000000" w:themeColor="text1"/>
                <w:sz w:val="16"/>
                <w:szCs w:val="16"/>
              </w:rPr>
              <w:t>/</w:t>
            </w:r>
            <w:proofErr w:type="spellStart"/>
            <w:r w:rsidRPr="00A072BB">
              <w:rPr>
                <w:color w:val="000000" w:themeColor="text1"/>
                <w:sz w:val="16"/>
                <w:szCs w:val="16"/>
              </w:rPr>
              <w:t>phoneinfoga</w:t>
            </w:r>
            <w:proofErr w:type="spellEnd"/>
            <w:r w:rsidRPr="00A072BB">
              <w:rPr>
                <w:color w:val="000000" w:themeColor="text1"/>
                <w:sz w:val="16"/>
                <w:szCs w:val="16"/>
              </w:rPr>
              <w:t xml:space="preserve"> serve -p 8080</w:t>
            </w:r>
          </w:p>
          <w:p w14:paraId="3AC3287E" w14:textId="77777777" w:rsidR="005F7F6D" w:rsidRPr="00A072BB" w:rsidRDefault="005F7F6D" w:rsidP="00CB18D3">
            <w:pPr>
              <w:pStyle w:val="ListParagraph"/>
              <w:ind w:left="0"/>
              <w:jc w:val="both"/>
              <w:rPr>
                <w:color w:val="000000" w:themeColor="text1"/>
                <w:sz w:val="16"/>
                <w:szCs w:val="16"/>
              </w:rPr>
            </w:pPr>
          </w:p>
          <w:p w14:paraId="6BF53C0B" w14:textId="77777777" w:rsidR="005F7F6D" w:rsidRPr="00A072BB" w:rsidRDefault="005F7F6D" w:rsidP="00CB18D3">
            <w:pPr>
              <w:pStyle w:val="ListParagraph"/>
              <w:ind w:left="0"/>
              <w:jc w:val="both"/>
              <w:rPr>
                <w:color w:val="000000" w:themeColor="text1"/>
                <w:sz w:val="16"/>
                <w:szCs w:val="16"/>
              </w:rPr>
            </w:pPr>
          </w:p>
          <w:p w14:paraId="3A0D5CC5" w14:textId="77777777" w:rsidR="005F7F6D" w:rsidRPr="00A072BB" w:rsidRDefault="005F7F6D" w:rsidP="00CB18D3">
            <w:pPr>
              <w:pStyle w:val="ListParagraph"/>
              <w:ind w:left="0"/>
              <w:jc w:val="both"/>
              <w:rPr>
                <w:color w:val="000000" w:themeColor="text1"/>
                <w:sz w:val="16"/>
                <w:szCs w:val="16"/>
              </w:rPr>
            </w:pPr>
            <w:r w:rsidRPr="00A072BB">
              <w:rPr>
                <w:color w:val="000000" w:themeColor="text1"/>
                <w:sz w:val="16"/>
                <w:szCs w:val="16"/>
              </w:rPr>
              <w:t>then you are good to go</w:t>
            </w:r>
          </w:p>
        </w:tc>
      </w:tr>
      <w:tr w:rsidR="00A072BB" w:rsidRPr="00A072BB" w14:paraId="31BCC401" w14:textId="77777777" w:rsidTr="0004374C">
        <w:tc>
          <w:tcPr>
            <w:tcW w:w="0" w:type="auto"/>
          </w:tcPr>
          <w:p w14:paraId="5818710F" w14:textId="77777777" w:rsidR="006942C2" w:rsidRPr="00A072BB" w:rsidRDefault="006942C2" w:rsidP="00CB18D3">
            <w:pPr>
              <w:pStyle w:val="ListParagraph"/>
              <w:ind w:left="0"/>
              <w:jc w:val="both"/>
              <w:rPr>
                <w:color w:val="000000" w:themeColor="text1"/>
                <w:sz w:val="16"/>
                <w:szCs w:val="16"/>
              </w:rPr>
            </w:pPr>
          </w:p>
        </w:tc>
        <w:tc>
          <w:tcPr>
            <w:tcW w:w="0" w:type="auto"/>
            <w:gridSpan w:val="2"/>
          </w:tcPr>
          <w:p w14:paraId="1B51149C" w14:textId="77777777" w:rsidR="006942C2" w:rsidRDefault="006942C2" w:rsidP="00CB18D3">
            <w:pPr>
              <w:pStyle w:val="ListParagraph"/>
              <w:ind w:left="0"/>
              <w:jc w:val="both"/>
              <w:rPr>
                <w:color w:val="000000" w:themeColor="text1"/>
                <w:sz w:val="16"/>
                <w:szCs w:val="16"/>
              </w:rPr>
            </w:pPr>
          </w:p>
          <w:p w14:paraId="0D27F4C1" w14:textId="77777777" w:rsidR="00BB31AF" w:rsidRDefault="00BB31AF" w:rsidP="00CB18D3">
            <w:pPr>
              <w:pStyle w:val="ListParagraph"/>
              <w:ind w:left="0"/>
              <w:jc w:val="both"/>
              <w:rPr>
                <w:color w:val="000000" w:themeColor="text1"/>
                <w:sz w:val="16"/>
                <w:szCs w:val="16"/>
              </w:rPr>
            </w:pPr>
          </w:p>
          <w:p w14:paraId="08AEEEE4" w14:textId="77777777" w:rsidR="00BB31AF" w:rsidRDefault="00BB31AF" w:rsidP="00CB18D3">
            <w:pPr>
              <w:pStyle w:val="ListParagraph"/>
              <w:ind w:left="0"/>
              <w:jc w:val="both"/>
              <w:rPr>
                <w:color w:val="000000" w:themeColor="text1"/>
                <w:sz w:val="16"/>
                <w:szCs w:val="16"/>
              </w:rPr>
            </w:pPr>
          </w:p>
          <w:p w14:paraId="78530F51" w14:textId="77777777" w:rsidR="00BB31AF" w:rsidRDefault="00BB31AF" w:rsidP="00CB18D3">
            <w:pPr>
              <w:pStyle w:val="ListParagraph"/>
              <w:ind w:left="0"/>
              <w:jc w:val="both"/>
              <w:rPr>
                <w:color w:val="000000" w:themeColor="text1"/>
                <w:sz w:val="16"/>
                <w:szCs w:val="16"/>
              </w:rPr>
            </w:pPr>
          </w:p>
          <w:p w14:paraId="292A429A" w14:textId="77777777" w:rsidR="00BB31AF" w:rsidRDefault="00BB31AF" w:rsidP="00CB18D3">
            <w:pPr>
              <w:pStyle w:val="ListParagraph"/>
              <w:ind w:left="0"/>
              <w:jc w:val="both"/>
              <w:rPr>
                <w:color w:val="000000" w:themeColor="text1"/>
                <w:sz w:val="16"/>
                <w:szCs w:val="16"/>
              </w:rPr>
            </w:pPr>
          </w:p>
          <w:p w14:paraId="0BFDE1D9" w14:textId="77777777" w:rsidR="00BB31AF" w:rsidRDefault="00BB31AF" w:rsidP="00CB18D3">
            <w:pPr>
              <w:pStyle w:val="ListParagraph"/>
              <w:ind w:left="0"/>
              <w:jc w:val="both"/>
              <w:rPr>
                <w:color w:val="000000" w:themeColor="text1"/>
                <w:sz w:val="16"/>
                <w:szCs w:val="16"/>
              </w:rPr>
            </w:pPr>
          </w:p>
          <w:p w14:paraId="676E5EB5" w14:textId="77777777" w:rsidR="00BB31AF" w:rsidRDefault="00BB31AF" w:rsidP="00CB18D3">
            <w:pPr>
              <w:pStyle w:val="ListParagraph"/>
              <w:ind w:left="0"/>
              <w:jc w:val="both"/>
              <w:rPr>
                <w:color w:val="000000" w:themeColor="text1"/>
                <w:sz w:val="16"/>
                <w:szCs w:val="16"/>
              </w:rPr>
            </w:pPr>
          </w:p>
          <w:p w14:paraId="3EC60CB0" w14:textId="77777777" w:rsidR="00BB31AF" w:rsidRDefault="00BB31AF" w:rsidP="00CB18D3">
            <w:pPr>
              <w:pStyle w:val="ListParagraph"/>
              <w:ind w:left="0"/>
              <w:jc w:val="both"/>
              <w:rPr>
                <w:color w:val="000000" w:themeColor="text1"/>
                <w:sz w:val="16"/>
                <w:szCs w:val="16"/>
              </w:rPr>
            </w:pPr>
          </w:p>
          <w:p w14:paraId="3CB61E7F" w14:textId="45EB537A" w:rsidR="00BB31AF" w:rsidRPr="00A072BB" w:rsidRDefault="00BB31AF" w:rsidP="00CB18D3">
            <w:pPr>
              <w:pStyle w:val="ListParagraph"/>
              <w:ind w:left="0"/>
              <w:jc w:val="both"/>
              <w:rPr>
                <w:color w:val="000000" w:themeColor="text1"/>
                <w:sz w:val="16"/>
                <w:szCs w:val="16"/>
              </w:rPr>
            </w:pPr>
            <w:r w:rsidRPr="00BB31AF">
              <w:rPr>
                <w:color w:val="000000" w:themeColor="text1"/>
                <w:sz w:val="100"/>
                <w:szCs w:val="16"/>
              </w:rPr>
              <w:t>CMD</w:t>
            </w:r>
          </w:p>
        </w:tc>
      </w:tr>
      <w:tr w:rsidR="00BB31AF" w:rsidRPr="00A072BB" w14:paraId="6CCB5F59" w14:textId="77777777" w:rsidTr="0004374C">
        <w:tc>
          <w:tcPr>
            <w:tcW w:w="0" w:type="auto"/>
          </w:tcPr>
          <w:p w14:paraId="6D5039F4"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70F29CD8" w14:textId="77777777" w:rsidR="00BB31AF" w:rsidRDefault="00BB31AF" w:rsidP="00CB18D3">
            <w:pPr>
              <w:pStyle w:val="ListParagraph"/>
              <w:ind w:left="0"/>
              <w:jc w:val="both"/>
              <w:rPr>
                <w:color w:val="000000" w:themeColor="text1"/>
                <w:sz w:val="16"/>
                <w:szCs w:val="16"/>
              </w:rPr>
            </w:pPr>
            <w:r>
              <w:rPr>
                <w:color w:val="000000" w:themeColor="text1"/>
                <w:sz w:val="16"/>
                <w:szCs w:val="16"/>
              </w:rPr>
              <w:t>Insert new user to windows :         net tom 123456a /add</w:t>
            </w:r>
          </w:p>
          <w:p w14:paraId="7327D174" w14:textId="77777777" w:rsidR="00257980" w:rsidRDefault="00257980" w:rsidP="00CB18D3">
            <w:pPr>
              <w:pStyle w:val="ListParagraph"/>
              <w:ind w:left="0"/>
              <w:jc w:val="both"/>
              <w:rPr>
                <w:color w:val="000000" w:themeColor="text1"/>
                <w:sz w:val="16"/>
                <w:szCs w:val="16"/>
              </w:rPr>
            </w:pPr>
            <w:r>
              <w:rPr>
                <w:color w:val="000000" w:themeColor="text1"/>
                <w:sz w:val="16"/>
                <w:szCs w:val="16"/>
              </w:rPr>
              <w:t xml:space="preserve">Stop windows service:   net stop </w:t>
            </w:r>
            <w:proofErr w:type="spellStart"/>
            <w:r>
              <w:rPr>
                <w:color w:val="000000" w:themeColor="text1"/>
                <w:sz w:val="16"/>
                <w:szCs w:val="16"/>
              </w:rPr>
              <w:t>WsNisSvc</w:t>
            </w:r>
            <w:proofErr w:type="spellEnd"/>
          </w:p>
          <w:p w14:paraId="7BCAC434" w14:textId="77777777" w:rsidR="00257980" w:rsidRDefault="009062AC" w:rsidP="009062AC">
            <w:pPr>
              <w:pStyle w:val="ListParagraph"/>
              <w:ind w:left="0"/>
              <w:rPr>
                <w:color w:val="000000" w:themeColor="text1"/>
                <w:sz w:val="16"/>
                <w:szCs w:val="16"/>
              </w:rPr>
            </w:pPr>
            <w:r>
              <w:rPr>
                <w:color w:val="000000" w:themeColor="text1"/>
                <w:sz w:val="16"/>
                <w:szCs w:val="16"/>
              </w:rPr>
              <w:t xml:space="preserve">Download link in </w:t>
            </w:r>
            <w:proofErr w:type="spellStart"/>
            <w:r>
              <w:rPr>
                <w:color w:val="000000" w:themeColor="text1"/>
                <w:sz w:val="16"/>
                <w:szCs w:val="16"/>
              </w:rPr>
              <w:t>powershell</w:t>
            </w:r>
            <w:proofErr w:type="spellEnd"/>
            <w:r>
              <w:rPr>
                <w:color w:val="000000" w:themeColor="text1"/>
                <w:sz w:val="16"/>
                <w:szCs w:val="16"/>
              </w:rPr>
              <w:t xml:space="preserve">: </w:t>
            </w:r>
            <w:r w:rsidRPr="009062AC">
              <w:rPr>
                <w:color w:val="000000" w:themeColor="text1"/>
                <w:sz w:val="16"/>
                <w:szCs w:val="16"/>
              </w:rPr>
              <w:t>Invoke-</w:t>
            </w:r>
            <w:proofErr w:type="spellStart"/>
            <w:r w:rsidRPr="009062AC">
              <w:rPr>
                <w:color w:val="000000" w:themeColor="text1"/>
                <w:sz w:val="16"/>
                <w:szCs w:val="16"/>
              </w:rPr>
              <w:t>WebReauest</w:t>
            </w:r>
            <w:proofErr w:type="spellEnd"/>
            <w:r w:rsidRPr="009062AC">
              <w:rPr>
                <w:color w:val="000000" w:themeColor="text1"/>
                <w:sz w:val="16"/>
                <w:szCs w:val="16"/>
              </w:rPr>
              <w:t xml:space="preserve"> https://github.com/jbara2002/windows-defender-remover/releases/download/release_def_12_0_0_0_1/Defender.Remover.12.exe  -</w:t>
            </w:r>
            <w:proofErr w:type="spellStart"/>
            <w:r w:rsidRPr="009062AC">
              <w:rPr>
                <w:color w:val="000000" w:themeColor="text1"/>
                <w:sz w:val="16"/>
                <w:szCs w:val="16"/>
              </w:rPr>
              <w:t>Outfile</w:t>
            </w:r>
            <w:proofErr w:type="spellEnd"/>
            <w:r w:rsidRPr="009062AC">
              <w:rPr>
                <w:color w:val="000000" w:themeColor="text1"/>
                <w:sz w:val="16"/>
                <w:szCs w:val="16"/>
              </w:rPr>
              <w:t xml:space="preserve"> kill_defencer.exe</w:t>
            </w:r>
          </w:p>
          <w:p w14:paraId="290CA904" w14:textId="77777777" w:rsidR="00BF7192" w:rsidRDefault="00BF7192" w:rsidP="009062AC">
            <w:pPr>
              <w:pStyle w:val="ListParagraph"/>
              <w:ind w:left="0"/>
              <w:rPr>
                <w:color w:val="000000" w:themeColor="text1"/>
                <w:sz w:val="16"/>
                <w:szCs w:val="16"/>
              </w:rPr>
            </w:pPr>
          </w:p>
          <w:p w14:paraId="420D8C2B" w14:textId="77777777" w:rsidR="00BF7192" w:rsidRDefault="00BF7192" w:rsidP="009062AC">
            <w:pPr>
              <w:pStyle w:val="ListParagraph"/>
              <w:ind w:left="0"/>
              <w:rPr>
                <w:color w:val="000000" w:themeColor="text1"/>
                <w:sz w:val="16"/>
                <w:szCs w:val="16"/>
              </w:rPr>
            </w:pPr>
          </w:p>
          <w:p w14:paraId="2B0287D8" w14:textId="77777777" w:rsidR="00E25A5D" w:rsidRDefault="00E25A5D" w:rsidP="009062AC">
            <w:pPr>
              <w:pStyle w:val="ListParagraph"/>
              <w:ind w:left="0"/>
              <w:rPr>
                <w:color w:val="000000" w:themeColor="text1"/>
                <w:sz w:val="16"/>
                <w:szCs w:val="16"/>
              </w:rPr>
            </w:pPr>
            <w:r>
              <w:rPr>
                <w:color w:val="000000" w:themeColor="text1"/>
                <w:sz w:val="16"/>
                <w:szCs w:val="16"/>
              </w:rPr>
              <w:t xml:space="preserve">Get drive names of your pc:     </w:t>
            </w:r>
            <w:proofErr w:type="spellStart"/>
            <w:r>
              <w:rPr>
                <w:color w:val="000000" w:themeColor="text1"/>
                <w:sz w:val="16"/>
                <w:szCs w:val="16"/>
              </w:rPr>
              <w:t>fsutil</w:t>
            </w:r>
            <w:proofErr w:type="spellEnd"/>
            <w:r>
              <w:rPr>
                <w:color w:val="000000" w:themeColor="text1"/>
                <w:sz w:val="16"/>
                <w:szCs w:val="16"/>
              </w:rPr>
              <w:t xml:space="preserve"> </w:t>
            </w:r>
            <w:proofErr w:type="spellStart"/>
            <w:r>
              <w:rPr>
                <w:color w:val="000000" w:themeColor="text1"/>
                <w:sz w:val="16"/>
                <w:szCs w:val="16"/>
              </w:rPr>
              <w:t>fsinfo</w:t>
            </w:r>
            <w:proofErr w:type="spellEnd"/>
            <w:r>
              <w:rPr>
                <w:color w:val="000000" w:themeColor="text1"/>
                <w:sz w:val="16"/>
                <w:szCs w:val="16"/>
              </w:rPr>
              <w:t xml:space="preserve"> drives</w:t>
            </w:r>
          </w:p>
          <w:p w14:paraId="39CC46F8" w14:textId="50C1846F" w:rsidR="00E25A5D" w:rsidRDefault="00E25A5D" w:rsidP="009062AC">
            <w:pPr>
              <w:pStyle w:val="ListParagraph"/>
              <w:ind w:left="0"/>
              <w:rPr>
                <w:color w:val="000000" w:themeColor="text1"/>
                <w:sz w:val="16"/>
                <w:szCs w:val="16"/>
              </w:rPr>
            </w:pPr>
          </w:p>
        </w:tc>
      </w:tr>
      <w:tr w:rsidR="00BB31AF" w:rsidRPr="00A072BB" w14:paraId="0059C2E1" w14:textId="77777777" w:rsidTr="0004374C">
        <w:tc>
          <w:tcPr>
            <w:tcW w:w="0" w:type="auto"/>
          </w:tcPr>
          <w:p w14:paraId="513E3AB9"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5B5FAC17" w14:textId="1D464429" w:rsidR="00BB31AF" w:rsidRDefault="00D61DB6" w:rsidP="00CB18D3">
            <w:pPr>
              <w:pStyle w:val="ListParagraph"/>
              <w:ind w:left="0"/>
              <w:jc w:val="both"/>
              <w:rPr>
                <w:color w:val="000000" w:themeColor="text1"/>
                <w:sz w:val="16"/>
                <w:szCs w:val="16"/>
              </w:rPr>
            </w:pPr>
            <w:r w:rsidRPr="00D61DB6">
              <w:rPr>
                <w:b/>
                <w:color w:val="000000" w:themeColor="text1"/>
                <w:sz w:val="58"/>
                <w:szCs w:val="16"/>
              </w:rPr>
              <w:t>W</w:t>
            </w:r>
            <w:r w:rsidRPr="00D61DB6">
              <w:rPr>
                <w:b/>
                <w:color w:val="000000" w:themeColor="text1"/>
                <w:sz w:val="52"/>
                <w:szCs w:val="16"/>
              </w:rPr>
              <w:t>SL - Ubuntu</w:t>
            </w:r>
          </w:p>
        </w:tc>
      </w:tr>
      <w:tr w:rsidR="00BB31AF" w:rsidRPr="00A072BB" w14:paraId="685CFD83" w14:textId="77777777" w:rsidTr="0004374C">
        <w:tc>
          <w:tcPr>
            <w:tcW w:w="0" w:type="auto"/>
          </w:tcPr>
          <w:p w14:paraId="6B61048C"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2444F455" w14:textId="77777777" w:rsidR="00BB31AF" w:rsidRDefault="00D61DB6" w:rsidP="00CB18D3">
            <w:pPr>
              <w:pStyle w:val="ListParagraph"/>
              <w:ind w:left="0"/>
              <w:jc w:val="both"/>
              <w:rPr>
                <w:color w:val="000000" w:themeColor="text1"/>
                <w:sz w:val="16"/>
                <w:szCs w:val="16"/>
              </w:rPr>
            </w:pPr>
            <w:proofErr w:type="spellStart"/>
            <w:r>
              <w:rPr>
                <w:color w:val="000000" w:themeColor="text1"/>
                <w:sz w:val="16"/>
                <w:szCs w:val="16"/>
              </w:rPr>
              <w:t>Sudo</w:t>
            </w:r>
            <w:proofErr w:type="spellEnd"/>
            <w:r>
              <w:rPr>
                <w:color w:val="000000" w:themeColor="text1"/>
                <w:sz w:val="16"/>
                <w:szCs w:val="16"/>
              </w:rPr>
              <w:t xml:space="preserve"> </w:t>
            </w:r>
            <w:proofErr w:type="spellStart"/>
            <w:r>
              <w:rPr>
                <w:color w:val="000000" w:themeColor="text1"/>
                <w:sz w:val="16"/>
                <w:szCs w:val="16"/>
              </w:rPr>
              <w:t>su</w:t>
            </w:r>
            <w:proofErr w:type="spellEnd"/>
            <w:r>
              <w:rPr>
                <w:color w:val="000000" w:themeColor="text1"/>
                <w:sz w:val="16"/>
                <w:szCs w:val="16"/>
              </w:rPr>
              <w:t>:   to be admin for the time being</w:t>
            </w:r>
          </w:p>
          <w:p w14:paraId="00944C03" w14:textId="77777777" w:rsidR="00D61DB6" w:rsidRDefault="00D61DB6" w:rsidP="00850C58">
            <w:pPr>
              <w:pStyle w:val="ListParagraph"/>
              <w:ind w:left="0"/>
              <w:jc w:val="both"/>
            </w:pPr>
            <w:proofErr w:type="spellStart"/>
            <w:r w:rsidRPr="00D61DB6">
              <w:rPr>
                <w:color w:val="000000" w:themeColor="text1"/>
                <w:sz w:val="16"/>
                <w:szCs w:val="16"/>
              </w:rPr>
              <w:t>sudo</w:t>
            </w:r>
            <w:proofErr w:type="spellEnd"/>
            <w:r w:rsidRPr="00D61DB6">
              <w:rPr>
                <w:color w:val="000000" w:themeColor="text1"/>
                <w:sz w:val="16"/>
                <w:szCs w:val="16"/>
              </w:rPr>
              <w:t xml:space="preserve"> </w:t>
            </w:r>
            <w:proofErr w:type="spellStart"/>
            <w:r w:rsidRPr="00D61DB6">
              <w:rPr>
                <w:color w:val="000000" w:themeColor="text1"/>
                <w:sz w:val="16"/>
                <w:szCs w:val="16"/>
              </w:rPr>
              <w:t>usermod</w:t>
            </w:r>
            <w:proofErr w:type="spellEnd"/>
            <w:r w:rsidRPr="00D61DB6">
              <w:rPr>
                <w:color w:val="000000" w:themeColor="text1"/>
                <w:sz w:val="16"/>
                <w:szCs w:val="16"/>
              </w:rPr>
              <w:t xml:space="preserve"> -</w:t>
            </w:r>
            <w:proofErr w:type="spellStart"/>
            <w:r w:rsidRPr="00D61DB6">
              <w:rPr>
                <w:color w:val="000000" w:themeColor="text1"/>
                <w:sz w:val="16"/>
                <w:szCs w:val="16"/>
              </w:rPr>
              <w:t>aG</w:t>
            </w:r>
            <w:proofErr w:type="spellEnd"/>
            <w:r w:rsidRPr="00D61DB6">
              <w:rPr>
                <w:color w:val="000000" w:themeColor="text1"/>
                <w:sz w:val="16"/>
                <w:szCs w:val="16"/>
              </w:rPr>
              <w:t xml:space="preserve"> </w:t>
            </w:r>
            <w:proofErr w:type="spellStart"/>
            <w:r w:rsidRPr="00D61DB6">
              <w:rPr>
                <w:color w:val="000000" w:themeColor="text1"/>
                <w:sz w:val="16"/>
                <w:szCs w:val="16"/>
              </w:rPr>
              <w:t>sudo</w:t>
            </w:r>
            <w:proofErr w:type="spellEnd"/>
            <w:r w:rsidRPr="00D61DB6">
              <w:rPr>
                <w:color w:val="000000" w:themeColor="text1"/>
                <w:sz w:val="16"/>
                <w:szCs w:val="16"/>
              </w:rPr>
              <w:t xml:space="preserve"> </w:t>
            </w:r>
            <w:proofErr w:type="spellStart"/>
            <w:r>
              <w:rPr>
                <w:color w:val="000000" w:themeColor="text1"/>
                <w:sz w:val="16"/>
                <w:szCs w:val="16"/>
              </w:rPr>
              <w:t>thomaskitaba</w:t>
            </w:r>
            <w:proofErr w:type="spellEnd"/>
            <w:r w:rsidR="00850C58">
              <w:rPr>
                <w:color w:val="000000" w:themeColor="text1"/>
                <w:sz w:val="16"/>
                <w:szCs w:val="16"/>
              </w:rPr>
              <w:t xml:space="preserve"> : </w:t>
            </w:r>
            <w:r w:rsidR="00850C58">
              <w:t xml:space="preserve">add your user to the </w:t>
            </w:r>
            <w:proofErr w:type="spellStart"/>
            <w:r w:rsidR="00850C58">
              <w:rPr>
                <w:rStyle w:val="HTMLCode"/>
                <w:rFonts w:eastAsiaTheme="minorHAnsi"/>
              </w:rPr>
              <w:t>sudo</w:t>
            </w:r>
            <w:proofErr w:type="spellEnd"/>
            <w:r w:rsidR="00850C58">
              <w:t xml:space="preserve"> group:</w:t>
            </w:r>
          </w:p>
          <w:p w14:paraId="03F8518B" w14:textId="35D77B3E" w:rsidR="00850C58" w:rsidRDefault="00850C58" w:rsidP="00850C58">
            <w:pPr>
              <w:pStyle w:val="ListParagraph"/>
              <w:ind w:left="0"/>
              <w:jc w:val="both"/>
              <w:rPr>
                <w:color w:val="000000" w:themeColor="text1"/>
                <w:sz w:val="16"/>
                <w:szCs w:val="16"/>
              </w:rPr>
            </w:pPr>
            <w:r>
              <w:t xml:space="preserve">followed by </w:t>
            </w:r>
            <w:proofErr w:type="spellStart"/>
            <w:r>
              <w:t>su</w:t>
            </w:r>
            <w:proofErr w:type="spellEnd"/>
            <w:r>
              <w:t xml:space="preserve"> </w:t>
            </w:r>
            <w:r w:rsidR="0046584E">
              <w:t>–</w:t>
            </w:r>
            <w:r>
              <w:t xml:space="preserve"> </w:t>
            </w:r>
            <w:proofErr w:type="spellStart"/>
            <w:r>
              <w:t>thomaskitaba</w:t>
            </w:r>
            <w:proofErr w:type="spellEnd"/>
            <w:r w:rsidR="0046584E">
              <w:t>: to make the change without restarting</w:t>
            </w:r>
          </w:p>
        </w:tc>
      </w:tr>
      <w:tr w:rsidR="00BB31AF" w:rsidRPr="00A072BB" w14:paraId="371966DC" w14:textId="77777777" w:rsidTr="0004374C">
        <w:tc>
          <w:tcPr>
            <w:tcW w:w="0" w:type="auto"/>
          </w:tcPr>
          <w:p w14:paraId="0C974395"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2208650D" w14:textId="77777777" w:rsidR="00BB31AF" w:rsidRDefault="00BB31AF" w:rsidP="00CB18D3">
            <w:pPr>
              <w:pStyle w:val="ListParagraph"/>
              <w:ind w:left="0"/>
              <w:jc w:val="both"/>
              <w:rPr>
                <w:color w:val="000000" w:themeColor="text1"/>
                <w:sz w:val="16"/>
                <w:szCs w:val="16"/>
              </w:rPr>
            </w:pPr>
          </w:p>
        </w:tc>
      </w:tr>
      <w:tr w:rsidR="00BB31AF" w:rsidRPr="00A072BB" w14:paraId="4F01C2AA" w14:textId="77777777" w:rsidTr="0004374C">
        <w:tc>
          <w:tcPr>
            <w:tcW w:w="0" w:type="auto"/>
          </w:tcPr>
          <w:p w14:paraId="2A2241FA"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7F49D873" w14:textId="77777777" w:rsidR="00BB31AF" w:rsidRDefault="00BB31AF" w:rsidP="00CB18D3">
            <w:pPr>
              <w:pStyle w:val="ListParagraph"/>
              <w:ind w:left="0"/>
              <w:jc w:val="both"/>
              <w:rPr>
                <w:color w:val="000000" w:themeColor="text1"/>
                <w:sz w:val="16"/>
                <w:szCs w:val="16"/>
              </w:rPr>
            </w:pPr>
          </w:p>
        </w:tc>
      </w:tr>
      <w:tr w:rsidR="00BB31AF" w:rsidRPr="00A072BB" w14:paraId="46A1F968" w14:textId="77777777" w:rsidTr="0004374C">
        <w:tc>
          <w:tcPr>
            <w:tcW w:w="0" w:type="auto"/>
          </w:tcPr>
          <w:p w14:paraId="4666A923"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6B737024" w14:textId="1DF15F05" w:rsidR="00BB31AF" w:rsidRDefault="00BB31AF" w:rsidP="00CB18D3">
            <w:pPr>
              <w:pStyle w:val="ListParagraph"/>
              <w:ind w:left="0"/>
              <w:jc w:val="both"/>
              <w:rPr>
                <w:color w:val="000000" w:themeColor="text1"/>
                <w:sz w:val="16"/>
                <w:szCs w:val="16"/>
              </w:rPr>
            </w:pPr>
          </w:p>
        </w:tc>
      </w:tr>
      <w:tr w:rsidR="00BB31AF" w:rsidRPr="00A072BB" w14:paraId="5A0506B4" w14:textId="77777777" w:rsidTr="0004374C">
        <w:tc>
          <w:tcPr>
            <w:tcW w:w="0" w:type="auto"/>
          </w:tcPr>
          <w:p w14:paraId="65B1C477"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6FCB017D" w14:textId="77777777" w:rsidR="00BB31AF" w:rsidRDefault="00BB31AF" w:rsidP="00CB18D3">
            <w:pPr>
              <w:pStyle w:val="ListParagraph"/>
              <w:ind w:left="0"/>
              <w:jc w:val="both"/>
              <w:rPr>
                <w:color w:val="000000" w:themeColor="text1"/>
                <w:sz w:val="16"/>
                <w:szCs w:val="16"/>
              </w:rPr>
            </w:pPr>
          </w:p>
        </w:tc>
      </w:tr>
      <w:tr w:rsidR="00BB31AF" w:rsidRPr="00A072BB" w14:paraId="726493B6" w14:textId="77777777" w:rsidTr="0004374C">
        <w:tc>
          <w:tcPr>
            <w:tcW w:w="0" w:type="auto"/>
          </w:tcPr>
          <w:p w14:paraId="24A97E35"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155B80B0" w14:textId="77777777" w:rsidR="00BB31AF" w:rsidRDefault="00BB31AF" w:rsidP="00CB18D3">
            <w:pPr>
              <w:pStyle w:val="ListParagraph"/>
              <w:ind w:left="0"/>
              <w:jc w:val="both"/>
              <w:rPr>
                <w:color w:val="000000" w:themeColor="text1"/>
                <w:sz w:val="16"/>
                <w:szCs w:val="16"/>
              </w:rPr>
            </w:pPr>
          </w:p>
        </w:tc>
      </w:tr>
      <w:tr w:rsidR="00BB31AF" w:rsidRPr="00A072BB" w14:paraId="64F7F22B" w14:textId="77777777" w:rsidTr="0004374C">
        <w:tc>
          <w:tcPr>
            <w:tcW w:w="0" w:type="auto"/>
          </w:tcPr>
          <w:p w14:paraId="2AE3ED39" w14:textId="77777777" w:rsidR="00BB31AF" w:rsidRPr="00A072BB" w:rsidRDefault="00BB31AF" w:rsidP="00CB18D3">
            <w:pPr>
              <w:pStyle w:val="ListParagraph"/>
              <w:ind w:left="0"/>
              <w:jc w:val="both"/>
              <w:rPr>
                <w:color w:val="000000" w:themeColor="text1"/>
                <w:sz w:val="16"/>
                <w:szCs w:val="16"/>
              </w:rPr>
            </w:pPr>
          </w:p>
        </w:tc>
        <w:tc>
          <w:tcPr>
            <w:tcW w:w="0" w:type="auto"/>
            <w:gridSpan w:val="2"/>
          </w:tcPr>
          <w:p w14:paraId="05107F80" w14:textId="77777777" w:rsidR="00BB31AF" w:rsidRDefault="00BB31AF" w:rsidP="00CB18D3">
            <w:pPr>
              <w:pStyle w:val="ListParagraph"/>
              <w:ind w:left="0"/>
              <w:jc w:val="both"/>
              <w:rPr>
                <w:color w:val="000000" w:themeColor="text1"/>
                <w:sz w:val="16"/>
                <w:szCs w:val="16"/>
              </w:rPr>
            </w:pPr>
          </w:p>
        </w:tc>
      </w:tr>
    </w:tbl>
    <w:p w14:paraId="31B83A59" w14:textId="77777777" w:rsidR="009D5883" w:rsidRPr="00A072BB" w:rsidRDefault="009D5883" w:rsidP="00CB18D3">
      <w:pPr>
        <w:pStyle w:val="ListParagraph"/>
        <w:spacing w:after="0"/>
        <w:ind w:left="-450"/>
        <w:jc w:val="both"/>
        <w:rPr>
          <w:color w:val="000000" w:themeColor="text1"/>
          <w:sz w:val="16"/>
          <w:szCs w:val="16"/>
        </w:rPr>
      </w:pPr>
    </w:p>
    <w:sectPr w:rsidR="009D5883" w:rsidRPr="00A072BB" w:rsidSect="00527EBC">
      <w:pgSz w:w="12240" w:h="15840"/>
      <w:pgMar w:top="540" w:right="180" w:bottom="18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Monocode">
    <w:panose1 w:val="02000509030000000004"/>
    <w:charset w:val="00"/>
    <w:family w:val="modern"/>
    <w:pitch w:val="fixed"/>
    <w:sig w:usb0="E10002FF" w:usb1="5040FDFF" w:usb2="02040020" w:usb3="00000000" w:csb0="0000011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ier B">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7293E"/>
    <w:multiLevelType w:val="hybridMultilevel"/>
    <w:tmpl w:val="A224E416"/>
    <w:lvl w:ilvl="0" w:tplc="77BA76DE">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C85B5C"/>
    <w:multiLevelType w:val="hybridMultilevel"/>
    <w:tmpl w:val="6B8A0638"/>
    <w:lvl w:ilvl="0" w:tplc="127C5D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670D78"/>
    <w:multiLevelType w:val="hybridMultilevel"/>
    <w:tmpl w:val="64964AA0"/>
    <w:lvl w:ilvl="0" w:tplc="07FCC50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02255"/>
    <w:multiLevelType w:val="multilevel"/>
    <w:tmpl w:val="808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210FA4"/>
    <w:multiLevelType w:val="multilevel"/>
    <w:tmpl w:val="7D0A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D7236"/>
    <w:multiLevelType w:val="hybridMultilevel"/>
    <w:tmpl w:val="32D0BB86"/>
    <w:lvl w:ilvl="0" w:tplc="711A94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F18CD"/>
    <w:multiLevelType w:val="multilevel"/>
    <w:tmpl w:val="4C88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8424E"/>
    <w:multiLevelType w:val="multilevel"/>
    <w:tmpl w:val="EEE0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23145"/>
    <w:multiLevelType w:val="multilevel"/>
    <w:tmpl w:val="BB845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B76A5"/>
    <w:multiLevelType w:val="multilevel"/>
    <w:tmpl w:val="F8DA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13B2E"/>
    <w:multiLevelType w:val="hybridMultilevel"/>
    <w:tmpl w:val="60563B1E"/>
    <w:lvl w:ilvl="0" w:tplc="B97C408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6F64728"/>
    <w:multiLevelType w:val="hybridMultilevel"/>
    <w:tmpl w:val="F048950A"/>
    <w:lvl w:ilvl="0" w:tplc="E55A624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113BCE"/>
    <w:multiLevelType w:val="hybridMultilevel"/>
    <w:tmpl w:val="6D9089A4"/>
    <w:lvl w:ilvl="0" w:tplc="7C0406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79495C"/>
    <w:multiLevelType w:val="multilevel"/>
    <w:tmpl w:val="4892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C731A3"/>
    <w:multiLevelType w:val="hybridMultilevel"/>
    <w:tmpl w:val="8DB61C7C"/>
    <w:lvl w:ilvl="0" w:tplc="81FE7C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5753332"/>
    <w:multiLevelType w:val="hybridMultilevel"/>
    <w:tmpl w:val="8F121294"/>
    <w:lvl w:ilvl="0" w:tplc="A920B9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124ECE"/>
    <w:multiLevelType w:val="multilevel"/>
    <w:tmpl w:val="12A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615C14"/>
    <w:multiLevelType w:val="multilevel"/>
    <w:tmpl w:val="49D0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A0314A"/>
    <w:multiLevelType w:val="hybridMultilevel"/>
    <w:tmpl w:val="A572A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69604D"/>
    <w:multiLevelType w:val="hybridMultilevel"/>
    <w:tmpl w:val="8CB47F44"/>
    <w:lvl w:ilvl="0" w:tplc="0798C1A0">
      <w:numFmt w:val="bullet"/>
      <w:lvlText w:val="-"/>
      <w:lvlJc w:val="left"/>
      <w:pPr>
        <w:ind w:left="720" w:hanging="360"/>
      </w:pPr>
      <w:rPr>
        <w:rFonts w:ascii="Courier New" w:eastAsia="Times New Roman"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761644"/>
    <w:multiLevelType w:val="hybridMultilevel"/>
    <w:tmpl w:val="AA92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8852A0"/>
    <w:multiLevelType w:val="hybridMultilevel"/>
    <w:tmpl w:val="91B66A9A"/>
    <w:lvl w:ilvl="0" w:tplc="9D0EC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2F0A09"/>
    <w:multiLevelType w:val="multilevel"/>
    <w:tmpl w:val="4A307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C2939"/>
    <w:multiLevelType w:val="hybridMultilevel"/>
    <w:tmpl w:val="AA92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B56341"/>
    <w:multiLevelType w:val="multilevel"/>
    <w:tmpl w:val="1132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90930"/>
    <w:multiLevelType w:val="hybridMultilevel"/>
    <w:tmpl w:val="A580BA16"/>
    <w:lvl w:ilvl="0" w:tplc="B6D45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5"/>
  </w:num>
  <w:num w:numId="3">
    <w:abstractNumId w:val="8"/>
  </w:num>
  <w:num w:numId="4">
    <w:abstractNumId w:val="9"/>
  </w:num>
  <w:num w:numId="5">
    <w:abstractNumId w:val="19"/>
  </w:num>
  <w:num w:numId="6">
    <w:abstractNumId w:val="3"/>
  </w:num>
  <w:num w:numId="7">
    <w:abstractNumId w:val="21"/>
  </w:num>
  <w:num w:numId="8">
    <w:abstractNumId w:val="1"/>
  </w:num>
  <w:num w:numId="9">
    <w:abstractNumId w:val="10"/>
  </w:num>
  <w:num w:numId="10">
    <w:abstractNumId w:val="24"/>
  </w:num>
  <w:num w:numId="11">
    <w:abstractNumId w:val="6"/>
  </w:num>
  <w:num w:numId="12">
    <w:abstractNumId w:val="22"/>
  </w:num>
  <w:num w:numId="13">
    <w:abstractNumId w:val="14"/>
  </w:num>
  <w:num w:numId="14">
    <w:abstractNumId w:val="2"/>
  </w:num>
  <w:num w:numId="15">
    <w:abstractNumId w:val="15"/>
  </w:num>
  <w:num w:numId="16">
    <w:abstractNumId w:val="17"/>
  </w:num>
  <w:num w:numId="17">
    <w:abstractNumId w:val="4"/>
  </w:num>
  <w:num w:numId="18">
    <w:abstractNumId w:val="7"/>
  </w:num>
  <w:num w:numId="19">
    <w:abstractNumId w:val="13"/>
  </w:num>
  <w:num w:numId="20">
    <w:abstractNumId w:val="16"/>
  </w:num>
  <w:num w:numId="21">
    <w:abstractNumId w:val="20"/>
  </w:num>
  <w:num w:numId="22">
    <w:abstractNumId w:val="23"/>
  </w:num>
  <w:num w:numId="23">
    <w:abstractNumId w:val="18"/>
  </w:num>
  <w:num w:numId="24">
    <w:abstractNumId w:val="25"/>
  </w:num>
  <w:num w:numId="25">
    <w:abstractNumId w:val="0"/>
  </w:num>
  <w:num w:numId="2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Kitaba">
    <w15:presenceInfo w15:providerId="Windows Live" w15:userId="2b8b84877e4ea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trackRevision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8C3"/>
    <w:rsid w:val="000017CA"/>
    <w:rsid w:val="00001C2F"/>
    <w:rsid w:val="00007B73"/>
    <w:rsid w:val="000110F0"/>
    <w:rsid w:val="00011F75"/>
    <w:rsid w:val="00024231"/>
    <w:rsid w:val="00024B13"/>
    <w:rsid w:val="00031883"/>
    <w:rsid w:val="00034BCC"/>
    <w:rsid w:val="000364CF"/>
    <w:rsid w:val="00040510"/>
    <w:rsid w:val="0004374C"/>
    <w:rsid w:val="0004640B"/>
    <w:rsid w:val="000468AB"/>
    <w:rsid w:val="00047CED"/>
    <w:rsid w:val="00052522"/>
    <w:rsid w:val="00052CF8"/>
    <w:rsid w:val="00052DDB"/>
    <w:rsid w:val="00061738"/>
    <w:rsid w:val="0006681E"/>
    <w:rsid w:val="00076FD9"/>
    <w:rsid w:val="000815D6"/>
    <w:rsid w:val="0008761F"/>
    <w:rsid w:val="00090E4D"/>
    <w:rsid w:val="0009338D"/>
    <w:rsid w:val="000A5C2E"/>
    <w:rsid w:val="000B1DC5"/>
    <w:rsid w:val="000B410A"/>
    <w:rsid w:val="000B72D1"/>
    <w:rsid w:val="000C0D31"/>
    <w:rsid w:val="000D46DE"/>
    <w:rsid w:val="000D7BE0"/>
    <w:rsid w:val="000E27D8"/>
    <w:rsid w:val="000E4A86"/>
    <w:rsid w:val="000F2E12"/>
    <w:rsid w:val="000F605B"/>
    <w:rsid w:val="000F614B"/>
    <w:rsid w:val="000F777E"/>
    <w:rsid w:val="00104232"/>
    <w:rsid w:val="00110544"/>
    <w:rsid w:val="00111D62"/>
    <w:rsid w:val="00117C52"/>
    <w:rsid w:val="00126266"/>
    <w:rsid w:val="00134954"/>
    <w:rsid w:val="00136232"/>
    <w:rsid w:val="0013635E"/>
    <w:rsid w:val="001365E1"/>
    <w:rsid w:val="00140B36"/>
    <w:rsid w:val="00141950"/>
    <w:rsid w:val="00142C6F"/>
    <w:rsid w:val="0015682D"/>
    <w:rsid w:val="00157241"/>
    <w:rsid w:val="00161222"/>
    <w:rsid w:val="00174CE1"/>
    <w:rsid w:val="00180467"/>
    <w:rsid w:val="00184AD4"/>
    <w:rsid w:val="00193828"/>
    <w:rsid w:val="00194BB6"/>
    <w:rsid w:val="00195EAD"/>
    <w:rsid w:val="001A4B25"/>
    <w:rsid w:val="001A6FBD"/>
    <w:rsid w:val="001B5BF9"/>
    <w:rsid w:val="001C1F82"/>
    <w:rsid w:val="001C243B"/>
    <w:rsid w:val="001F2700"/>
    <w:rsid w:val="001F2F93"/>
    <w:rsid w:val="001F3B87"/>
    <w:rsid w:val="001F5496"/>
    <w:rsid w:val="001F6F84"/>
    <w:rsid w:val="00205437"/>
    <w:rsid w:val="002075BD"/>
    <w:rsid w:val="002107CE"/>
    <w:rsid w:val="00220AED"/>
    <w:rsid w:val="002239FE"/>
    <w:rsid w:val="00223B7F"/>
    <w:rsid w:val="002253F3"/>
    <w:rsid w:val="00242CFB"/>
    <w:rsid w:val="002463B6"/>
    <w:rsid w:val="0025064C"/>
    <w:rsid w:val="002547E3"/>
    <w:rsid w:val="00257980"/>
    <w:rsid w:val="00260970"/>
    <w:rsid w:val="00262EAC"/>
    <w:rsid w:val="00267352"/>
    <w:rsid w:val="002812A1"/>
    <w:rsid w:val="002814E0"/>
    <w:rsid w:val="0028257C"/>
    <w:rsid w:val="00290493"/>
    <w:rsid w:val="0029653B"/>
    <w:rsid w:val="002A17F5"/>
    <w:rsid w:val="002A65C4"/>
    <w:rsid w:val="002B1870"/>
    <w:rsid w:val="002B5450"/>
    <w:rsid w:val="002C4012"/>
    <w:rsid w:val="002D4324"/>
    <w:rsid w:val="002D4A8A"/>
    <w:rsid w:val="002D7A21"/>
    <w:rsid w:val="003001AB"/>
    <w:rsid w:val="00301E8E"/>
    <w:rsid w:val="00310C9D"/>
    <w:rsid w:val="00310FB2"/>
    <w:rsid w:val="00316520"/>
    <w:rsid w:val="00324120"/>
    <w:rsid w:val="00325487"/>
    <w:rsid w:val="00326DAB"/>
    <w:rsid w:val="00336260"/>
    <w:rsid w:val="00336AD2"/>
    <w:rsid w:val="0034652F"/>
    <w:rsid w:val="00351106"/>
    <w:rsid w:val="003569A3"/>
    <w:rsid w:val="0036230C"/>
    <w:rsid w:val="00364099"/>
    <w:rsid w:val="003640B3"/>
    <w:rsid w:val="00371199"/>
    <w:rsid w:val="003829C9"/>
    <w:rsid w:val="00384236"/>
    <w:rsid w:val="0039317E"/>
    <w:rsid w:val="003A0FC8"/>
    <w:rsid w:val="003A1D10"/>
    <w:rsid w:val="003B2DCD"/>
    <w:rsid w:val="003C0020"/>
    <w:rsid w:val="003C0A15"/>
    <w:rsid w:val="003C465A"/>
    <w:rsid w:val="003D2730"/>
    <w:rsid w:val="003E12BE"/>
    <w:rsid w:val="003E7899"/>
    <w:rsid w:val="003F4286"/>
    <w:rsid w:val="00402A56"/>
    <w:rsid w:val="00403910"/>
    <w:rsid w:val="00407846"/>
    <w:rsid w:val="00407A0A"/>
    <w:rsid w:val="00407D8C"/>
    <w:rsid w:val="00415254"/>
    <w:rsid w:val="0041745A"/>
    <w:rsid w:val="00433AF3"/>
    <w:rsid w:val="00450406"/>
    <w:rsid w:val="00451708"/>
    <w:rsid w:val="00460D8E"/>
    <w:rsid w:val="0046584E"/>
    <w:rsid w:val="00467D85"/>
    <w:rsid w:val="00470214"/>
    <w:rsid w:val="00483220"/>
    <w:rsid w:val="00484D1D"/>
    <w:rsid w:val="00487CF6"/>
    <w:rsid w:val="004A5A84"/>
    <w:rsid w:val="004B25A7"/>
    <w:rsid w:val="004B7342"/>
    <w:rsid w:val="004B774B"/>
    <w:rsid w:val="004C08FA"/>
    <w:rsid w:val="004C24FC"/>
    <w:rsid w:val="004C792F"/>
    <w:rsid w:val="004C7C1F"/>
    <w:rsid w:val="004D2DFC"/>
    <w:rsid w:val="004D47FF"/>
    <w:rsid w:val="004E367F"/>
    <w:rsid w:val="004E57A0"/>
    <w:rsid w:val="004F03EC"/>
    <w:rsid w:val="004F0A93"/>
    <w:rsid w:val="004F4FCF"/>
    <w:rsid w:val="005170E8"/>
    <w:rsid w:val="00517F1D"/>
    <w:rsid w:val="00523658"/>
    <w:rsid w:val="00527EBC"/>
    <w:rsid w:val="005311FD"/>
    <w:rsid w:val="00534C86"/>
    <w:rsid w:val="00540C7F"/>
    <w:rsid w:val="005470C6"/>
    <w:rsid w:val="005539C3"/>
    <w:rsid w:val="00560A3D"/>
    <w:rsid w:val="00562A1C"/>
    <w:rsid w:val="005709CB"/>
    <w:rsid w:val="005774FC"/>
    <w:rsid w:val="00583343"/>
    <w:rsid w:val="00583CC3"/>
    <w:rsid w:val="00584D5A"/>
    <w:rsid w:val="005914D4"/>
    <w:rsid w:val="0059636D"/>
    <w:rsid w:val="00596D9B"/>
    <w:rsid w:val="005A3E82"/>
    <w:rsid w:val="005A5133"/>
    <w:rsid w:val="005A6CDE"/>
    <w:rsid w:val="005B0013"/>
    <w:rsid w:val="005C3AD6"/>
    <w:rsid w:val="005D3302"/>
    <w:rsid w:val="005D3F81"/>
    <w:rsid w:val="005D5D7D"/>
    <w:rsid w:val="005F27EE"/>
    <w:rsid w:val="005F3A23"/>
    <w:rsid w:val="005F7F6D"/>
    <w:rsid w:val="00614AF6"/>
    <w:rsid w:val="006241FD"/>
    <w:rsid w:val="0062694E"/>
    <w:rsid w:val="00636953"/>
    <w:rsid w:val="006371EB"/>
    <w:rsid w:val="006435C5"/>
    <w:rsid w:val="00643676"/>
    <w:rsid w:val="0065533B"/>
    <w:rsid w:val="00656A80"/>
    <w:rsid w:val="00671991"/>
    <w:rsid w:val="006764B9"/>
    <w:rsid w:val="00677E0F"/>
    <w:rsid w:val="00683DE8"/>
    <w:rsid w:val="00684BE8"/>
    <w:rsid w:val="00685222"/>
    <w:rsid w:val="00692A84"/>
    <w:rsid w:val="006942C2"/>
    <w:rsid w:val="00695D25"/>
    <w:rsid w:val="006A39C4"/>
    <w:rsid w:val="006B71D5"/>
    <w:rsid w:val="006C20F9"/>
    <w:rsid w:val="006C413E"/>
    <w:rsid w:val="006C5466"/>
    <w:rsid w:val="006C6EAB"/>
    <w:rsid w:val="006D0096"/>
    <w:rsid w:val="006E0A31"/>
    <w:rsid w:val="006E3DB5"/>
    <w:rsid w:val="006E5C7C"/>
    <w:rsid w:val="006E7E8B"/>
    <w:rsid w:val="006F5603"/>
    <w:rsid w:val="00700A91"/>
    <w:rsid w:val="00701DF7"/>
    <w:rsid w:val="00702956"/>
    <w:rsid w:val="00705A23"/>
    <w:rsid w:val="0071558F"/>
    <w:rsid w:val="00717522"/>
    <w:rsid w:val="007208B2"/>
    <w:rsid w:val="007445A8"/>
    <w:rsid w:val="00770150"/>
    <w:rsid w:val="00771433"/>
    <w:rsid w:val="00772A40"/>
    <w:rsid w:val="007757BE"/>
    <w:rsid w:val="00776DD8"/>
    <w:rsid w:val="007847EC"/>
    <w:rsid w:val="00787CB2"/>
    <w:rsid w:val="007A0FDA"/>
    <w:rsid w:val="007B1E7E"/>
    <w:rsid w:val="007B6AED"/>
    <w:rsid w:val="007C04CF"/>
    <w:rsid w:val="007C04F7"/>
    <w:rsid w:val="007C7D10"/>
    <w:rsid w:val="007D0F12"/>
    <w:rsid w:val="007D151E"/>
    <w:rsid w:val="007D3D6D"/>
    <w:rsid w:val="007E7811"/>
    <w:rsid w:val="007E79A2"/>
    <w:rsid w:val="007F2466"/>
    <w:rsid w:val="007F4617"/>
    <w:rsid w:val="00801C75"/>
    <w:rsid w:val="0080491F"/>
    <w:rsid w:val="00805AC4"/>
    <w:rsid w:val="00810426"/>
    <w:rsid w:val="00814D6F"/>
    <w:rsid w:val="00834515"/>
    <w:rsid w:val="00834C41"/>
    <w:rsid w:val="008355A4"/>
    <w:rsid w:val="0084106C"/>
    <w:rsid w:val="00850C58"/>
    <w:rsid w:val="00856BEA"/>
    <w:rsid w:val="008636E7"/>
    <w:rsid w:val="00866039"/>
    <w:rsid w:val="00873457"/>
    <w:rsid w:val="0088536E"/>
    <w:rsid w:val="00891853"/>
    <w:rsid w:val="00896E55"/>
    <w:rsid w:val="008A5E46"/>
    <w:rsid w:val="008A5E9A"/>
    <w:rsid w:val="008A7D02"/>
    <w:rsid w:val="008C4913"/>
    <w:rsid w:val="008D190B"/>
    <w:rsid w:val="008E54D4"/>
    <w:rsid w:val="008E7B7F"/>
    <w:rsid w:val="008F1BC3"/>
    <w:rsid w:val="008F5280"/>
    <w:rsid w:val="008F6929"/>
    <w:rsid w:val="008F7377"/>
    <w:rsid w:val="009016B6"/>
    <w:rsid w:val="00903C14"/>
    <w:rsid w:val="009062AC"/>
    <w:rsid w:val="00906868"/>
    <w:rsid w:val="00913D0D"/>
    <w:rsid w:val="00915DCA"/>
    <w:rsid w:val="00920933"/>
    <w:rsid w:val="00926D39"/>
    <w:rsid w:val="009312DE"/>
    <w:rsid w:val="0094235B"/>
    <w:rsid w:val="00946BE6"/>
    <w:rsid w:val="009508A3"/>
    <w:rsid w:val="009522EC"/>
    <w:rsid w:val="00956CA6"/>
    <w:rsid w:val="00963983"/>
    <w:rsid w:val="009639DC"/>
    <w:rsid w:val="00972C11"/>
    <w:rsid w:val="00975A6A"/>
    <w:rsid w:val="00977D48"/>
    <w:rsid w:val="00984C49"/>
    <w:rsid w:val="00985022"/>
    <w:rsid w:val="009B4C78"/>
    <w:rsid w:val="009C2C88"/>
    <w:rsid w:val="009D2F82"/>
    <w:rsid w:val="009D4B43"/>
    <w:rsid w:val="009D5883"/>
    <w:rsid w:val="009E1355"/>
    <w:rsid w:val="009E1F73"/>
    <w:rsid w:val="009E314D"/>
    <w:rsid w:val="009E5C16"/>
    <w:rsid w:val="009F3E74"/>
    <w:rsid w:val="00A050F7"/>
    <w:rsid w:val="00A072BB"/>
    <w:rsid w:val="00A10AD1"/>
    <w:rsid w:val="00A11B57"/>
    <w:rsid w:val="00A24FA8"/>
    <w:rsid w:val="00A264BC"/>
    <w:rsid w:val="00A30957"/>
    <w:rsid w:val="00A31771"/>
    <w:rsid w:val="00A32A5F"/>
    <w:rsid w:val="00A341AE"/>
    <w:rsid w:val="00A423E4"/>
    <w:rsid w:val="00A45176"/>
    <w:rsid w:val="00A51FEE"/>
    <w:rsid w:val="00A52E60"/>
    <w:rsid w:val="00A55680"/>
    <w:rsid w:val="00A6499C"/>
    <w:rsid w:val="00A71734"/>
    <w:rsid w:val="00A75F3B"/>
    <w:rsid w:val="00A7782E"/>
    <w:rsid w:val="00A831E7"/>
    <w:rsid w:val="00A838C8"/>
    <w:rsid w:val="00A95F79"/>
    <w:rsid w:val="00AA0620"/>
    <w:rsid w:val="00AA10D6"/>
    <w:rsid w:val="00AA5550"/>
    <w:rsid w:val="00AA74B2"/>
    <w:rsid w:val="00AB7E29"/>
    <w:rsid w:val="00AC1CF8"/>
    <w:rsid w:val="00AC3010"/>
    <w:rsid w:val="00AC6E24"/>
    <w:rsid w:val="00AD71B7"/>
    <w:rsid w:val="00AE38E9"/>
    <w:rsid w:val="00AE5AA1"/>
    <w:rsid w:val="00AE6882"/>
    <w:rsid w:val="00AF1F86"/>
    <w:rsid w:val="00AF3811"/>
    <w:rsid w:val="00AF7ADB"/>
    <w:rsid w:val="00B202FD"/>
    <w:rsid w:val="00B22736"/>
    <w:rsid w:val="00B2778F"/>
    <w:rsid w:val="00B3797C"/>
    <w:rsid w:val="00B4230D"/>
    <w:rsid w:val="00B46805"/>
    <w:rsid w:val="00B53A2A"/>
    <w:rsid w:val="00B574D8"/>
    <w:rsid w:val="00B57EFC"/>
    <w:rsid w:val="00B71C24"/>
    <w:rsid w:val="00B73947"/>
    <w:rsid w:val="00B74891"/>
    <w:rsid w:val="00B777C7"/>
    <w:rsid w:val="00B81221"/>
    <w:rsid w:val="00B853D5"/>
    <w:rsid w:val="00B865D5"/>
    <w:rsid w:val="00B86FC4"/>
    <w:rsid w:val="00B91EF2"/>
    <w:rsid w:val="00BA3638"/>
    <w:rsid w:val="00BA4ADF"/>
    <w:rsid w:val="00BA791F"/>
    <w:rsid w:val="00BA7E68"/>
    <w:rsid w:val="00BB234F"/>
    <w:rsid w:val="00BB31AF"/>
    <w:rsid w:val="00BC01AB"/>
    <w:rsid w:val="00BC1266"/>
    <w:rsid w:val="00BC716F"/>
    <w:rsid w:val="00BD04D7"/>
    <w:rsid w:val="00BD46F4"/>
    <w:rsid w:val="00BD63E1"/>
    <w:rsid w:val="00BE3115"/>
    <w:rsid w:val="00BE6467"/>
    <w:rsid w:val="00BE678F"/>
    <w:rsid w:val="00BE79E5"/>
    <w:rsid w:val="00BF59A7"/>
    <w:rsid w:val="00BF7053"/>
    <w:rsid w:val="00BF7192"/>
    <w:rsid w:val="00C07EDD"/>
    <w:rsid w:val="00C1084A"/>
    <w:rsid w:val="00C157D7"/>
    <w:rsid w:val="00C15B77"/>
    <w:rsid w:val="00C2025D"/>
    <w:rsid w:val="00C21AC9"/>
    <w:rsid w:val="00C31E8D"/>
    <w:rsid w:val="00C34AC1"/>
    <w:rsid w:val="00C3521E"/>
    <w:rsid w:val="00C4183A"/>
    <w:rsid w:val="00C42A0D"/>
    <w:rsid w:val="00C43727"/>
    <w:rsid w:val="00C463D6"/>
    <w:rsid w:val="00C532F0"/>
    <w:rsid w:val="00C5718D"/>
    <w:rsid w:val="00C63BA5"/>
    <w:rsid w:val="00C67FA6"/>
    <w:rsid w:val="00C70973"/>
    <w:rsid w:val="00C70C5E"/>
    <w:rsid w:val="00C73349"/>
    <w:rsid w:val="00C759F4"/>
    <w:rsid w:val="00C76EBB"/>
    <w:rsid w:val="00C84610"/>
    <w:rsid w:val="00C86DE7"/>
    <w:rsid w:val="00C9055D"/>
    <w:rsid w:val="00C9598D"/>
    <w:rsid w:val="00C97C21"/>
    <w:rsid w:val="00CA0EBB"/>
    <w:rsid w:val="00CA5961"/>
    <w:rsid w:val="00CB0BC7"/>
    <w:rsid w:val="00CB18D3"/>
    <w:rsid w:val="00CC019C"/>
    <w:rsid w:val="00CC1C19"/>
    <w:rsid w:val="00CC3966"/>
    <w:rsid w:val="00CC434C"/>
    <w:rsid w:val="00CD17E4"/>
    <w:rsid w:val="00CD20A2"/>
    <w:rsid w:val="00CE10F5"/>
    <w:rsid w:val="00CE23B7"/>
    <w:rsid w:val="00CE4981"/>
    <w:rsid w:val="00CE7CD5"/>
    <w:rsid w:val="00CE7EF0"/>
    <w:rsid w:val="00CF2289"/>
    <w:rsid w:val="00CF35B2"/>
    <w:rsid w:val="00CF4CCF"/>
    <w:rsid w:val="00D12A20"/>
    <w:rsid w:val="00D15399"/>
    <w:rsid w:val="00D37E82"/>
    <w:rsid w:val="00D56187"/>
    <w:rsid w:val="00D5632C"/>
    <w:rsid w:val="00D5748A"/>
    <w:rsid w:val="00D61DB6"/>
    <w:rsid w:val="00D63101"/>
    <w:rsid w:val="00D71603"/>
    <w:rsid w:val="00D73DFF"/>
    <w:rsid w:val="00D7433B"/>
    <w:rsid w:val="00D74671"/>
    <w:rsid w:val="00D81732"/>
    <w:rsid w:val="00D91604"/>
    <w:rsid w:val="00D97AD2"/>
    <w:rsid w:val="00DA1754"/>
    <w:rsid w:val="00DA339C"/>
    <w:rsid w:val="00DB12F5"/>
    <w:rsid w:val="00DB1AB5"/>
    <w:rsid w:val="00DB1CD0"/>
    <w:rsid w:val="00DC260F"/>
    <w:rsid w:val="00DC6EBA"/>
    <w:rsid w:val="00DD0A4B"/>
    <w:rsid w:val="00DD15F9"/>
    <w:rsid w:val="00DD1B71"/>
    <w:rsid w:val="00DD2CB4"/>
    <w:rsid w:val="00DD3213"/>
    <w:rsid w:val="00DD3FD9"/>
    <w:rsid w:val="00DE0B3F"/>
    <w:rsid w:val="00DE32E1"/>
    <w:rsid w:val="00DE4EED"/>
    <w:rsid w:val="00E04822"/>
    <w:rsid w:val="00E10A8C"/>
    <w:rsid w:val="00E13C15"/>
    <w:rsid w:val="00E1767A"/>
    <w:rsid w:val="00E248A2"/>
    <w:rsid w:val="00E25A5D"/>
    <w:rsid w:val="00E40ECC"/>
    <w:rsid w:val="00E41909"/>
    <w:rsid w:val="00E50A62"/>
    <w:rsid w:val="00E53A24"/>
    <w:rsid w:val="00E551E9"/>
    <w:rsid w:val="00E563AC"/>
    <w:rsid w:val="00E66FDD"/>
    <w:rsid w:val="00E71E27"/>
    <w:rsid w:val="00E72C2D"/>
    <w:rsid w:val="00E850AF"/>
    <w:rsid w:val="00E850BE"/>
    <w:rsid w:val="00E86F1B"/>
    <w:rsid w:val="00E92313"/>
    <w:rsid w:val="00EB2FB0"/>
    <w:rsid w:val="00EC302B"/>
    <w:rsid w:val="00ED110E"/>
    <w:rsid w:val="00ED3E77"/>
    <w:rsid w:val="00EE1515"/>
    <w:rsid w:val="00EE22F9"/>
    <w:rsid w:val="00EE3549"/>
    <w:rsid w:val="00EE6D83"/>
    <w:rsid w:val="00EF1BB4"/>
    <w:rsid w:val="00EF3D24"/>
    <w:rsid w:val="00EF48DC"/>
    <w:rsid w:val="00F1275C"/>
    <w:rsid w:val="00F261BB"/>
    <w:rsid w:val="00F41618"/>
    <w:rsid w:val="00F438C3"/>
    <w:rsid w:val="00F45373"/>
    <w:rsid w:val="00F51435"/>
    <w:rsid w:val="00F53CE2"/>
    <w:rsid w:val="00F57150"/>
    <w:rsid w:val="00F70A0D"/>
    <w:rsid w:val="00F72B99"/>
    <w:rsid w:val="00F7369A"/>
    <w:rsid w:val="00F74F9B"/>
    <w:rsid w:val="00F76FEC"/>
    <w:rsid w:val="00F8064A"/>
    <w:rsid w:val="00F817D2"/>
    <w:rsid w:val="00F85D95"/>
    <w:rsid w:val="00F97BC2"/>
    <w:rsid w:val="00FA2C9E"/>
    <w:rsid w:val="00FA35A8"/>
    <w:rsid w:val="00FB1CBA"/>
    <w:rsid w:val="00FC4DB8"/>
    <w:rsid w:val="00FC4E7F"/>
    <w:rsid w:val="00FE1CD2"/>
    <w:rsid w:val="00FE4255"/>
    <w:rsid w:val="00FE52DA"/>
    <w:rsid w:val="00FF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D8BD"/>
  <w15:chartTrackingRefBased/>
  <w15:docId w15:val="{D5E33892-A0F6-4B4D-A149-C52DE20C6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75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52D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208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36E"/>
    <w:pPr>
      <w:ind w:left="720"/>
      <w:contextualSpacing/>
    </w:pPr>
  </w:style>
  <w:style w:type="paragraph" w:styleId="HTMLPreformatted">
    <w:name w:val="HTML Preformatted"/>
    <w:basedOn w:val="Normal"/>
    <w:link w:val="HTMLPreformattedChar"/>
    <w:uiPriority w:val="99"/>
    <w:unhideWhenUsed/>
    <w:rsid w:val="0036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6230C"/>
    <w:rPr>
      <w:rFonts w:ascii="Courier New" w:eastAsia="Times New Roman" w:hAnsi="Courier New" w:cs="Courier New"/>
      <w:sz w:val="20"/>
      <w:szCs w:val="20"/>
    </w:rPr>
  </w:style>
  <w:style w:type="table" w:styleId="TableGrid">
    <w:name w:val="Table Grid"/>
    <w:basedOn w:val="TableNormal"/>
    <w:uiPriority w:val="39"/>
    <w:rsid w:val="00043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qlkeywordcolor">
    <w:name w:val="sqlkeywordcolor"/>
    <w:basedOn w:val="DefaultParagraphFont"/>
    <w:rsid w:val="00FE52DA"/>
  </w:style>
  <w:style w:type="character" w:customStyle="1" w:styleId="sqlnumbercolor">
    <w:name w:val="sqlnumbercolor"/>
    <w:basedOn w:val="DefaultParagraphFont"/>
    <w:rsid w:val="00FE52DA"/>
  </w:style>
  <w:style w:type="character" w:customStyle="1" w:styleId="sqlstringcolor">
    <w:name w:val="sqlstringcolor"/>
    <w:basedOn w:val="DefaultParagraphFont"/>
    <w:rsid w:val="00FE52DA"/>
  </w:style>
  <w:style w:type="character" w:styleId="Emphasis">
    <w:name w:val="Emphasis"/>
    <w:basedOn w:val="DefaultParagraphFont"/>
    <w:uiPriority w:val="20"/>
    <w:qFormat/>
    <w:rsid w:val="0009338D"/>
    <w:rPr>
      <w:i/>
      <w:iCs/>
    </w:rPr>
  </w:style>
  <w:style w:type="character" w:styleId="HTMLCode">
    <w:name w:val="HTML Code"/>
    <w:basedOn w:val="DefaultParagraphFont"/>
    <w:uiPriority w:val="99"/>
    <w:semiHidden/>
    <w:unhideWhenUsed/>
    <w:rsid w:val="007445A8"/>
    <w:rPr>
      <w:rFonts w:ascii="Courier New" w:eastAsia="Times New Roman" w:hAnsi="Courier New" w:cs="Courier New"/>
      <w:sz w:val="20"/>
      <w:szCs w:val="20"/>
    </w:rPr>
  </w:style>
  <w:style w:type="character" w:customStyle="1" w:styleId="hljs-keyword">
    <w:name w:val="hljs-keyword"/>
    <w:basedOn w:val="DefaultParagraphFont"/>
    <w:rsid w:val="007445A8"/>
  </w:style>
  <w:style w:type="character" w:customStyle="1" w:styleId="hljs-operator">
    <w:name w:val="hljs-operator"/>
    <w:basedOn w:val="DefaultParagraphFont"/>
    <w:rsid w:val="007445A8"/>
  </w:style>
  <w:style w:type="character" w:customStyle="1" w:styleId="hljs-number">
    <w:name w:val="hljs-number"/>
    <w:basedOn w:val="DefaultParagraphFont"/>
    <w:rsid w:val="007445A8"/>
  </w:style>
  <w:style w:type="character" w:customStyle="1" w:styleId="hljs-builtin">
    <w:name w:val="hljs-built_in"/>
    <w:basedOn w:val="DefaultParagraphFont"/>
    <w:rsid w:val="004A5A84"/>
  </w:style>
  <w:style w:type="character" w:customStyle="1" w:styleId="cl">
    <w:name w:val="cl"/>
    <w:basedOn w:val="DefaultParagraphFont"/>
    <w:rsid w:val="00316520"/>
  </w:style>
  <w:style w:type="character" w:customStyle="1" w:styleId="p">
    <w:name w:val="p"/>
    <w:basedOn w:val="DefaultParagraphFont"/>
    <w:rsid w:val="00316520"/>
  </w:style>
  <w:style w:type="character" w:customStyle="1" w:styleId="nt">
    <w:name w:val="nt"/>
    <w:basedOn w:val="DefaultParagraphFont"/>
    <w:rsid w:val="00316520"/>
  </w:style>
  <w:style w:type="character" w:customStyle="1" w:styleId="na">
    <w:name w:val="na"/>
    <w:basedOn w:val="DefaultParagraphFont"/>
    <w:rsid w:val="00316520"/>
  </w:style>
  <w:style w:type="character" w:customStyle="1" w:styleId="o">
    <w:name w:val="o"/>
    <w:basedOn w:val="DefaultParagraphFont"/>
    <w:rsid w:val="00316520"/>
  </w:style>
  <w:style w:type="character" w:customStyle="1" w:styleId="s">
    <w:name w:val="s"/>
    <w:basedOn w:val="DefaultParagraphFont"/>
    <w:rsid w:val="00316520"/>
  </w:style>
  <w:style w:type="character" w:styleId="Hyperlink">
    <w:name w:val="Hyperlink"/>
    <w:basedOn w:val="DefaultParagraphFont"/>
    <w:uiPriority w:val="99"/>
    <w:unhideWhenUsed/>
    <w:rsid w:val="00F7369A"/>
    <w:rPr>
      <w:color w:val="0563C1" w:themeColor="hyperlink"/>
      <w:u w:val="single"/>
    </w:rPr>
  </w:style>
  <w:style w:type="paragraph" w:styleId="NormalWeb">
    <w:name w:val="Normal (Web)"/>
    <w:basedOn w:val="Normal"/>
    <w:uiPriority w:val="99"/>
    <w:semiHidden/>
    <w:unhideWhenUsed/>
    <w:rsid w:val="005A6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075BD"/>
    <w:rPr>
      <w:rFonts w:ascii="Times New Roman" w:eastAsia="Times New Roman" w:hAnsi="Times New Roman" w:cs="Times New Roman"/>
      <w:b/>
      <w:bCs/>
      <w:sz w:val="36"/>
      <w:szCs w:val="36"/>
    </w:rPr>
  </w:style>
  <w:style w:type="character" w:customStyle="1" w:styleId="token">
    <w:name w:val="token"/>
    <w:basedOn w:val="DefaultParagraphFont"/>
    <w:rsid w:val="002814E0"/>
  </w:style>
  <w:style w:type="character" w:customStyle="1" w:styleId="UnresolvedMention">
    <w:name w:val="Unresolved Mention"/>
    <w:basedOn w:val="DefaultParagraphFont"/>
    <w:uiPriority w:val="99"/>
    <w:semiHidden/>
    <w:unhideWhenUsed/>
    <w:rsid w:val="00011F75"/>
    <w:rPr>
      <w:color w:val="605E5C"/>
      <w:shd w:val="clear" w:color="auto" w:fill="E1DFDD"/>
    </w:rPr>
  </w:style>
  <w:style w:type="character" w:customStyle="1" w:styleId="highlight--red">
    <w:name w:val="highlight--red"/>
    <w:basedOn w:val="DefaultParagraphFont"/>
    <w:rsid w:val="00926D39"/>
  </w:style>
  <w:style w:type="character" w:styleId="Strong">
    <w:name w:val="Strong"/>
    <w:basedOn w:val="DefaultParagraphFont"/>
    <w:uiPriority w:val="22"/>
    <w:qFormat/>
    <w:rsid w:val="00926D39"/>
    <w:rPr>
      <w:b/>
      <w:bCs/>
    </w:rPr>
  </w:style>
  <w:style w:type="character" w:customStyle="1" w:styleId="hljs-string">
    <w:name w:val="hljs-string"/>
    <w:basedOn w:val="DefaultParagraphFont"/>
    <w:rsid w:val="007B6AED"/>
  </w:style>
  <w:style w:type="character" w:customStyle="1" w:styleId="hljs-comment">
    <w:name w:val="hljs-comment"/>
    <w:basedOn w:val="DefaultParagraphFont"/>
    <w:rsid w:val="00467D85"/>
  </w:style>
  <w:style w:type="character" w:customStyle="1" w:styleId="Heading3Char">
    <w:name w:val="Heading 3 Char"/>
    <w:basedOn w:val="DefaultParagraphFont"/>
    <w:link w:val="Heading3"/>
    <w:uiPriority w:val="9"/>
    <w:semiHidden/>
    <w:rsid w:val="00052DDB"/>
    <w:rPr>
      <w:rFonts w:asciiTheme="majorHAnsi" w:eastAsiaTheme="majorEastAsia" w:hAnsiTheme="majorHAnsi" w:cstheme="majorBidi"/>
      <w:color w:val="1F4D78" w:themeColor="accent1" w:themeShade="7F"/>
      <w:sz w:val="24"/>
      <w:szCs w:val="24"/>
    </w:rPr>
  </w:style>
  <w:style w:type="character" w:customStyle="1" w:styleId="jscolor">
    <w:name w:val="jscolor"/>
    <w:basedOn w:val="DefaultParagraphFont"/>
    <w:rsid w:val="00EF3D24"/>
  </w:style>
  <w:style w:type="character" w:customStyle="1" w:styleId="jspropertycolor">
    <w:name w:val="jspropertycolor"/>
    <w:basedOn w:val="DefaultParagraphFont"/>
    <w:rsid w:val="00EF3D24"/>
  </w:style>
  <w:style w:type="character" w:customStyle="1" w:styleId="jsstringcolor">
    <w:name w:val="jsstringcolor"/>
    <w:basedOn w:val="DefaultParagraphFont"/>
    <w:rsid w:val="00EF3D24"/>
  </w:style>
  <w:style w:type="character" w:customStyle="1" w:styleId="Heading4Char">
    <w:name w:val="Heading 4 Char"/>
    <w:basedOn w:val="DefaultParagraphFont"/>
    <w:link w:val="Heading4"/>
    <w:uiPriority w:val="9"/>
    <w:semiHidden/>
    <w:rsid w:val="007208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5794">
      <w:bodyDiv w:val="1"/>
      <w:marLeft w:val="0"/>
      <w:marRight w:val="0"/>
      <w:marTop w:val="0"/>
      <w:marBottom w:val="0"/>
      <w:divBdr>
        <w:top w:val="none" w:sz="0" w:space="0" w:color="auto"/>
        <w:left w:val="none" w:sz="0" w:space="0" w:color="auto"/>
        <w:bottom w:val="none" w:sz="0" w:space="0" w:color="auto"/>
        <w:right w:val="none" w:sz="0" w:space="0" w:color="auto"/>
      </w:divBdr>
    </w:div>
    <w:div w:id="129129564">
      <w:bodyDiv w:val="1"/>
      <w:marLeft w:val="0"/>
      <w:marRight w:val="0"/>
      <w:marTop w:val="0"/>
      <w:marBottom w:val="0"/>
      <w:divBdr>
        <w:top w:val="none" w:sz="0" w:space="0" w:color="auto"/>
        <w:left w:val="none" w:sz="0" w:space="0" w:color="auto"/>
        <w:bottom w:val="none" w:sz="0" w:space="0" w:color="auto"/>
        <w:right w:val="none" w:sz="0" w:space="0" w:color="auto"/>
      </w:divBdr>
    </w:div>
    <w:div w:id="135487838">
      <w:bodyDiv w:val="1"/>
      <w:marLeft w:val="0"/>
      <w:marRight w:val="0"/>
      <w:marTop w:val="0"/>
      <w:marBottom w:val="0"/>
      <w:divBdr>
        <w:top w:val="none" w:sz="0" w:space="0" w:color="auto"/>
        <w:left w:val="none" w:sz="0" w:space="0" w:color="auto"/>
        <w:bottom w:val="none" w:sz="0" w:space="0" w:color="auto"/>
        <w:right w:val="none" w:sz="0" w:space="0" w:color="auto"/>
      </w:divBdr>
    </w:div>
    <w:div w:id="140926873">
      <w:bodyDiv w:val="1"/>
      <w:marLeft w:val="0"/>
      <w:marRight w:val="0"/>
      <w:marTop w:val="0"/>
      <w:marBottom w:val="0"/>
      <w:divBdr>
        <w:top w:val="none" w:sz="0" w:space="0" w:color="auto"/>
        <w:left w:val="none" w:sz="0" w:space="0" w:color="auto"/>
        <w:bottom w:val="none" w:sz="0" w:space="0" w:color="auto"/>
        <w:right w:val="none" w:sz="0" w:space="0" w:color="auto"/>
      </w:divBdr>
    </w:div>
    <w:div w:id="150954347">
      <w:bodyDiv w:val="1"/>
      <w:marLeft w:val="0"/>
      <w:marRight w:val="0"/>
      <w:marTop w:val="0"/>
      <w:marBottom w:val="0"/>
      <w:divBdr>
        <w:top w:val="none" w:sz="0" w:space="0" w:color="auto"/>
        <w:left w:val="none" w:sz="0" w:space="0" w:color="auto"/>
        <w:bottom w:val="none" w:sz="0" w:space="0" w:color="auto"/>
        <w:right w:val="none" w:sz="0" w:space="0" w:color="auto"/>
      </w:divBdr>
      <w:divsChild>
        <w:div w:id="304238221">
          <w:marLeft w:val="0"/>
          <w:marRight w:val="0"/>
          <w:marTop w:val="0"/>
          <w:marBottom w:val="0"/>
          <w:divBdr>
            <w:top w:val="none" w:sz="0" w:space="0" w:color="auto"/>
            <w:left w:val="none" w:sz="0" w:space="0" w:color="auto"/>
            <w:bottom w:val="none" w:sz="0" w:space="0" w:color="auto"/>
            <w:right w:val="none" w:sz="0" w:space="0" w:color="auto"/>
          </w:divBdr>
          <w:divsChild>
            <w:div w:id="19606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5721">
      <w:bodyDiv w:val="1"/>
      <w:marLeft w:val="0"/>
      <w:marRight w:val="0"/>
      <w:marTop w:val="0"/>
      <w:marBottom w:val="0"/>
      <w:divBdr>
        <w:top w:val="none" w:sz="0" w:space="0" w:color="auto"/>
        <w:left w:val="none" w:sz="0" w:space="0" w:color="auto"/>
        <w:bottom w:val="none" w:sz="0" w:space="0" w:color="auto"/>
        <w:right w:val="none" w:sz="0" w:space="0" w:color="auto"/>
      </w:divBdr>
    </w:div>
    <w:div w:id="344749370">
      <w:bodyDiv w:val="1"/>
      <w:marLeft w:val="0"/>
      <w:marRight w:val="0"/>
      <w:marTop w:val="0"/>
      <w:marBottom w:val="0"/>
      <w:divBdr>
        <w:top w:val="none" w:sz="0" w:space="0" w:color="auto"/>
        <w:left w:val="none" w:sz="0" w:space="0" w:color="auto"/>
        <w:bottom w:val="none" w:sz="0" w:space="0" w:color="auto"/>
        <w:right w:val="none" w:sz="0" w:space="0" w:color="auto"/>
      </w:divBdr>
    </w:div>
    <w:div w:id="350228381">
      <w:bodyDiv w:val="1"/>
      <w:marLeft w:val="0"/>
      <w:marRight w:val="0"/>
      <w:marTop w:val="0"/>
      <w:marBottom w:val="0"/>
      <w:divBdr>
        <w:top w:val="none" w:sz="0" w:space="0" w:color="auto"/>
        <w:left w:val="none" w:sz="0" w:space="0" w:color="auto"/>
        <w:bottom w:val="none" w:sz="0" w:space="0" w:color="auto"/>
        <w:right w:val="none" w:sz="0" w:space="0" w:color="auto"/>
      </w:divBdr>
    </w:div>
    <w:div w:id="416370904">
      <w:bodyDiv w:val="1"/>
      <w:marLeft w:val="0"/>
      <w:marRight w:val="0"/>
      <w:marTop w:val="0"/>
      <w:marBottom w:val="0"/>
      <w:divBdr>
        <w:top w:val="none" w:sz="0" w:space="0" w:color="auto"/>
        <w:left w:val="none" w:sz="0" w:space="0" w:color="auto"/>
        <w:bottom w:val="none" w:sz="0" w:space="0" w:color="auto"/>
        <w:right w:val="none" w:sz="0" w:space="0" w:color="auto"/>
      </w:divBdr>
    </w:div>
    <w:div w:id="439835245">
      <w:bodyDiv w:val="1"/>
      <w:marLeft w:val="0"/>
      <w:marRight w:val="0"/>
      <w:marTop w:val="0"/>
      <w:marBottom w:val="0"/>
      <w:divBdr>
        <w:top w:val="none" w:sz="0" w:space="0" w:color="auto"/>
        <w:left w:val="none" w:sz="0" w:space="0" w:color="auto"/>
        <w:bottom w:val="none" w:sz="0" w:space="0" w:color="auto"/>
        <w:right w:val="none" w:sz="0" w:space="0" w:color="auto"/>
      </w:divBdr>
      <w:divsChild>
        <w:div w:id="1706909390">
          <w:marLeft w:val="0"/>
          <w:marRight w:val="0"/>
          <w:marTop w:val="0"/>
          <w:marBottom w:val="0"/>
          <w:divBdr>
            <w:top w:val="none" w:sz="0" w:space="0" w:color="auto"/>
            <w:left w:val="none" w:sz="0" w:space="0" w:color="auto"/>
            <w:bottom w:val="none" w:sz="0" w:space="0" w:color="auto"/>
            <w:right w:val="none" w:sz="0" w:space="0" w:color="auto"/>
          </w:divBdr>
          <w:divsChild>
            <w:div w:id="185826438">
              <w:marLeft w:val="0"/>
              <w:marRight w:val="0"/>
              <w:marTop w:val="0"/>
              <w:marBottom w:val="0"/>
              <w:divBdr>
                <w:top w:val="none" w:sz="0" w:space="0" w:color="auto"/>
                <w:left w:val="none" w:sz="0" w:space="0" w:color="auto"/>
                <w:bottom w:val="none" w:sz="0" w:space="0" w:color="auto"/>
                <w:right w:val="none" w:sz="0" w:space="0" w:color="auto"/>
              </w:divBdr>
            </w:div>
            <w:div w:id="1731685243">
              <w:marLeft w:val="0"/>
              <w:marRight w:val="0"/>
              <w:marTop w:val="0"/>
              <w:marBottom w:val="0"/>
              <w:divBdr>
                <w:top w:val="none" w:sz="0" w:space="0" w:color="auto"/>
                <w:left w:val="none" w:sz="0" w:space="0" w:color="auto"/>
                <w:bottom w:val="none" w:sz="0" w:space="0" w:color="auto"/>
                <w:right w:val="none" w:sz="0" w:space="0" w:color="auto"/>
              </w:divBdr>
              <w:divsChild>
                <w:div w:id="15374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878">
          <w:marLeft w:val="0"/>
          <w:marRight w:val="0"/>
          <w:marTop w:val="0"/>
          <w:marBottom w:val="0"/>
          <w:divBdr>
            <w:top w:val="none" w:sz="0" w:space="0" w:color="auto"/>
            <w:left w:val="none" w:sz="0" w:space="0" w:color="auto"/>
            <w:bottom w:val="none" w:sz="0" w:space="0" w:color="auto"/>
            <w:right w:val="none" w:sz="0" w:space="0" w:color="auto"/>
          </w:divBdr>
        </w:div>
        <w:div w:id="1484587075">
          <w:marLeft w:val="0"/>
          <w:marRight w:val="0"/>
          <w:marTop w:val="0"/>
          <w:marBottom w:val="0"/>
          <w:divBdr>
            <w:top w:val="none" w:sz="0" w:space="0" w:color="auto"/>
            <w:left w:val="none" w:sz="0" w:space="0" w:color="auto"/>
            <w:bottom w:val="none" w:sz="0" w:space="0" w:color="auto"/>
            <w:right w:val="none" w:sz="0" w:space="0" w:color="auto"/>
          </w:divBdr>
        </w:div>
      </w:divsChild>
    </w:div>
    <w:div w:id="452790265">
      <w:bodyDiv w:val="1"/>
      <w:marLeft w:val="0"/>
      <w:marRight w:val="0"/>
      <w:marTop w:val="0"/>
      <w:marBottom w:val="0"/>
      <w:divBdr>
        <w:top w:val="none" w:sz="0" w:space="0" w:color="auto"/>
        <w:left w:val="none" w:sz="0" w:space="0" w:color="auto"/>
        <w:bottom w:val="none" w:sz="0" w:space="0" w:color="auto"/>
        <w:right w:val="none" w:sz="0" w:space="0" w:color="auto"/>
      </w:divBdr>
    </w:div>
    <w:div w:id="481393552">
      <w:bodyDiv w:val="1"/>
      <w:marLeft w:val="0"/>
      <w:marRight w:val="0"/>
      <w:marTop w:val="0"/>
      <w:marBottom w:val="0"/>
      <w:divBdr>
        <w:top w:val="none" w:sz="0" w:space="0" w:color="auto"/>
        <w:left w:val="none" w:sz="0" w:space="0" w:color="auto"/>
        <w:bottom w:val="none" w:sz="0" w:space="0" w:color="auto"/>
        <w:right w:val="none" w:sz="0" w:space="0" w:color="auto"/>
      </w:divBdr>
    </w:div>
    <w:div w:id="485977393">
      <w:bodyDiv w:val="1"/>
      <w:marLeft w:val="0"/>
      <w:marRight w:val="0"/>
      <w:marTop w:val="0"/>
      <w:marBottom w:val="0"/>
      <w:divBdr>
        <w:top w:val="none" w:sz="0" w:space="0" w:color="auto"/>
        <w:left w:val="none" w:sz="0" w:space="0" w:color="auto"/>
        <w:bottom w:val="none" w:sz="0" w:space="0" w:color="auto"/>
        <w:right w:val="none" w:sz="0" w:space="0" w:color="auto"/>
      </w:divBdr>
      <w:divsChild>
        <w:div w:id="1146312430">
          <w:marLeft w:val="0"/>
          <w:marRight w:val="0"/>
          <w:marTop w:val="0"/>
          <w:marBottom w:val="0"/>
          <w:divBdr>
            <w:top w:val="none" w:sz="0" w:space="0" w:color="auto"/>
            <w:left w:val="none" w:sz="0" w:space="0" w:color="auto"/>
            <w:bottom w:val="none" w:sz="0" w:space="0" w:color="auto"/>
            <w:right w:val="none" w:sz="0" w:space="0" w:color="auto"/>
          </w:divBdr>
          <w:divsChild>
            <w:div w:id="1226376323">
              <w:marLeft w:val="0"/>
              <w:marRight w:val="0"/>
              <w:marTop w:val="0"/>
              <w:marBottom w:val="0"/>
              <w:divBdr>
                <w:top w:val="none" w:sz="0" w:space="0" w:color="auto"/>
                <w:left w:val="none" w:sz="0" w:space="0" w:color="auto"/>
                <w:bottom w:val="none" w:sz="0" w:space="0" w:color="auto"/>
                <w:right w:val="none" w:sz="0" w:space="0" w:color="auto"/>
              </w:divBdr>
            </w:div>
            <w:div w:id="442844173">
              <w:marLeft w:val="0"/>
              <w:marRight w:val="0"/>
              <w:marTop w:val="0"/>
              <w:marBottom w:val="0"/>
              <w:divBdr>
                <w:top w:val="none" w:sz="0" w:space="0" w:color="auto"/>
                <w:left w:val="none" w:sz="0" w:space="0" w:color="auto"/>
                <w:bottom w:val="none" w:sz="0" w:space="0" w:color="auto"/>
                <w:right w:val="none" w:sz="0" w:space="0" w:color="auto"/>
              </w:divBdr>
            </w:div>
            <w:div w:id="1018196683">
              <w:marLeft w:val="0"/>
              <w:marRight w:val="0"/>
              <w:marTop w:val="0"/>
              <w:marBottom w:val="0"/>
              <w:divBdr>
                <w:top w:val="none" w:sz="0" w:space="0" w:color="auto"/>
                <w:left w:val="none" w:sz="0" w:space="0" w:color="auto"/>
                <w:bottom w:val="none" w:sz="0" w:space="0" w:color="auto"/>
                <w:right w:val="none" w:sz="0" w:space="0" w:color="auto"/>
              </w:divBdr>
            </w:div>
            <w:div w:id="2061588604">
              <w:marLeft w:val="0"/>
              <w:marRight w:val="0"/>
              <w:marTop w:val="0"/>
              <w:marBottom w:val="0"/>
              <w:divBdr>
                <w:top w:val="none" w:sz="0" w:space="0" w:color="auto"/>
                <w:left w:val="none" w:sz="0" w:space="0" w:color="auto"/>
                <w:bottom w:val="none" w:sz="0" w:space="0" w:color="auto"/>
                <w:right w:val="none" w:sz="0" w:space="0" w:color="auto"/>
              </w:divBdr>
            </w:div>
            <w:div w:id="1070882513">
              <w:marLeft w:val="0"/>
              <w:marRight w:val="0"/>
              <w:marTop w:val="0"/>
              <w:marBottom w:val="0"/>
              <w:divBdr>
                <w:top w:val="none" w:sz="0" w:space="0" w:color="auto"/>
                <w:left w:val="none" w:sz="0" w:space="0" w:color="auto"/>
                <w:bottom w:val="none" w:sz="0" w:space="0" w:color="auto"/>
                <w:right w:val="none" w:sz="0" w:space="0" w:color="auto"/>
              </w:divBdr>
            </w:div>
            <w:div w:id="603341494">
              <w:marLeft w:val="0"/>
              <w:marRight w:val="0"/>
              <w:marTop w:val="0"/>
              <w:marBottom w:val="0"/>
              <w:divBdr>
                <w:top w:val="none" w:sz="0" w:space="0" w:color="auto"/>
                <w:left w:val="none" w:sz="0" w:space="0" w:color="auto"/>
                <w:bottom w:val="none" w:sz="0" w:space="0" w:color="auto"/>
                <w:right w:val="none" w:sz="0" w:space="0" w:color="auto"/>
              </w:divBdr>
            </w:div>
            <w:div w:id="1765802990">
              <w:marLeft w:val="0"/>
              <w:marRight w:val="0"/>
              <w:marTop w:val="0"/>
              <w:marBottom w:val="0"/>
              <w:divBdr>
                <w:top w:val="none" w:sz="0" w:space="0" w:color="auto"/>
                <w:left w:val="none" w:sz="0" w:space="0" w:color="auto"/>
                <w:bottom w:val="none" w:sz="0" w:space="0" w:color="auto"/>
                <w:right w:val="none" w:sz="0" w:space="0" w:color="auto"/>
              </w:divBdr>
            </w:div>
            <w:div w:id="1160729974">
              <w:marLeft w:val="0"/>
              <w:marRight w:val="0"/>
              <w:marTop w:val="0"/>
              <w:marBottom w:val="0"/>
              <w:divBdr>
                <w:top w:val="none" w:sz="0" w:space="0" w:color="auto"/>
                <w:left w:val="none" w:sz="0" w:space="0" w:color="auto"/>
                <w:bottom w:val="none" w:sz="0" w:space="0" w:color="auto"/>
                <w:right w:val="none" w:sz="0" w:space="0" w:color="auto"/>
              </w:divBdr>
            </w:div>
            <w:div w:id="1133208895">
              <w:marLeft w:val="0"/>
              <w:marRight w:val="0"/>
              <w:marTop w:val="0"/>
              <w:marBottom w:val="0"/>
              <w:divBdr>
                <w:top w:val="none" w:sz="0" w:space="0" w:color="auto"/>
                <w:left w:val="none" w:sz="0" w:space="0" w:color="auto"/>
                <w:bottom w:val="none" w:sz="0" w:space="0" w:color="auto"/>
                <w:right w:val="none" w:sz="0" w:space="0" w:color="auto"/>
              </w:divBdr>
            </w:div>
            <w:div w:id="1059133443">
              <w:marLeft w:val="0"/>
              <w:marRight w:val="0"/>
              <w:marTop w:val="0"/>
              <w:marBottom w:val="0"/>
              <w:divBdr>
                <w:top w:val="none" w:sz="0" w:space="0" w:color="auto"/>
                <w:left w:val="none" w:sz="0" w:space="0" w:color="auto"/>
                <w:bottom w:val="none" w:sz="0" w:space="0" w:color="auto"/>
                <w:right w:val="none" w:sz="0" w:space="0" w:color="auto"/>
              </w:divBdr>
            </w:div>
            <w:div w:id="1035885071">
              <w:marLeft w:val="0"/>
              <w:marRight w:val="0"/>
              <w:marTop w:val="0"/>
              <w:marBottom w:val="0"/>
              <w:divBdr>
                <w:top w:val="none" w:sz="0" w:space="0" w:color="auto"/>
                <w:left w:val="none" w:sz="0" w:space="0" w:color="auto"/>
                <w:bottom w:val="none" w:sz="0" w:space="0" w:color="auto"/>
                <w:right w:val="none" w:sz="0" w:space="0" w:color="auto"/>
              </w:divBdr>
            </w:div>
            <w:div w:id="337586955">
              <w:marLeft w:val="0"/>
              <w:marRight w:val="0"/>
              <w:marTop w:val="0"/>
              <w:marBottom w:val="0"/>
              <w:divBdr>
                <w:top w:val="none" w:sz="0" w:space="0" w:color="auto"/>
                <w:left w:val="none" w:sz="0" w:space="0" w:color="auto"/>
                <w:bottom w:val="none" w:sz="0" w:space="0" w:color="auto"/>
                <w:right w:val="none" w:sz="0" w:space="0" w:color="auto"/>
              </w:divBdr>
            </w:div>
            <w:div w:id="1742291028">
              <w:marLeft w:val="0"/>
              <w:marRight w:val="0"/>
              <w:marTop w:val="0"/>
              <w:marBottom w:val="0"/>
              <w:divBdr>
                <w:top w:val="none" w:sz="0" w:space="0" w:color="auto"/>
                <w:left w:val="none" w:sz="0" w:space="0" w:color="auto"/>
                <w:bottom w:val="none" w:sz="0" w:space="0" w:color="auto"/>
                <w:right w:val="none" w:sz="0" w:space="0" w:color="auto"/>
              </w:divBdr>
            </w:div>
            <w:div w:id="1838115064">
              <w:marLeft w:val="0"/>
              <w:marRight w:val="0"/>
              <w:marTop w:val="0"/>
              <w:marBottom w:val="0"/>
              <w:divBdr>
                <w:top w:val="none" w:sz="0" w:space="0" w:color="auto"/>
                <w:left w:val="none" w:sz="0" w:space="0" w:color="auto"/>
                <w:bottom w:val="none" w:sz="0" w:space="0" w:color="auto"/>
                <w:right w:val="none" w:sz="0" w:space="0" w:color="auto"/>
              </w:divBdr>
            </w:div>
            <w:div w:id="568731994">
              <w:marLeft w:val="0"/>
              <w:marRight w:val="0"/>
              <w:marTop w:val="0"/>
              <w:marBottom w:val="0"/>
              <w:divBdr>
                <w:top w:val="none" w:sz="0" w:space="0" w:color="auto"/>
                <w:left w:val="none" w:sz="0" w:space="0" w:color="auto"/>
                <w:bottom w:val="none" w:sz="0" w:space="0" w:color="auto"/>
                <w:right w:val="none" w:sz="0" w:space="0" w:color="auto"/>
              </w:divBdr>
            </w:div>
            <w:div w:id="1007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8842">
      <w:bodyDiv w:val="1"/>
      <w:marLeft w:val="0"/>
      <w:marRight w:val="0"/>
      <w:marTop w:val="0"/>
      <w:marBottom w:val="0"/>
      <w:divBdr>
        <w:top w:val="none" w:sz="0" w:space="0" w:color="auto"/>
        <w:left w:val="none" w:sz="0" w:space="0" w:color="auto"/>
        <w:bottom w:val="none" w:sz="0" w:space="0" w:color="auto"/>
        <w:right w:val="none" w:sz="0" w:space="0" w:color="auto"/>
      </w:divBdr>
    </w:div>
    <w:div w:id="527065966">
      <w:bodyDiv w:val="1"/>
      <w:marLeft w:val="0"/>
      <w:marRight w:val="0"/>
      <w:marTop w:val="0"/>
      <w:marBottom w:val="0"/>
      <w:divBdr>
        <w:top w:val="none" w:sz="0" w:space="0" w:color="auto"/>
        <w:left w:val="none" w:sz="0" w:space="0" w:color="auto"/>
        <w:bottom w:val="none" w:sz="0" w:space="0" w:color="auto"/>
        <w:right w:val="none" w:sz="0" w:space="0" w:color="auto"/>
      </w:divBdr>
    </w:div>
    <w:div w:id="543640731">
      <w:bodyDiv w:val="1"/>
      <w:marLeft w:val="0"/>
      <w:marRight w:val="0"/>
      <w:marTop w:val="0"/>
      <w:marBottom w:val="0"/>
      <w:divBdr>
        <w:top w:val="none" w:sz="0" w:space="0" w:color="auto"/>
        <w:left w:val="none" w:sz="0" w:space="0" w:color="auto"/>
        <w:bottom w:val="none" w:sz="0" w:space="0" w:color="auto"/>
        <w:right w:val="none" w:sz="0" w:space="0" w:color="auto"/>
      </w:divBdr>
    </w:div>
    <w:div w:id="558248733">
      <w:bodyDiv w:val="1"/>
      <w:marLeft w:val="0"/>
      <w:marRight w:val="0"/>
      <w:marTop w:val="0"/>
      <w:marBottom w:val="0"/>
      <w:divBdr>
        <w:top w:val="none" w:sz="0" w:space="0" w:color="auto"/>
        <w:left w:val="none" w:sz="0" w:space="0" w:color="auto"/>
        <w:bottom w:val="none" w:sz="0" w:space="0" w:color="auto"/>
        <w:right w:val="none" w:sz="0" w:space="0" w:color="auto"/>
      </w:divBdr>
    </w:div>
    <w:div w:id="574705757">
      <w:bodyDiv w:val="1"/>
      <w:marLeft w:val="0"/>
      <w:marRight w:val="0"/>
      <w:marTop w:val="0"/>
      <w:marBottom w:val="0"/>
      <w:divBdr>
        <w:top w:val="none" w:sz="0" w:space="0" w:color="auto"/>
        <w:left w:val="none" w:sz="0" w:space="0" w:color="auto"/>
        <w:bottom w:val="none" w:sz="0" w:space="0" w:color="auto"/>
        <w:right w:val="none" w:sz="0" w:space="0" w:color="auto"/>
      </w:divBdr>
      <w:divsChild>
        <w:div w:id="277415687">
          <w:marLeft w:val="0"/>
          <w:marRight w:val="0"/>
          <w:marTop w:val="0"/>
          <w:marBottom w:val="0"/>
          <w:divBdr>
            <w:top w:val="none" w:sz="0" w:space="0" w:color="auto"/>
            <w:left w:val="none" w:sz="0" w:space="0" w:color="auto"/>
            <w:bottom w:val="none" w:sz="0" w:space="0" w:color="auto"/>
            <w:right w:val="none" w:sz="0" w:space="0" w:color="auto"/>
          </w:divBdr>
          <w:divsChild>
            <w:div w:id="3524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51797">
      <w:bodyDiv w:val="1"/>
      <w:marLeft w:val="0"/>
      <w:marRight w:val="0"/>
      <w:marTop w:val="0"/>
      <w:marBottom w:val="0"/>
      <w:divBdr>
        <w:top w:val="none" w:sz="0" w:space="0" w:color="auto"/>
        <w:left w:val="none" w:sz="0" w:space="0" w:color="auto"/>
        <w:bottom w:val="none" w:sz="0" w:space="0" w:color="auto"/>
        <w:right w:val="none" w:sz="0" w:space="0" w:color="auto"/>
      </w:divBdr>
    </w:div>
    <w:div w:id="647050691">
      <w:bodyDiv w:val="1"/>
      <w:marLeft w:val="0"/>
      <w:marRight w:val="0"/>
      <w:marTop w:val="0"/>
      <w:marBottom w:val="0"/>
      <w:divBdr>
        <w:top w:val="none" w:sz="0" w:space="0" w:color="auto"/>
        <w:left w:val="none" w:sz="0" w:space="0" w:color="auto"/>
        <w:bottom w:val="none" w:sz="0" w:space="0" w:color="auto"/>
        <w:right w:val="none" w:sz="0" w:space="0" w:color="auto"/>
      </w:divBdr>
      <w:divsChild>
        <w:div w:id="1846818525">
          <w:marLeft w:val="0"/>
          <w:marRight w:val="0"/>
          <w:marTop w:val="0"/>
          <w:marBottom w:val="0"/>
          <w:divBdr>
            <w:top w:val="none" w:sz="0" w:space="0" w:color="auto"/>
            <w:left w:val="none" w:sz="0" w:space="0" w:color="auto"/>
            <w:bottom w:val="none" w:sz="0" w:space="0" w:color="auto"/>
            <w:right w:val="none" w:sz="0" w:space="0" w:color="auto"/>
          </w:divBdr>
          <w:divsChild>
            <w:div w:id="5354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463">
      <w:bodyDiv w:val="1"/>
      <w:marLeft w:val="0"/>
      <w:marRight w:val="0"/>
      <w:marTop w:val="0"/>
      <w:marBottom w:val="0"/>
      <w:divBdr>
        <w:top w:val="none" w:sz="0" w:space="0" w:color="auto"/>
        <w:left w:val="none" w:sz="0" w:space="0" w:color="auto"/>
        <w:bottom w:val="none" w:sz="0" w:space="0" w:color="auto"/>
        <w:right w:val="none" w:sz="0" w:space="0" w:color="auto"/>
      </w:divBdr>
    </w:div>
    <w:div w:id="746732157">
      <w:bodyDiv w:val="1"/>
      <w:marLeft w:val="0"/>
      <w:marRight w:val="0"/>
      <w:marTop w:val="0"/>
      <w:marBottom w:val="0"/>
      <w:divBdr>
        <w:top w:val="none" w:sz="0" w:space="0" w:color="auto"/>
        <w:left w:val="none" w:sz="0" w:space="0" w:color="auto"/>
        <w:bottom w:val="none" w:sz="0" w:space="0" w:color="auto"/>
        <w:right w:val="none" w:sz="0" w:space="0" w:color="auto"/>
      </w:divBdr>
    </w:div>
    <w:div w:id="755056835">
      <w:bodyDiv w:val="1"/>
      <w:marLeft w:val="0"/>
      <w:marRight w:val="0"/>
      <w:marTop w:val="0"/>
      <w:marBottom w:val="0"/>
      <w:divBdr>
        <w:top w:val="none" w:sz="0" w:space="0" w:color="auto"/>
        <w:left w:val="none" w:sz="0" w:space="0" w:color="auto"/>
        <w:bottom w:val="none" w:sz="0" w:space="0" w:color="auto"/>
        <w:right w:val="none" w:sz="0" w:space="0" w:color="auto"/>
      </w:divBdr>
    </w:div>
    <w:div w:id="767046414">
      <w:bodyDiv w:val="1"/>
      <w:marLeft w:val="0"/>
      <w:marRight w:val="0"/>
      <w:marTop w:val="0"/>
      <w:marBottom w:val="0"/>
      <w:divBdr>
        <w:top w:val="none" w:sz="0" w:space="0" w:color="auto"/>
        <w:left w:val="none" w:sz="0" w:space="0" w:color="auto"/>
        <w:bottom w:val="none" w:sz="0" w:space="0" w:color="auto"/>
        <w:right w:val="none" w:sz="0" w:space="0" w:color="auto"/>
      </w:divBdr>
    </w:div>
    <w:div w:id="801772951">
      <w:bodyDiv w:val="1"/>
      <w:marLeft w:val="0"/>
      <w:marRight w:val="0"/>
      <w:marTop w:val="0"/>
      <w:marBottom w:val="0"/>
      <w:divBdr>
        <w:top w:val="none" w:sz="0" w:space="0" w:color="auto"/>
        <w:left w:val="none" w:sz="0" w:space="0" w:color="auto"/>
        <w:bottom w:val="none" w:sz="0" w:space="0" w:color="auto"/>
        <w:right w:val="none" w:sz="0" w:space="0" w:color="auto"/>
      </w:divBdr>
      <w:divsChild>
        <w:div w:id="949556064">
          <w:marLeft w:val="0"/>
          <w:marRight w:val="0"/>
          <w:marTop w:val="0"/>
          <w:marBottom w:val="0"/>
          <w:divBdr>
            <w:top w:val="none" w:sz="0" w:space="0" w:color="auto"/>
            <w:left w:val="none" w:sz="0" w:space="0" w:color="auto"/>
            <w:bottom w:val="none" w:sz="0" w:space="0" w:color="auto"/>
            <w:right w:val="none" w:sz="0" w:space="0" w:color="auto"/>
          </w:divBdr>
          <w:divsChild>
            <w:div w:id="425806641">
              <w:marLeft w:val="0"/>
              <w:marRight w:val="0"/>
              <w:marTop w:val="0"/>
              <w:marBottom w:val="0"/>
              <w:divBdr>
                <w:top w:val="none" w:sz="0" w:space="0" w:color="auto"/>
                <w:left w:val="none" w:sz="0" w:space="0" w:color="auto"/>
                <w:bottom w:val="none" w:sz="0" w:space="0" w:color="auto"/>
                <w:right w:val="none" w:sz="0" w:space="0" w:color="auto"/>
              </w:divBdr>
              <w:divsChild>
                <w:div w:id="1639874263">
                  <w:marLeft w:val="0"/>
                  <w:marRight w:val="0"/>
                  <w:marTop w:val="0"/>
                  <w:marBottom w:val="0"/>
                  <w:divBdr>
                    <w:top w:val="none" w:sz="0" w:space="0" w:color="auto"/>
                    <w:left w:val="none" w:sz="0" w:space="0" w:color="auto"/>
                    <w:bottom w:val="none" w:sz="0" w:space="0" w:color="auto"/>
                    <w:right w:val="none" w:sz="0" w:space="0" w:color="auto"/>
                  </w:divBdr>
                  <w:divsChild>
                    <w:div w:id="2027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218765">
          <w:marLeft w:val="0"/>
          <w:marRight w:val="0"/>
          <w:marTop w:val="0"/>
          <w:marBottom w:val="0"/>
          <w:divBdr>
            <w:top w:val="none" w:sz="0" w:space="0" w:color="auto"/>
            <w:left w:val="none" w:sz="0" w:space="0" w:color="auto"/>
            <w:bottom w:val="none" w:sz="0" w:space="0" w:color="auto"/>
            <w:right w:val="none" w:sz="0" w:space="0" w:color="auto"/>
          </w:divBdr>
          <w:divsChild>
            <w:div w:id="1850631221">
              <w:marLeft w:val="0"/>
              <w:marRight w:val="0"/>
              <w:marTop w:val="0"/>
              <w:marBottom w:val="0"/>
              <w:divBdr>
                <w:top w:val="none" w:sz="0" w:space="0" w:color="auto"/>
                <w:left w:val="none" w:sz="0" w:space="0" w:color="auto"/>
                <w:bottom w:val="none" w:sz="0" w:space="0" w:color="auto"/>
                <w:right w:val="none" w:sz="0" w:space="0" w:color="auto"/>
              </w:divBdr>
              <w:divsChild>
                <w:div w:id="2138447140">
                  <w:marLeft w:val="0"/>
                  <w:marRight w:val="0"/>
                  <w:marTop w:val="0"/>
                  <w:marBottom w:val="0"/>
                  <w:divBdr>
                    <w:top w:val="none" w:sz="0" w:space="0" w:color="auto"/>
                    <w:left w:val="none" w:sz="0" w:space="0" w:color="auto"/>
                    <w:bottom w:val="none" w:sz="0" w:space="0" w:color="auto"/>
                    <w:right w:val="none" w:sz="0" w:space="0" w:color="auto"/>
                  </w:divBdr>
                  <w:divsChild>
                    <w:div w:id="618296972">
                      <w:marLeft w:val="0"/>
                      <w:marRight w:val="0"/>
                      <w:marTop w:val="0"/>
                      <w:marBottom w:val="0"/>
                      <w:divBdr>
                        <w:top w:val="none" w:sz="0" w:space="0" w:color="auto"/>
                        <w:left w:val="none" w:sz="0" w:space="0" w:color="auto"/>
                        <w:bottom w:val="none" w:sz="0" w:space="0" w:color="auto"/>
                        <w:right w:val="none" w:sz="0" w:space="0" w:color="auto"/>
                      </w:divBdr>
                      <w:divsChild>
                        <w:div w:id="1271664081">
                          <w:marLeft w:val="0"/>
                          <w:marRight w:val="0"/>
                          <w:marTop w:val="0"/>
                          <w:marBottom w:val="0"/>
                          <w:divBdr>
                            <w:top w:val="none" w:sz="0" w:space="0" w:color="auto"/>
                            <w:left w:val="none" w:sz="0" w:space="0" w:color="auto"/>
                            <w:bottom w:val="none" w:sz="0" w:space="0" w:color="auto"/>
                            <w:right w:val="none" w:sz="0" w:space="0" w:color="auto"/>
                          </w:divBdr>
                          <w:divsChild>
                            <w:div w:id="539902058">
                              <w:marLeft w:val="0"/>
                              <w:marRight w:val="0"/>
                              <w:marTop w:val="0"/>
                              <w:marBottom w:val="0"/>
                              <w:divBdr>
                                <w:top w:val="none" w:sz="0" w:space="0" w:color="auto"/>
                                <w:left w:val="none" w:sz="0" w:space="0" w:color="auto"/>
                                <w:bottom w:val="none" w:sz="0" w:space="0" w:color="auto"/>
                                <w:right w:val="none" w:sz="0" w:space="0" w:color="auto"/>
                              </w:divBdr>
                              <w:divsChild>
                                <w:div w:id="714112637">
                                  <w:marLeft w:val="0"/>
                                  <w:marRight w:val="0"/>
                                  <w:marTop w:val="0"/>
                                  <w:marBottom w:val="0"/>
                                  <w:divBdr>
                                    <w:top w:val="none" w:sz="0" w:space="0" w:color="auto"/>
                                    <w:left w:val="none" w:sz="0" w:space="0" w:color="auto"/>
                                    <w:bottom w:val="none" w:sz="0" w:space="0" w:color="auto"/>
                                    <w:right w:val="none" w:sz="0" w:space="0" w:color="auto"/>
                                  </w:divBdr>
                                  <w:divsChild>
                                    <w:div w:id="1205100515">
                                      <w:marLeft w:val="0"/>
                                      <w:marRight w:val="0"/>
                                      <w:marTop w:val="0"/>
                                      <w:marBottom w:val="0"/>
                                      <w:divBdr>
                                        <w:top w:val="none" w:sz="0" w:space="0" w:color="auto"/>
                                        <w:left w:val="none" w:sz="0" w:space="0" w:color="auto"/>
                                        <w:bottom w:val="none" w:sz="0" w:space="0" w:color="auto"/>
                                        <w:right w:val="none" w:sz="0" w:space="0" w:color="auto"/>
                                      </w:divBdr>
                                      <w:divsChild>
                                        <w:div w:id="1314214497">
                                          <w:marLeft w:val="0"/>
                                          <w:marRight w:val="0"/>
                                          <w:marTop w:val="0"/>
                                          <w:marBottom w:val="0"/>
                                          <w:divBdr>
                                            <w:top w:val="none" w:sz="0" w:space="0" w:color="auto"/>
                                            <w:left w:val="none" w:sz="0" w:space="0" w:color="auto"/>
                                            <w:bottom w:val="none" w:sz="0" w:space="0" w:color="auto"/>
                                            <w:right w:val="none" w:sz="0" w:space="0" w:color="auto"/>
                                          </w:divBdr>
                                        </w:div>
                                        <w:div w:id="686563322">
                                          <w:marLeft w:val="0"/>
                                          <w:marRight w:val="0"/>
                                          <w:marTop w:val="0"/>
                                          <w:marBottom w:val="0"/>
                                          <w:divBdr>
                                            <w:top w:val="none" w:sz="0" w:space="0" w:color="auto"/>
                                            <w:left w:val="none" w:sz="0" w:space="0" w:color="auto"/>
                                            <w:bottom w:val="none" w:sz="0" w:space="0" w:color="auto"/>
                                            <w:right w:val="none" w:sz="0" w:space="0" w:color="auto"/>
                                          </w:divBdr>
                                          <w:divsChild>
                                            <w:div w:id="16925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8783086">
      <w:bodyDiv w:val="1"/>
      <w:marLeft w:val="0"/>
      <w:marRight w:val="0"/>
      <w:marTop w:val="0"/>
      <w:marBottom w:val="0"/>
      <w:divBdr>
        <w:top w:val="none" w:sz="0" w:space="0" w:color="auto"/>
        <w:left w:val="none" w:sz="0" w:space="0" w:color="auto"/>
        <w:bottom w:val="none" w:sz="0" w:space="0" w:color="auto"/>
        <w:right w:val="none" w:sz="0" w:space="0" w:color="auto"/>
      </w:divBdr>
    </w:div>
    <w:div w:id="871184280">
      <w:bodyDiv w:val="1"/>
      <w:marLeft w:val="0"/>
      <w:marRight w:val="0"/>
      <w:marTop w:val="0"/>
      <w:marBottom w:val="0"/>
      <w:divBdr>
        <w:top w:val="none" w:sz="0" w:space="0" w:color="auto"/>
        <w:left w:val="none" w:sz="0" w:space="0" w:color="auto"/>
        <w:bottom w:val="none" w:sz="0" w:space="0" w:color="auto"/>
        <w:right w:val="none" w:sz="0" w:space="0" w:color="auto"/>
      </w:divBdr>
    </w:div>
    <w:div w:id="915557365">
      <w:bodyDiv w:val="1"/>
      <w:marLeft w:val="0"/>
      <w:marRight w:val="0"/>
      <w:marTop w:val="0"/>
      <w:marBottom w:val="0"/>
      <w:divBdr>
        <w:top w:val="none" w:sz="0" w:space="0" w:color="auto"/>
        <w:left w:val="none" w:sz="0" w:space="0" w:color="auto"/>
        <w:bottom w:val="none" w:sz="0" w:space="0" w:color="auto"/>
        <w:right w:val="none" w:sz="0" w:space="0" w:color="auto"/>
      </w:divBdr>
    </w:div>
    <w:div w:id="945041911">
      <w:bodyDiv w:val="1"/>
      <w:marLeft w:val="0"/>
      <w:marRight w:val="0"/>
      <w:marTop w:val="0"/>
      <w:marBottom w:val="0"/>
      <w:divBdr>
        <w:top w:val="none" w:sz="0" w:space="0" w:color="auto"/>
        <w:left w:val="none" w:sz="0" w:space="0" w:color="auto"/>
        <w:bottom w:val="none" w:sz="0" w:space="0" w:color="auto"/>
        <w:right w:val="none" w:sz="0" w:space="0" w:color="auto"/>
      </w:divBdr>
    </w:div>
    <w:div w:id="964048232">
      <w:bodyDiv w:val="1"/>
      <w:marLeft w:val="0"/>
      <w:marRight w:val="0"/>
      <w:marTop w:val="0"/>
      <w:marBottom w:val="0"/>
      <w:divBdr>
        <w:top w:val="none" w:sz="0" w:space="0" w:color="auto"/>
        <w:left w:val="none" w:sz="0" w:space="0" w:color="auto"/>
        <w:bottom w:val="none" w:sz="0" w:space="0" w:color="auto"/>
        <w:right w:val="none" w:sz="0" w:space="0" w:color="auto"/>
      </w:divBdr>
    </w:div>
    <w:div w:id="972564663">
      <w:bodyDiv w:val="1"/>
      <w:marLeft w:val="0"/>
      <w:marRight w:val="0"/>
      <w:marTop w:val="0"/>
      <w:marBottom w:val="0"/>
      <w:divBdr>
        <w:top w:val="none" w:sz="0" w:space="0" w:color="auto"/>
        <w:left w:val="none" w:sz="0" w:space="0" w:color="auto"/>
        <w:bottom w:val="none" w:sz="0" w:space="0" w:color="auto"/>
        <w:right w:val="none" w:sz="0" w:space="0" w:color="auto"/>
      </w:divBdr>
    </w:div>
    <w:div w:id="1003706705">
      <w:bodyDiv w:val="1"/>
      <w:marLeft w:val="0"/>
      <w:marRight w:val="0"/>
      <w:marTop w:val="0"/>
      <w:marBottom w:val="0"/>
      <w:divBdr>
        <w:top w:val="none" w:sz="0" w:space="0" w:color="auto"/>
        <w:left w:val="none" w:sz="0" w:space="0" w:color="auto"/>
        <w:bottom w:val="none" w:sz="0" w:space="0" w:color="auto"/>
        <w:right w:val="none" w:sz="0" w:space="0" w:color="auto"/>
      </w:divBdr>
    </w:div>
    <w:div w:id="1108814174">
      <w:bodyDiv w:val="1"/>
      <w:marLeft w:val="0"/>
      <w:marRight w:val="0"/>
      <w:marTop w:val="0"/>
      <w:marBottom w:val="0"/>
      <w:divBdr>
        <w:top w:val="none" w:sz="0" w:space="0" w:color="auto"/>
        <w:left w:val="none" w:sz="0" w:space="0" w:color="auto"/>
        <w:bottom w:val="none" w:sz="0" w:space="0" w:color="auto"/>
        <w:right w:val="none" w:sz="0" w:space="0" w:color="auto"/>
      </w:divBdr>
    </w:div>
    <w:div w:id="1141967362">
      <w:bodyDiv w:val="1"/>
      <w:marLeft w:val="0"/>
      <w:marRight w:val="0"/>
      <w:marTop w:val="0"/>
      <w:marBottom w:val="0"/>
      <w:divBdr>
        <w:top w:val="none" w:sz="0" w:space="0" w:color="auto"/>
        <w:left w:val="none" w:sz="0" w:space="0" w:color="auto"/>
        <w:bottom w:val="none" w:sz="0" w:space="0" w:color="auto"/>
        <w:right w:val="none" w:sz="0" w:space="0" w:color="auto"/>
      </w:divBdr>
      <w:divsChild>
        <w:div w:id="602494734">
          <w:marLeft w:val="0"/>
          <w:marRight w:val="0"/>
          <w:marTop w:val="0"/>
          <w:marBottom w:val="0"/>
          <w:divBdr>
            <w:top w:val="none" w:sz="0" w:space="0" w:color="auto"/>
            <w:left w:val="none" w:sz="0" w:space="0" w:color="auto"/>
            <w:bottom w:val="none" w:sz="0" w:space="0" w:color="auto"/>
            <w:right w:val="none" w:sz="0" w:space="0" w:color="auto"/>
          </w:divBdr>
          <w:divsChild>
            <w:div w:id="724790439">
              <w:marLeft w:val="0"/>
              <w:marRight w:val="0"/>
              <w:marTop w:val="0"/>
              <w:marBottom w:val="0"/>
              <w:divBdr>
                <w:top w:val="none" w:sz="0" w:space="0" w:color="auto"/>
                <w:left w:val="none" w:sz="0" w:space="0" w:color="auto"/>
                <w:bottom w:val="none" w:sz="0" w:space="0" w:color="auto"/>
                <w:right w:val="none" w:sz="0" w:space="0" w:color="auto"/>
              </w:divBdr>
            </w:div>
            <w:div w:id="2079352651">
              <w:marLeft w:val="0"/>
              <w:marRight w:val="0"/>
              <w:marTop w:val="0"/>
              <w:marBottom w:val="0"/>
              <w:divBdr>
                <w:top w:val="none" w:sz="0" w:space="0" w:color="auto"/>
                <w:left w:val="none" w:sz="0" w:space="0" w:color="auto"/>
                <w:bottom w:val="none" w:sz="0" w:space="0" w:color="auto"/>
                <w:right w:val="none" w:sz="0" w:space="0" w:color="auto"/>
              </w:divBdr>
            </w:div>
            <w:div w:id="1596523689">
              <w:marLeft w:val="0"/>
              <w:marRight w:val="0"/>
              <w:marTop w:val="0"/>
              <w:marBottom w:val="0"/>
              <w:divBdr>
                <w:top w:val="none" w:sz="0" w:space="0" w:color="auto"/>
                <w:left w:val="none" w:sz="0" w:space="0" w:color="auto"/>
                <w:bottom w:val="none" w:sz="0" w:space="0" w:color="auto"/>
                <w:right w:val="none" w:sz="0" w:space="0" w:color="auto"/>
              </w:divBdr>
            </w:div>
            <w:div w:id="1414620949">
              <w:marLeft w:val="0"/>
              <w:marRight w:val="0"/>
              <w:marTop w:val="0"/>
              <w:marBottom w:val="0"/>
              <w:divBdr>
                <w:top w:val="none" w:sz="0" w:space="0" w:color="auto"/>
                <w:left w:val="none" w:sz="0" w:space="0" w:color="auto"/>
                <w:bottom w:val="none" w:sz="0" w:space="0" w:color="auto"/>
                <w:right w:val="none" w:sz="0" w:space="0" w:color="auto"/>
              </w:divBdr>
            </w:div>
            <w:div w:id="823547954">
              <w:marLeft w:val="0"/>
              <w:marRight w:val="0"/>
              <w:marTop w:val="0"/>
              <w:marBottom w:val="0"/>
              <w:divBdr>
                <w:top w:val="none" w:sz="0" w:space="0" w:color="auto"/>
                <w:left w:val="none" w:sz="0" w:space="0" w:color="auto"/>
                <w:bottom w:val="none" w:sz="0" w:space="0" w:color="auto"/>
                <w:right w:val="none" w:sz="0" w:space="0" w:color="auto"/>
              </w:divBdr>
            </w:div>
            <w:div w:id="4231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59257">
      <w:bodyDiv w:val="1"/>
      <w:marLeft w:val="0"/>
      <w:marRight w:val="0"/>
      <w:marTop w:val="0"/>
      <w:marBottom w:val="0"/>
      <w:divBdr>
        <w:top w:val="none" w:sz="0" w:space="0" w:color="auto"/>
        <w:left w:val="none" w:sz="0" w:space="0" w:color="auto"/>
        <w:bottom w:val="none" w:sz="0" w:space="0" w:color="auto"/>
        <w:right w:val="none" w:sz="0" w:space="0" w:color="auto"/>
      </w:divBdr>
    </w:div>
    <w:div w:id="1202324853">
      <w:bodyDiv w:val="1"/>
      <w:marLeft w:val="0"/>
      <w:marRight w:val="0"/>
      <w:marTop w:val="0"/>
      <w:marBottom w:val="0"/>
      <w:divBdr>
        <w:top w:val="none" w:sz="0" w:space="0" w:color="auto"/>
        <w:left w:val="none" w:sz="0" w:space="0" w:color="auto"/>
        <w:bottom w:val="none" w:sz="0" w:space="0" w:color="auto"/>
        <w:right w:val="none" w:sz="0" w:space="0" w:color="auto"/>
      </w:divBdr>
    </w:div>
    <w:div w:id="1216969202">
      <w:bodyDiv w:val="1"/>
      <w:marLeft w:val="0"/>
      <w:marRight w:val="0"/>
      <w:marTop w:val="0"/>
      <w:marBottom w:val="0"/>
      <w:divBdr>
        <w:top w:val="none" w:sz="0" w:space="0" w:color="auto"/>
        <w:left w:val="none" w:sz="0" w:space="0" w:color="auto"/>
        <w:bottom w:val="none" w:sz="0" w:space="0" w:color="auto"/>
        <w:right w:val="none" w:sz="0" w:space="0" w:color="auto"/>
      </w:divBdr>
      <w:divsChild>
        <w:div w:id="422724675">
          <w:marLeft w:val="0"/>
          <w:marRight w:val="0"/>
          <w:marTop w:val="0"/>
          <w:marBottom w:val="0"/>
          <w:divBdr>
            <w:top w:val="none" w:sz="0" w:space="0" w:color="auto"/>
            <w:left w:val="none" w:sz="0" w:space="0" w:color="auto"/>
            <w:bottom w:val="none" w:sz="0" w:space="0" w:color="auto"/>
            <w:right w:val="none" w:sz="0" w:space="0" w:color="auto"/>
          </w:divBdr>
          <w:divsChild>
            <w:div w:id="277420176">
              <w:marLeft w:val="0"/>
              <w:marRight w:val="0"/>
              <w:marTop w:val="0"/>
              <w:marBottom w:val="0"/>
              <w:divBdr>
                <w:top w:val="none" w:sz="0" w:space="0" w:color="auto"/>
                <w:left w:val="none" w:sz="0" w:space="0" w:color="auto"/>
                <w:bottom w:val="none" w:sz="0" w:space="0" w:color="auto"/>
                <w:right w:val="none" w:sz="0" w:space="0" w:color="auto"/>
              </w:divBdr>
            </w:div>
            <w:div w:id="15387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06482">
      <w:bodyDiv w:val="1"/>
      <w:marLeft w:val="0"/>
      <w:marRight w:val="0"/>
      <w:marTop w:val="0"/>
      <w:marBottom w:val="0"/>
      <w:divBdr>
        <w:top w:val="none" w:sz="0" w:space="0" w:color="auto"/>
        <w:left w:val="none" w:sz="0" w:space="0" w:color="auto"/>
        <w:bottom w:val="none" w:sz="0" w:space="0" w:color="auto"/>
        <w:right w:val="none" w:sz="0" w:space="0" w:color="auto"/>
      </w:divBdr>
    </w:div>
    <w:div w:id="1335913178">
      <w:bodyDiv w:val="1"/>
      <w:marLeft w:val="0"/>
      <w:marRight w:val="0"/>
      <w:marTop w:val="0"/>
      <w:marBottom w:val="0"/>
      <w:divBdr>
        <w:top w:val="none" w:sz="0" w:space="0" w:color="auto"/>
        <w:left w:val="none" w:sz="0" w:space="0" w:color="auto"/>
        <w:bottom w:val="none" w:sz="0" w:space="0" w:color="auto"/>
        <w:right w:val="none" w:sz="0" w:space="0" w:color="auto"/>
      </w:divBdr>
    </w:div>
    <w:div w:id="1336877071">
      <w:bodyDiv w:val="1"/>
      <w:marLeft w:val="0"/>
      <w:marRight w:val="0"/>
      <w:marTop w:val="0"/>
      <w:marBottom w:val="0"/>
      <w:divBdr>
        <w:top w:val="none" w:sz="0" w:space="0" w:color="auto"/>
        <w:left w:val="none" w:sz="0" w:space="0" w:color="auto"/>
        <w:bottom w:val="none" w:sz="0" w:space="0" w:color="auto"/>
        <w:right w:val="none" w:sz="0" w:space="0" w:color="auto"/>
      </w:divBdr>
    </w:div>
    <w:div w:id="1357997210">
      <w:bodyDiv w:val="1"/>
      <w:marLeft w:val="0"/>
      <w:marRight w:val="0"/>
      <w:marTop w:val="0"/>
      <w:marBottom w:val="0"/>
      <w:divBdr>
        <w:top w:val="none" w:sz="0" w:space="0" w:color="auto"/>
        <w:left w:val="none" w:sz="0" w:space="0" w:color="auto"/>
        <w:bottom w:val="none" w:sz="0" w:space="0" w:color="auto"/>
        <w:right w:val="none" w:sz="0" w:space="0" w:color="auto"/>
      </w:divBdr>
    </w:div>
    <w:div w:id="1369795950">
      <w:bodyDiv w:val="1"/>
      <w:marLeft w:val="0"/>
      <w:marRight w:val="0"/>
      <w:marTop w:val="0"/>
      <w:marBottom w:val="0"/>
      <w:divBdr>
        <w:top w:val="none" w:sz="0" w:space="0" w:color="auto"/>
        <w:left w:val="none" w:sz="0" w:space="0" w:color="auto"/>
        <w:bottom w:val="none" w:sz="0" w:space="0" w:color="auto"/>
        <w:right w:val="none" w:sz="0" w:space="0" w:color="auto"/>
      </w:divBdr>
      <w:divsChild>
        <w:div w:id="1023630955">
          <w:marLeft w:val="0"/>
          <w:marRight w:val="0"/>
          <w:marTop w:val="0"/>
          <w:marBottom w:val="0"/>
          <w:divBdr>
            <w:top w:val="none" w:sz="0" w:space="0" w:color="auto"/>
            <w:left w:val="none" w:sz="0" w:space="0" w:color="auto"/>
            <w:bottom w:val="none" w:sz="0" w:space="0" w:color="auto"/>
            <w:right w:val="none" w:sz="0" w:space="0" w:color="auto"/>
          </w:divBdr>
          <w:divsChild>
            <w:div w:id="27055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329">
      <w:bodyDiv w:val="1"/>
      <w:marLeft w:val="0"/>
      <w:marRight w:val="0"/>
      <w:marTop w:val="0"/>
      <w:marBottom w:val="0"/>
      <w:divBdr>
        <w:top w:val="none" w:sz="0" w:space="0" w:color="auto"/>
        <w:left w:val="none" w:sz="0" w:space="0" w:color="auto"/>
        <w:bottom w:val="none" w:sz="0" w:space="0" w:color="auto"/>
        <w:right w:val="none" w:sz="0" w:space="0" w:color="auto"/>
      </w:divBdr>
    </w:div>
    <w:div w:id="1424569191">
      <w:bodyDiv w:val="1"/>
      <w:marLeft w:val="0"/>
      <w:marRight w:val="0"/>
      <w:marTop w:val="0"/>
      <w:marBottom w:val="0"/>
      <w:divBdr>
        <w:top w:val="none" w:sz="0" w:space="0" w:color="auto"/>
        <w:left w:val="none" w:sz="0" w:space="0" w:color="auto"/>
        <w:bottom w:val="none" w:sz="0" w:space="0" w:color="auto"/>
        <w:right w:val="none" w:sz="0" w:space="0" w:color="auto"/>
      </w:divBdr>
    </w:div>
    <w:div w:id="1435393973">
      <w:bodyDiv w:val="1"/>
      <w:marLeft w:val="0"/>
      <w:marRight w:val="0"/>
      <w:marTop w:val="0"/>
      <w:marBottom w:val="0"/>
      <w:divBdr>
        <w:top w:val="none" w:sz="0" w:space="0" w:color="auto"/>
        <w:left w:val="none" w:sz="0" w:space="0" w:color="auto"/>
        <w:bottom w:val="none" w:sz="0" w:space="0" w:color="auto"/>
        <w:right w:val="none" w:sz="0" w:space="0" w:color="auto"/>
      </w:divBdr>
      <w:divsChild>
        <w:div w:id="486553713">
          <w:marLeft w:val="0"/>
          <w:marRight w:val="0"/>
          <w:marTop w:val="0"/>
          <w:marBottom w:val="0"/>
          <w:divBdr>
            <w:top w:val="none" w:sz="0" w:space="0" w:color="auto"/>
            <w:left w:val="none" w:sz="0" w:space="0" w:color="auto"/>
            <w:bottom w:val="none" w:sz="0" w:space="0" w:color="auto"/>
            <w:right w:val="none" w:sz="0" w:space="0" w:color="auto"/>
          </w:divBdr>
          <w:divsChild>
            <w:div w:id="781996986">
              <w:marLeft w:val="0"/>
              <w:marRight w:val="0"/>
              <w:marTop w:val="0"/>
              <w:marBottom w:val="0"/>
              <w:divBdr>
                <w:top w:val="none" w:sz="0" w:space="0" w:color="auto"/>
                <w:left w:val="none" w:sz="0" w:space="0" w:color="auto"/>
                <w:bottom w:val="none" w:sz="0" w:space="0" w:color="auto"/>
                <w:right w:val="none" w:sz="0" w:space="0" w:color="auto"/>
              </w:divBdr>
              <w:divsChild>
                <w:div w:id="3387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21136">
      <w:bodyDiv w:val="1"/>
      <w:marLeft w:val="0"/>
      <w:marRight w:val="0"/>
      <w:marTop w:val="0"/>
      <w:marBottom w:val="0"/>
      <w:divBdr>
        <w:top w:val="none" w:sz="0" w:space="0" w:color="auto"/>
        <w:left w:val="none" w:sz="0" w:space="0" w:color="auto"/>
        <w:bottom w:val="none" w:sz="0" w:space="0" w:color="auto"/>
        <w:right w:val="none" w:sz="0" w:space="0" w:color="auto"/>
      </w:divBdr>
    </w:div>
    <w:div w:id="1464614694">
      <w:bodyDiv w:val="1"/>
      <w:marLeft w:val="0"/>
      <w:marRight w:val="0"/>
      <w:marTop w:val="0"/>
      <w:marBottom w:val="0"/>
      <w:divBdr>
        <w:top w:val="none" w:sz="0" w:space="0" w:color="auto"/>
        <w:left w:val="none" w:sz="0" w:space="0" w:color="auto"/>
        <w:bottom w:val="none" w:sz="0" w:space="0" w:color="auto"/>
        <w:right w:val="none" w:sz="0" w:space="0" w:color="auto"/>
      </w:divBdr>
    </w:div>
    <w:div w:id="1482380579">
      <w:bodyDiv w:val="1"/>
      <w:marLeft w:val="0"/>
      <w:marRight w:val="0"/>
      <w:marTop w:val="0"/>
      <w:marBottom w:val="0"/>
      <w:divBdr>
        <w:top w:val="none" w:sz="0" w:space="0" w:color="auto"/>
        <w:left w:val="none" w:sz="0" w:space="0" w:color="auto"/>
        <w:bottom w:val="none" w:sz="0" w:space="0" w:color="auto"/>
        <w:right w:val="none" w:sz="0" w:space="0" w:color="auto"/>
      </w:divBdr>
    </w:div>
    <w:div w:id="1491747829">
      <w:bodyDiv w:val="1"/>
      <w:marLeft w:val="0"/>
      <w:marRight w:val="0"/>
      <w:marTop w:val="0"/>
      <w:marBottom w:val="0"/>
      <w:divBdr>
        <w:top w:val="none" w:sz="0" w:space="0" w:color="auto"/>
        <w:left w:val="none" w:sz="0" w:space="0" w:color="auto"/>
        <w:bottom w:val="none" w:sz="0" w:space="0" w:color="auto"/>
        <w:right w:val="none" w:sz="0" w:space="0" w:color="auto"/>
      </w:divBdr>
    </w:div>
    <w:div w:id="1582789540">
      <w:bodyDiv w:val="1"/>
      <w:marLeft w:val="0"/>
      <w:marRight w:val="0"/>
      <w:marTop w:val="0"/>
      <w:marBottom w:val="0"/>
      <w:divBdr>
        <w:top w:val="none" w:sz="0" w:space="0" w:color="auto"/>
        <w:left w:val="none" w:sz="0" w:space="0" w:color="auto"/>
        <w:bottom w:val="none" w:sz="0" w:space="0" w:color="auto"/>
        <w:right w:val="none" w:sz="0" w:space="0" w:color="auto"/>
      </w:divBdr>
    </w:div>
    <w:div w:id="1587416681">
      <w:bodyDiv w:val="1"/>
      <w:marLeft w:val="0"/>
      <w:marRight w:val="0"/>
      <w:marTop w:val="0"/>
      <w:marBottom w:val="0"/>
      <w:divBdr>
        <w:top w:val="none" w:sz="0" w:space="0" w:color="auto"/>
        <w:left w:val="none" w:sz="0" w:space="0" w:color="auto"/>
        <w:bottom w:val="none" w:sz="0" w:space="0" w:color="auto"/>
        <w:right w:val="none" w:sz="0" w:space="0" w:color="auto"/>
      </w:divBdr>
    </w:div>
    <w:div w:id="1589197400">
      <w:bodyDiv w:val="1"/>
      <w:marLeft w:val="0"/>
      <w:marRight w:val="0"/>
      <w:marTop w:val="0"/>
      <w:marBottom w:val="0"/>
      <w:divBdr>
        <w:top w:val="none" w:sz="0" w:space="0" w:color="auto"/>
        <w:left w:val="none" w:sz="0" w:space="0" w:color="auto"/>
        <w:bottom w:val="none" w:sz="0" w:space="0" w:color="auto"/>
        <w:right w:val="none" w:sz="0" w:space="0" w:color="auto"/>
      </w:divBdr>
    </w:div>
    <w:div w:id="1607039472">
      <w:bodyDiv w:val="1"/>
      <w:marLeft w:val="0"/>
      <w:marRight w:val="0"/>
      <w:marTop w:val="0"/>
      <w:marBottom w:val="0"/>
      <w:divBdr>
        <w:top w:val="none" w:sz="0" w:space="0" w:color="auto"/>
        <w:left w:val="none" w:sz="0" w:space="0" w:color="auto"/>
        <w:bottom w:val="none" w:sz="0" w:space="0" w:color="auto"/>
        <w:right w:val="none" w:sz="0" w:space="0" w:color="auto"/>
      </w:divBdr>
    </w:div>
    <w:div w:id="1614822090">
      <w:bodyDiv w:val="1"/>
      <w:marLeft w:val="0"/>
      <w:marRight w:val="0"/>
      <w:marTop w:val="0"/>
      <w:marBottom w:val="0"/>
      <w:divBdr>
        <w:top w:val="none" w:sz="0" w:space="0" w:color="auto"/>
        <w:left w:val="none" w:sz="0" w:space="0" w:color="auto"/>
        <w:bottom w:val="none" w:sz="0" w:space="0" w:color="auto"/>
        <w:right w:val="none" w:sz="0" w:space="0" w:color="auto"/>
      </w:divBdr>
    </w:div>
    <w:div w:id="1624580406">
      <w:bodyDiv w:val="1"/>
      <w:marLeft w:val="0"/>
      <w:marRight w:val="0"/>
      <w:marTop w:val="0"/>
      <w:marBottom w:val="0"/>
      <w:divBdr>
        <w:top w:val="none" w:sz="0" w:space="0" w:color="auto"/>
        <w:left w:val="none" w:sz="0" w:space="0" w:color="auto"/>
        <w:bottom w:val="none" w:sz="0" w:space="0" w:color="auto"/>
        <w:right w:val="none" w:sz="0" w:space="0" w:color="auto"/>
      </w:divBdr>
    </w:div>
    <w:div w:id="1635057838">
      <w:bodyDiv w:val="1"/>
      <w:marLeft w:val="0"/>
      <w:marRight w:val="0"/>
      <w:marTop w:val="0"/>
      <w:marBottom w:val="0"/>
      <w:divBdr>
        <w:top w:val="none" w:sz="0" w:space="0" w:color="auto"/>
        <w:left w:val="none" w:sz="0" w:space="0" w:color="auto"/>
        <w:bottom w:val="none" w:sz="0" w:space="0" w:color="auto"/>
        <w:right w:val="none" w:sz="0" w:space="0" w:color="auto"/>
      </w:divBdr>
      <w:divsChild>
        <w:div w:id="1573158135">
          <w:marLeft w:val="0"/>
          <w:marRight w:val="0"/>
          <w:marTop w:val="0"/>
          <w:marBottom w:val="0"/>
          <w:divBdr>
            <w:top w:val="none" w:sz="0" w:space="0" w:color="auto"/>
            <w:left w:val="none" w:sz="0" w:space="0" w:color="auto"/>
            <w:bottom w:val="none" w:sz="0" w:space="0" w:color="auto"/>
            <w:right w:val="none" w:sz="0" w:space="0" w:color="auto"/>
          </w:divBdr>
        </w:div>
        <w:div w:id="1237858771">
          <w:marLeft w:val="0"/>
          <w:marRight w:val="0"/>
          <w:marTop w:val="0"/>
          <w:marBottom w:val="0"/>
          <w:divBdr>
            <w:top w:val="none" w:sz="0" w:space="0" w:color="auto"/>
            <w:left w:val="none" w:sz="0" w:space="0" w:color="auto"/>
            <w:bottom w:val="none" w:sz="0" w:space="0" w:color="auto"/>
            <w:right w:val="none" w:sz="0" w:space="0" w:color="auto"/>
          </w:divBdr>
        </w:div>
        <w:div w:id="1696150443">
          <w:marLeft w:val="0"/>
          <w:marRight w:val="0"/>
          <w:marTop w:val="0"/>
          <w:marBottom w:val="0"/>
          <w:divBdr>
            <w:top w:val="none" w:sz="0" w:space="0" w:color="auto"/>
            <w:left w:val="none" w:sz="0" w:space="0" w:color="auto"/>
            <w:bottom w:val="none" w:sz="0" w:space="0" w:color="auto"/>
            <w:right w:val="none" w:sz="0" w:space="0" w:color="auto"/>
          </w:divBdr>
        </w:div>
        <w:div w:id="876284354">
          <w:marLeft w:val="0"/>
          <w:marRight w:val="0"/>
          <w:marTop w:val="0"/>
          <w:marBottom w:val="0"/>
          <w:divBdr>
            <w:top w:val="none" w:sz="0" w:space="0" w:color="auto"/>
            <w:left w:val="none" w:sz="0" w:space="0" w:color="auto"/>
            <w:bottom w:val="none" w:sz="0" w:space="0" w:color="auto"/>
            <w:right w:val="none" w:sz="0" w:space="0" w:color="auto"/>
          </w:divBdr>
        </w:div>
        <w:div w:id="1765877877">
          <w:marLeft w:val="0"/>
          <w:marRight w:val="0"/>
          <w:marTop w:val="0"/>
          <w:marBottom w:val="0"/>
          <w:divBdr>
            <w:top w:val="none" w:sz="0" w:space="0" w:color="auto"/>
            <w:left w:val="none" w:sz="0" w:space="0" w:color="auto"/>
            <w:bottom w:val="none" w:sz="0" w:space="0" w:color="auto"/>
            <w:right w:val="none" w:sz="0" w:space="0" w:color="auto"/>
          </w:divBdr>
        </w:div>
        <w:div w:id="296646647">
          <w:marLeft w:val="0"/>
          <w:marRight w:val="0"/>
          <w:marTop w:val="0"/>
          <w:marBottom w:val="0"/>
          <w:divBdr>
            <w:top w:val="none" w:sz="0" w:space="0" w:color="auto"/>
            <w:left w:val="none" w:sz="0" w:space="0" w:color="auto"/>
            <w:bottom w:val="none" w:sz="0" w:space="0" w:color="auto"/>
            <w:right w:val="none" w:sz="0" w:space="0" w:color="auto"/>
          </w:divBdr>
        </w:div>
        <w:div w:id="1628126772">
          <w:marLeft w:val="0"/>
          <w:marRight w:val="0"/>
          <w:marTop w:val="0"/>
          <w:marBottom w:val="0"/>
          <w:divBdr>
            <w:top w:val="none" w:sz="0" w:space="0" w:color="auto"/>
            <w:left w:val="none" w:sz="0" w:space="0" w:color="auto"/>
            <w:bottom w:val="none" w:sz="0" w:space="0" w:color="auto"/>
            <w:right w:val="none" w:sz="0" w:space="0" w:color="auto"/>
          </w:divBdr>
        </w:div>
      </w:divsChild>
    </w:div>
    <w:div w:id="1662267549">
      <w:bodyDiv w:val="1"/>
      <w:marLeft w:val="0"/>
      <w:marRight w:val="0"/>
      <w:marTop w:val="0"/>
      <w:marBottom w:val="0"/>
      <w:divBdr>
        <w:top w:val="none" w:sz="0" w:space="0" w:color="auto"/>
        <w:left w:val="none" w:sz="0" w:space="0" w:color="auto"/>
        <w:bottom w:val="none" w:sz="0" w:space="0" w:color="auto"/>
        <w:right w:val="none" w:sz="0" w:space="0" w:color="auto"/>
      </w:divBdr>
    </w:div>
    <w:div w:id="1685667526">
      <w:bodyDiv w:val="1"/>
      <w:marLeft w:val="0"/>
      <w:marRight w:val="0"/>
      <w:marTop w:val="0"/>
      <w:marBottom w:val="0"/>
      <w:divBdr>
        <w:top w:val="none" w:sz="0" w:space="0" w:color="auto"/>
        <w:left w:val="none" w:sz="0" w:space="0" w:color="auto"/>
        <w:bottom w:val="none" w:sz="0" w:space="0" w:color="auto"/>
        <w:right w:val="none" w:sz="0" w:space="0" w:color="auto"/>
      </w:divBdr>
    </w:div>
    <w:div w:id="1724014604">
      <w:bodyDiv w:val="1"/>
      <w:marLeft w:val="0"/>
      <w:marRight w:val="0"/>
      <w:marTop w:val="0"/>
      <w:marBottom w:val="0"/>
      <w:divBdr>
        <w:top w:val="none" w:sz="0" w:space="0" w:color="auto"/>
        <w:left w:val="none" w:sz="0" w:space="0" w:color="auto"/>
        <w:bottom w:val="none" w:sz="0" w:space="0" w:color="auto"/>
        <w:right w:val="none" w:sz="0" w:space="0" w:color="auto"/>
      </w:divBdr>
      <w:divsChild>
        <w:div w:id="81221597">
          <w:marLeft w:val="0"/>
          <w:marRight w:val="0"/>
          <w:marTop w:val="0"/>
          <w:marBottom w:val="0"/>
          <w:divBdr>
            <w:top w:val="none" w:sz="0" w:space="0" w:color="auto"/>
            <w:left w:val="none" w:sz="0" w:space="0" w:color="auto"/>
            <w:bottom w:val="none" w:sz="0" w:space="0" w:color="auto"/>
            <w:right w:val="none" w:sz="0" w:space="0" w:color="auto"/>
          </w:divBdr>
          <w:divsChild>
            <w:div w:id="1038706332">
              <w:marLeft w:val="0"/>
              <w:marRight w:val="0"/>
              <w:marTop w:val="0"/>
              <w:marBottom w:val="0"/>
              <w:divBdr>
                <w:top w:val="none" w:sz="0" w:space="0" w:color="auto"/>
                <w:left w:val="none" w:sz="0" w:space="0" w:color="auto"/>
                <w:bottom w:val="none" w:sz="0" w:space="0" w:color="auto"/>
                <w:right w:val="none" w:sz="0" w:space="0" w:color="auto"/>
              </w:divBdr>
              <w:divsChild>
                <w:div w:id="192980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129241">
      <w:bodyDiv w:val="1"/>
      <w:marLeft w:val="0"/>
      <w:marRight w:val="0"/>
      <w:marTop w:val="0"/>
      <w:marBottom w:val="0"/>
      <w:divBdr>
        <w:top w:val="none" w:sz="0" w:space="0" w:color="auto"/>
        <w:left w:val="none" w:sz="0" w:space="0" w:color="auto"/>
        <w:bottom w:val="none" w:sz="0" w:space="0" w:color="auto"/>
        <w:right w:val="none" w:sz="0" w:space="0" w:color="auto"/>
      </w:divBdr>
    </w:div>
    <w:div w:id="1815026385">
      <w:bodyDiv w:val="1"/>
      <w:marLeft w:val="0"/>
      <w:marRight w:val="0"/>
      <w:marTop w:val="0"/>
      <w:marBottom w:val="0"/>
      <w:divBdr>
        <w:top w:val="none" w:sz="0" w:space="0" w:color="auto"/>
        <w:left w:val="none" w:sz="0" w:space="0" w:color="auto"/>
        <w:bottom w:val="none" w:sz="0" w:space="0" w:color="auto"/>
        <w:right w:val="none" w:sz="0" w:space="0" w:color="auto"/>
      </w:divBdr>
      <w:divsChild>
        <w:div w:id="1568881403">
          <w:marLeft w:val="0"/>
          <w:marRight w:val="0"/>
          <w:marTop w:val="0"/>
          <w:marBottom w:val="0"/>
          <w:divBdr>
            <w:top w:val="none" w:sz="0" w:space="0" w:color="auto"/>
            <w:left w:val="none" w:sz="0" w:space="0" w:color="auto"/>
            <w:bottom w:val="none" w:sz="0" w:space="0" w:color="auto"/>
            <w:right w:val="none" w:sz="0" w:space="0" w:color="auto"/>
          </w:divBdr>
          <w:divsChild>
            <w:div w:id="1325276261">
              <w:marLeft w:val="0"/>
              <w:marRight w:val="0"/>
              <w:marTop w:val="0"/>
              <w:marBottom w:val="0"/>
              <w:divBdr>
                <w:top w:val="none" w:sz="0" w:space="0" w:color="auto"/>
                <w:left w:val="none" w:sz="0" w:space="0" w:color="auto"/>
                <w:bottom w:val="none" w:sz="0" w:space="0" w:color="auto"/>
                <w:right w:val="none" w:sz="0" w:space="0" w:color="auto"/>
              </w:divBdr>
              <w:divsChild>
                <w:div w:id="1311250656">
                  <w:marLeft w:val="0"/>
                  <w:marRight w:val="0"/>
                  <w:marTop w:val="0"/>
                  <w:marBottom w:val="0"/>
                  <w:divBdr>
                    <w:top w:val="none" w:sz="0" w:space="0" w:color="auto"/>
                    <w:left w:val="none" w:sz="0" w:space="0" w:color="auto"/>
                    <w:bottom w:val="none" w:sz="0" w:space="0" w:color="auto"/>
                    <w:right w:val="none" w:sz="0" w:space="0" w:color="auto"/>
                  </w:divBdr>
                  <w:divsChild>
                    <w:div w:id="198195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838782">
          <w:marLeft w:val="0"/>
          <w:marRight w:val="0"/>
          <w:marTop w:val="0"/>
          <w:marBottom w:val="0"/>
          <w:divBdr>
            <w:top w:val="none" w:sz="0" w:space="0" w:color="auto"/>
            <w:left w:val="none" w:sz="0" w:space="0" w:color="auto"/>
            <w:bottom w:val="none" w:sz="0" w:space="0" w:color="auto"/>
            <w:right w:val="none" w:sz="0" w:space="0" w:color="auto"/>
          </w:divBdr>
          <w:divsChild>
            <w:div w:id="2046714080">
              <w:marLeft w:val="0"/>
              <w:marRight w:val="0"/>
              <w:marTop w:val="0"/>
              <w:marBottom w:val="0"/>
              <w:divBdr>
                <w:top w:val="none" w:sz="0" w:space="0" w:color="auto"/>
                <w:left w:val="none" w:sz="0" w:space="0" w:color="auto"/>
                <w:bottom w:val="none" w:sz="0" w:space="0" w:color="auto"/>
                <w:right w:val="none" w:sz="0" w:space="0" w:color="auto"/>
              </w:divBdr>
              <w:divsChild>
                <w:div w:id="1361977239">
                  <w:marLeft w:val="0"/>
                  <w:marRight w:val="0"/>
                  <w:marTop w:val="0"/>
                  <w:marBottom w:val="0"/>
                  <w:divBdr>
                    <w:top w:val="none" w:sz="0" w:space="0" w:color="auto"/>
                    <w:left w:val="none" w:sz="0" w:space="0" w:color="auto"/>
                    <w:bottom w:val="none" w:sz="0" w:space="0" w:color="auto"/>
                    <w:right w:val="none" w:sz="0" w:space="0" w:color="auto"/>
                  </w:divBdr>
                  <w:divsChild>
                    <w:div w:id="1326013262">
                      <w:marLeft w:val="0"/>
                      <w:marRight w:val="0"/>
                      <w:marTop w:val="0"/>
                      <w:marBottom w:val="0"/>
                      <w:divBdr>
                        <w:top w:val="none" w:sz="0" w:space="0" w:color="auto"/>
                        <w:left w:val="none" w:sz="0" w:space="0" w:color="auto"/>
                        <w:bottom w:val="none" w:sz="0" w:space="0" w:color="auto"/>
                        <w:right w:val="none" w:sz="0" w:space="0" w:color="auto"/>
                      </w:divBdr>
                      <w:divsChild>
                        <w:div w:id="1510793">
                          <w:marLeft w:val="0"/>
                          <w:marRight w:val="0"/>
                          <w:marTop w:val="0"/>
                          <w:marBottom w:val="0"/>
                          <w:divBdr>
                            <w:top w:val="none" w:sz="0" w:space="0" w:color="auto"/>
                            <w:left w:val="none" w:sz="0" w:space="0" w:color="auto"/>
                            <w:bottom w:val="none" w:sz="0" w:space="0" w:color="auto"/>
                            <w:right w:val="none" w:sz="0" w:space="0" w:color="auto"/>
                          </w:divBdr>
                          <w:divsChild>
                            <w:div w:id="160975180">
                              <w:marLeft w:val="0"/>
                              <w:marRight w:val="0"/>
                              <w:marTop w:val="0"/>
                              <w:marBottom w:val="0"/>
                              <w:divBdr>
                                <w:top w:val="none" w:sz="0" w:space="0" w:color="auto"/>
                                <w:left w:val="none" w:sz="0" w:space="0" w:color="auto"/>
                                <w:bottom w:val="none" w:sz="0" w:space="0" w:color="auto"/>
                                <w:right w:val="none" w:sz="0" w:space="0" w:color="auto"/>
                              </w:divBdr>
                              <w:divsChild>
                                <w:div w:id="515340126">
                                  <w:marLeft w:val="0"/>
                                  <w:marRight w:val="0"/>
                                  <w:marTop w:val="0"/>
                                  <w:marBottom w:val="0"/>
                                  <w:divBdr>
                                    <w:top w:val="none" w:sz="0" w:space="0" w:color="auto"/>
                                    <w:left w:val="none" w:sz="0" w:space="0" w:color="auto"/>
                                    <w:bottom w:val="none" w:sz="0" w:space="0" w:color="auto"/>
                                    <w:right w:val="none" w:sz="0" w:space="0" w:color="auto"/>
                                  </w:divBdr>
                                  <w:divsChild>
                                    <w:div w:id="1620182691">
                                      <w:marLeft w:val="0"/>
                                      <w:marRight w:val="0"/>
                                      <w:marTop w:val="0"/>
                                      <w:marBottom w:val="0"/>
                                      <w:divBdr>
                                        <w:top w:val="none" w:sz="0" w:space="0" w:color="auto"/>
                                        <w:left w:val="none" w:sz="0" w:space="0" w:color="auto"/>
                                        <w:bottom w:val="none" w:sz="0" w:space="0" w:color="auto"/>
                                        <w:right w:val="none" w:sz="0" w:space="0" w:color="auto"/>
                                      </w:divBdr>
                                      <w:divsChild>
                                        <w:div w:id="1119564381">
                                          <w:marLeft w:val="0"/>
                                          <w:marRight w:val="0"/>
                                          <w:marTop w:val="0"/>
                                          <w:marBottom w:val="0"/>
                                          <w:divBdr>
                                            <w:top w:val="none" w:sz="0" w:space="0" w:color="auto"/>
                                            <w:left w:val="none" w:sz="0" w:space="0" w:color="auto"/>
                                            <w:bottom w:val="none" w:sz="0" w:space="0" w:color="auto"/>
                                            <w:right w:val="none" w:sz="0" w:space="0" w:color="auto"/>
                                          </w:divBdr>
                                        </w:div>
                                        <w:div w:id="901524449">
                                          <w:marLeft w:val="0"/>
                                          <w:marRight w:val="0"/>
                                          <w:marTop w:val="0"/>
                                          <w:marBottom w:val="0"/>
                                          <w:divBdr>
                                            <w:top w:val="none" w:sz="0" w:space="0" w:color="auto"/>
                                            <w:left w:val="none" w:sz="0" w:space="0" w:color="auto"/>
                                            <w:bottom w:val="none" w:sz="0" w:space="0" w:color="auto"/>
                                            <w:right w:val="none" w:sz="0" w:space="0" w:color="auto"/>
                                          </w:divBdr>
                                          <w:divsChild>
                                            <w:div w:id="5312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167163">
                                  <w:marLeft w:val="0"/>
                                  <w:marRight w:val="0"/>
                                  <w:marTop w:val="0"/>
                                  <w:marBottom w:val="0"/>
                                  <w:divBdr>
                                    <w:top w:val="none" w:sz="0" w:space="0" w:color="auto"/>
                                    <w:left w:val="none" w:sz="0" w:space="0" w:color="auto"/>
                                    <w:bottom w:val="none" w:sz="0" w:space="0" w:color="auto"/>
                                    <w:right w:val="none" w:sz="0" w:space="0" w:color="auto"/>
                                  </w:divBdr>
                                  <w:divsChild>
                                    <w:div w:id="1820263904">
                                      <w:marLeft w:val="0"/>
                                      <w:marRight w:val="0"/>
                                      <w:marTop w:val="0"/>
                                      <w:marBottom w:val="0"/>
                                      <w:divBdr>
                                        <w:top w:val="none" w:sz="0" w:space="0" w:color="auto"/>
                                        <w:left w:val="none" w:sz="0" w:space="0" w:color="auto"/>
                                        <w:bottom w:val="none" w:sz="0" w:space="0" w:color="auto"/>
                                        <w:right w:val="none" w:sz="0" w:space="0" w:color="auto"/>
                                      </w:divBdr>
                                      <w:divsChild>
                                        <w:div w:id="1369523591">
                                          <w:marLeft w:val="0"/>
                                          <w:marRight w:val="0"/>
                                          <w:marTop w:val="0"/>
                                          <w:marBottom w:val="0"/>
                                          <w:divBdr>
                                            <w:top w:val="none" w:sz="0" w:space="0" w:color="auto"/>
                                            <w:left w:val="none" w:sz="0" w:space="0" w:color="auto"/>
                                            <w:bottom w:val="none" w:sz="0" w:space="0" w:color="auto"/>
                                            <w:right w:val="none" w:sz="0" w:space="0" w:color="auto"/>
                                          </w:divBdr>
                                          <w:divsChild>
                                            <w:div w:id="356007842">
                                              <w:marLeft w:val="0"/>
                                              <w:marRight w:val="0"/>
                                              <w:marTop w:val="0"/>
                                              <w:marBottom w:val="0"/>
                                              <w:divBdr>
                                                <w:top w:val="none" w:sz="0" w:space="0" w:color="auto"/>
                                                <w:left w:val="none" w:sz="0" w:space="0" w:color="auto"/>
                                                <w:bottom w:val="none" w:sz="0" w:space="0" w:color="auto"/>
                                                <w:right w:val="none" w:sz="0" w:space="0" w:color="auto"/>
                                              </w:divBdr>
                                              <w:divsChild>
                                                <w:div w:id="21022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696870">
                                      <w:marLeft w:val="0"/>
                                      <w:marRight w:val="0"/>
                                      <w:marTop w:val="0"/>
                                      <w:marBottom w:val="0"/>
                                      <w:divBdr>
                                        <w:top w:val="none" w:sz="0" w:space="0" w:color="auto"/>
                                        <w:left w:val="none" w:sz="0" w:space="0" w:color="auto"/>
                                        <w:bottom w:val="none" w:sz="0" w:space="0" w:color="auto"/>
                                        <w:right w:val="none" w:sz="0" w:space="0" w:color="auto"/>
                                      </w:divBdr>
                                      <w:divsChild>
                                        <w:div w:id="1693535822">
                                          <w:marLeft w:val="0"/>
                                          <w:marRight w:val="0"/>
                                          <w:marTop w:val="0"/>
                                          <w:marBottom w:val="0"/>
                                          <w:divBdr>
                                            <w:top w:val="none" w:sz="0" w:space="0" w:color="auto"/>
                                            <w:left w:val="none" w:sz="0" w:space="0" w:color="auto"/>
                                            <w:bottom w:val="none" w:sz="0" w:space="0" w:color="auto"/>
                                            <w:right w:val="none" w:sz="0" w:space="0" w:color="auto"/>
                                          </w:divBdr>
                                          <w:divsChild>
                                            <w:div w:id="450707670">
                                              <w:marLeft w:val="0"/>
                                              <w:marRight w:val="0"/>
                                              <w:marTop w:val="0"/>
                                              <w:marBottom w:val="0"/>
                                              <w:divBdr>
                                                <w:top w:val="none" w:sz="0" w:space="0" w:color="auto"/>
                                                <w:left w:val="none" w:sz="0" w:space="0" w:color="auto"/>
                                                <w:bottom w:val="none" w:sz="0" w:space="0" w:color="auto"/>
                                                <w:right w:val="none" w:sz="0" w:space="0" w:color="auto"/>
                                              </w:divBdr>
                                              <w:divsChild>
                                                <w:div w:id="190842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90282">
                                      <w:marLeft w:val="0"/>
                                      <w:marRight w:val="0"/>
                                      <w:marTop w:val="0"/>
                                      <w:marBottom w:val="0"/>
                                      <w:divBdr>
                                        <w:top w:val="none" w:sz="0" w:space="0" w:color="auto"/>
                                        <w:left w:val="none" w:sz="0" w:space="0" w:color="auto"/>
                                        <w:bottom w:val="none" w:sz="0" w:space="0" w:color="auto"/>
                                        <w:right w:val="none" w:sz="0" w:space="0" w:color="auto"/>
                                      </w:divBdr>
                                      <w:divsChild>
                                        <w:div w:id="1920286818">
                                          <w:marLeft w:val="0"/>
                                          <w:marRight w:val="0"/>
                                          <w:marTop w:val="0"/>
                                          <w:marBottom w:val="0"/>
                                          <w:divBdr>
                                            <w:top w:val="none" w:sz="0" w:space="0" w:color="auto"/>
                                            <w:left w:val="none" w:sz="0" w:space="0" w:color="auto"/>
                                            <w:bottom w:val="none" w:sz="0" w:space="0" w:color="auto"/>
                                            <w:right w:val="none" w:sz="0" w:space="0" w:color="auto"/>
                                          </w:divBdr>
                                          <w:divsChild>
                                            <w:div w:id="1047874765">
                                              <w:marLeft w:val="0"/>
                                              <w:marRight w:val="0"/>
                                              <w:marTop w:val="0"/>
                                              <w:marBottom w:val="0"/>
                                              <w:divBdr>
                                                <w:top w:val="none" w:sz="0" w:space="0" w:color="auto"/>
                                                <w:left w:val="none" w:sz="0" w:space="0" w:color="auto"/>
                                                <w:bottom w:val="none" w:sz="0" w:space="0" w:color="auto"/>
                                                <w:right w:val="none" w:sz="0" w:space="0" w:color="auto"/>
                                              </w:divBdr>
                                              <w:divsChild>
                                                <w:div w:id="19811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01341">
                                      <w:marLeft w:val="0"/>
                                      <w:marRight w:val="0"/>
                                      <w:marTop w:val="0"/>
                                      <w:marBottom w:val="0"/>
                                      <w:divBdr>
                                        <w:top w:val="none" w:sz="0" w:space="0" w:color="auto"/>
                                        <w:left w:val="none" w:sz="0" w:space="0" w:color="auto"/>
                                        <w:bottom w:val="none" w:sz="0" w:space="0" w:color="auto"/>
                                        <w:right w:val="none" w:sz="0" w:space="0" w:color="auto"/>
                                      </w:divBdr>
                                      <w:divsChild>
                                        <w:div w:id="174072704">
                                          <w:marLeft w:val="0"/>
                                          <w:marRight w:val="0"/>
                                          <w:marTop w:val="0"/>
                                          <w:marBottom w:val="0"/>
                                          <w:divBdr>
                                            <w:top w:val="none" w:sz="0" w:space="0" w:color="auto"/>
                                            <w:left w:val="none" w:sz="0" w:space="0" w:color="auto"/>
                                            <w:bottom w:val="none" w:sz="0" w:space="0" w:color="auto"/>
                                            <w:right w:val="none" w:sz="0" w:space="0" w:color="auto"/>
                                          </w:divBdr>
                                          <w:divsChild>
                                            <w:div w:id="1795366013">
                                              <w:marLeft w:val="0"/>
                                              <w:marRight w:val="0"/>
                                              <w:marTop w:val="0"/>
                                              <w:marBottom w:val="0"/>
                                              <w:divBdr>
                                                <w:top w:val="none" w:sz="0" w:space="0" w:color="auto"/>
                                                <w:left w:val="none" w:sz="0" w:space="0" w:color="auto"/>
                                                <w:bottom w:val="none" w:sz="0" w:space="0" w:color="auto"/>
                                                <w:right w:val="none" w:sz="0" w:space="0" w:color="auto"/>
                                              </w:divBdr>
                                              <w:divsChild>
                                                <w:div w:id="182793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3425430">
      <w:bodyDiv w:val="1"/>
      <w:marLeft w:val="0"/>
      <w:marRight w:val="0"/>
      <w:marTop w:val="0"/>
      <w:marBottom w:val="0"/>
      <w:divBdr>
        <w:top w:val="none" w:sz="0" w:space="0" w:color="auto"/>
        <w:left w:val="none" w:sz="0" w:space="0" w:color="auto"/>
        <w:bottom w:val="none" w:sz="0" w:space="0" w:color="auto"/>
        <w:right w:val="none" w:sz="0" w:space="0" w:color="auto"/>
      </w:divBdr>
    </w:div>
    <w:div w:id="1838038961">
      <w:bodyDiv w:val="1"/>
      <w:marLeft w:val="0"/>
      <w:marRight w:val="0"/>
      <w:marTop w:val="0"/>
      <w:marBottom w:val="0"/>
      <w:divBdr>
        <w:top w:val="none" w:sz="0" w:space="0" w:color="auto"/>
        <w:left w:val="none" w:sz="0" w:space="0" w:color="auto"/>
        <w:bottom w:val="none" w:sz="0" w:space="0" w:color="auto"/>
        <w:right w:val="none" w:sz="0" w:space="0" w:color="auto"/>
      </w:divBdr>
    </w:div>
    <w:div w:id="1850489849">
      <w:bodyDiv w:val="1"/>
      <w:marLeft w:val="0"/>
      <w:marRight w:val="0"/>
      <w:marTop w:val="0"/>
      <w:marBottom w:val="0"/>
      <w:divBdr>
        <w:top w:val="none" w:sz="0" w:space="0" w:color="auto"/>
        <w:left w:val="none" w:sz="0" w:space="0" w:color="auto"/>
        <w:bottom w:val="none" w:sz="0" w:space="0" w:color="auto"/>
        <w:right w:val="none" w:sz="0" w:space="0" w:color="auto"/>
      </w:divBdr>
    </w:div>
    <w:div w:id="1869947249">
      <w:bodyDiv w:val="1"/>
      <w:marLeft w:val="0"/>
      <w:marRight w:val="0"/>
      <w:marTop w:val="0"/>
      <w:marBottom w:val="0"/>
      <w:divBdr>
        <w:top w:val="none" w:sz="0" w:space="0" w:color="auto"/>
        <w:left w:val="none" w:sz="0" w:space="0" w:color="auto"/>
        <w:bottom w:val="none" w:sz="0" w:space="0" w:color="auto"/>
        <w:right w:val="none" w:sz="0" w:space="0" w:color="auto"/>
      </w:divBdr>
    </w:div>
    <w:div w:id="1874540225">
      <w:bodyDiv w:val="1"/>
      <w:marLeft w:val="0"/>
      <w:marRight w:val="0"/>
      <w:marTop w:val="0"/>
      <w:marBottom w:val="0"/>
      <w:divBdr>
        <w:top w:val="none" w:sz="0" w:space="0" w:color="auto"/>
        <w:left w:val="none" w:sz="0" w:space="0" w:color="auto"/>
        <w:bottom w:val="none" w:sz="0" w:space="0" w:color="auto"/>
        <w:right w:val="none" w:sz="0" w:space="0" w:color="auto"/>
      </w:divBdr>
      <w:divsChild>
        <w:div w:id="434249703">
          <w:marLeft w:val="0"/>
          <w:marRight w:val="0"/>
          <w:marTop w:val="0"/>
          <w:marBottom w:val="0"/>
          <w:divBdr>
            <w:top w:val="none" w:sz="0" w:space="0" w:color="auto"/>
            <w:left w:val="none" w:sz="0" w:space="0" w:color="auto"/>
            <w:bottom w:val="none" w:sz="0" w:space="0" w:color="auto"/>
            <w:right w:val="none" w:sz="0" w:space="0" w:color="auto"/>
          </w:divBdr>
          <w:divsChild>
            <w:div w:id="952635704">
              <w:marLeft w:val="0"/>
              <w:marRight w:val="0"/>
              <w:marTop w:val="0"/>
              <w:marBottom w:val="0"/>
              <w:divBdr>
                <w:top w:val="none" w:sz="0" w:space="0" w:color="auto"/>
                <w:left w:val="none" w:sz="0" w:space="0" w:color="auto"/>
                <w:bottom w:val="none" w:sz="0" w:space="0" w:color="auto"/>
                <w:right w:val="none" w:sz="0" w:space="0" w:color="auto"/>
              </w:divBdr>
              <w:divsChild>
                <w:div w:id="10581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59549">
      <w:bodyDiv w:val="1"/>
      <w:marLeft w:val="0"/>
      <w:marRight w:val="0"/>
      <w:marTop w:val="0"/>
      <w:marBottom w:val="0"/>
      <w:divBdr>
        <w:top w:val="none" w:sz="0" w:space="0" w:color="auto"/>
        <w:left w:val="none" w:sz="0" w:space="0" w:color="auto"/>
        <w:bottom w:val="none" w:sz="0" w:space="0" w:color="auto"/>
        <w:right w:val="none" w:sz="0" w:space="0" w:color="auto"/>
      </w:divBdr>
      <w:divsChild>
        <w:div w:id="867959856">
          <w:marLeft w:val="0"/>
          <w:marRight w:val="0"/>
          <w:marTop w:val="0"/>
          <w:marBottom w:val="0"/>
          <w:divBdr>
            <w:top w:val="none" w:sz="0" w:space="0" w:color="auto"/>
            <w:left w:val="none" w:sz="0" w:space="0" w:color="auto"/>
            <w:bottom w:val="none" w:sz="0" w:space="0" w:color="auto"/>
            <w:right w:val="none" w:sz="0" w:space="0" w:color="auto"/>
          </w:divBdr>
        </w:div>
      </w:divsChild>
    </w:div>
    <w:div w:id="1933006851">
      <w:bodyDiv w:val="1"/>
      <w:marLeft w:val="0"/>
      <w:marRight w:val="0"/>
      <w:marTop w:val="0"/>
      <w:marBottom w:val="0"/>
      <w:divBdr>
        <w:top w:val="none" w:sz="0" w:space="0" w:color="auto"/>
        <w:left w:val="none" w:sz="0" w:space="0" w:color="auto"/>
        <w:bottom w:val="none" w:sz="0" w:space="0" w:color="auto"/>
        <w:right w:val="none" w:sz="0" w:space="0" w:color="auto"/>
      </w:divBdr>
    </w:div>
    <w:div w:id="1933781035">
      <w:bodyDiv w:val="1"/>
      <w:marLeft w:val="0"/>
      <w:marRight w:val="0"/>
      <w:marTop w:val="0"/>
      <w:marBottom w:val="0"/>
      <w:divBdr>
        <w:top w:val="none" w:sz="0" w:space="0" w:color="auto"/>
        <w:left w:val="none" w:sz="0" w:space="0" w:color="auto"/>
        <w:bottom w:val="none" w:sz="0" w:space="0" w:color="auto"/>
        <w:right w:val="none" w:sz="0" w:space="0" w:color="auto"/>
      </w:divBdr>
    </w:div>
    <w:div w:id="1944455127">
      <w:bodyDiv w:val="1"/>
      <w:marLeft w:val="0"/>
      <w:marRight w:val="0"/>
      <w:marTop w:val="0"/>
      <w:marBottom w:val="0"/>
      <w:divBdr>
        <w:top w:val="none" w:sz="0" w:space="0" w:color="auto"/>
        <w:left w:val="none" w:sz="0" w:space="0" w:color="auto"/>
        <w:bottom w:val="none" w:sz="0" w:space="0" w:color="auto"/>
        <w:right w:val="none" w:sz="0" w:space="0" w:color="auto"/>
      </w:divBdr>
    </w:div>
    <w:div w:id="1984773928">
      <w:bodyDiv w:val="1"/>
      <w:marLeft w:val="0"/>
      <w:marRight w:val="0"/>
      <w:marTop w:val="0"/>
      <w:marBottom w:val="0"/>
      <w:divBdr>
        <w:top w:val="none" w:sz="0" w:space="0" w:color="auto"/>
        <w:left w:val="none" w:sz="0" w:space="0" w:color="auto"/>
        <w:bottom w:val="none" w:sz="0" w:space="0" w:color="auto"/>
        <w:right w:val="none" w:sz="0" w:space="0" w:color="auto"/>
      </w:divBdr>
    </w:div>
    <w:div w:id="2033070244">
      <w:bodyDiv w:val="1"/>
      <w:marLeft w:val="0"/>
      <w:marRight w:val="0"/>
      <w:marTop w:val="0"/>
      <w:marBottom w:val="0"/>
      <w:divBdr>
        <w:top w:val="none" w:sz="0" w:space="0" w:color="auto"/>
        <w:left w:val="none" w:sz="0" w:space="0" w:color="auto"/>
        <w:bottom w:val="none" w:sz="0" w:space="0" w:color="auto"/>
        <w:right w:val="none" w:sz="0" w:space="0" w:color="auto"/>
      </w:divBdr>
    </w:div>
    <w:div w:id="204918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p_qtanNwEmqthexzj8jgsEDt2urx6dFI44v5Q5@github.com/thomaskitaba/alx-system_engineering-devops.git" TargetMode="External"/><Relationship Id="rId13" Type="http://schemas.openxmlformats.org/officeDocument/2006/relationships/hyperlink" Target="https://github.com/thomaskitaba/desktop-test.gi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thomaskitaba/desktop-test.git" TargetMode="External"/><Relationship Id="rId12" Type="http://schemas.openxmlformats.org/officeDocument/2006/relationships/hyperlink" Target="https://qtanNwEmqthexzj8jgsEDt2urx6dFI44v5Q5@github.com/thomaskitaba/alx-system_engineering-devops.git"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thomas.kitaba@gmial.com" TargetMode="External"/><Relationship Id="rId11" Type="http://schemas.openxmlformats.org/officeDocument/2006/relationships/hyperlink" Target="https://github.com/yourusername/" TargetMode="External"/><Relationship Id="rId5" Type="http://schemas.openxmlformats.org/officeDocument/2006/relationships/hyperlink" Target="https://pynative.com/python-timedelta/" TargetMode="External"/><Relationship Id="rId15" Type="http://schemas.openxmlformats.org/officeDocument/2006/relationships/hyperlink" Target="http://WWW.github.com/sundowndev/phoneinfoga" TargetMode="External"/><Relationship Id="rId10" Type="http://schemas.openxmlformats.org/officeDocument/2006/relationships/hyperlink" Target="https://yourtoken@github.com/yourusername/" TargetMode="External"/><Relationship Id="rId4" Type="http://schemas.openxmlformats.org/officeDocument/2006/relationships/webSettings" Target="webSettings.xml"/><Relationship Id="rId9" Type="http://schemas.openxmlformats.org/officeDocument/2006/relationships/hyperlink" Target="https://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@github.com/thomaskitaba/alx-system_engineering-devops.git" TargetMode="External"/><Relationship Id="rId14" Type="http://schemas.openxmlformats.org/officeDocument/2006/relationships/hyperlink" Target="http://djfalsdjfadjfk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8288</TotalTime>
  <Pages>18</Pages>
  <Words>5049</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Thomas Kitaba</cp:lastModifiedBy>
  <cp:revision>467</cp:revision>
  <dcterms:created xsi:type="dcterms:W3CDTF">2022-08-01T17:11:00Z</dcterms:created>
  <dcterms:modified xsi:type="dcterms:W3CDTF">2023-12-08T10:30:00Z</dcterms:modified>
</cp:coreProperties>
</file>